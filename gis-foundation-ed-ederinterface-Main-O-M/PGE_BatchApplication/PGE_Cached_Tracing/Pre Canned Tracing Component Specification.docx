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5000" w:type="pct"/>
        <w:tblInd w:w="-72" w:type="dxa"/>
        <w:tblBorders>
          <w:top w:val="single" w:sz="8" w:space="0" w:color="404040"/>
          <w:left w:val="single" w:sz="8" w:space="0" w:color="404040"/>
          <w:bottom w:val="single" w:sz="8" w:space="0" w:color="404040"/>
          <w:right w:val="single" w:sz="8" w:space="0" w:color="404040"/>
          <w:insideH w:val="single" w:sz="8" w:space="0" w:color="404040"/>
        </w:tblBorders>
        <w:shd w:val="clear" w:color="auto" w:fill="FFFFFF"/>
        <w:tblLook w:val="0000" w:firstRow="0" w:lastRow="0" w:firstColumn="0" w:lastColumn="0" w:noHBand="0" w:noVBand="0"/>
      </w:tblPr>
      <w:tblGrid>
        <w:gridCol w:w="3525"/>
        <w:gridCol w:w="7491"/>
      </w:tblGrid>
      <w:tr w:rsidR="00191147" w:rsidRPr="003B17EA" w14:paraId="7606080A" w14:textId="77777777" w:rsidTr="00191147">
        <w:trPr>
          <w:trHeight w:val="4590"/>
        </w:trPr>
        <w:tc>
          <w:tcPr>
            <w:tcW w:w="9288" w:type="dxa"/>
            <w:gridSpan w:val="2"/>
            <w:tcBorders>
              <w:top w:val="nil"/>
              <w:left w:val="nil"/>
              <w:bottom w:val="nil"/>
              <w:right w:val="nil"/>
            </w:tcBorders>
            <w:shd w:val="clear" w:color="auto" w:fill="FFFFFF"/>
          </w:tcPr>
          <w:p w14:paraId="76060809" w14:textId="77777777" w:rsidR="00191147" w:rsidRPr="003B17EA" w:rsidRDefault="00191147" w:rsidP="00512DF9">
            <w:pPr>
              <w:pStyle w:val="PGETitlePage"/>
              <w:rPr>
                <w:rFonts w:cs="Arial"/>
              </w:rPr>
            </w:pPr>
            <w:r w:rsidRPr="003B17EA">
              <w:rPr>
                <w:rFonts w:cs="Arial"/>
                <w:noProof/>
              </w:rPr>
              <w:drawing>
                <wp:inline distT="0" distB="0" distL="0" distR="0" wp14:anchorId="76060AF3" wp14:editId="76060AF4">
                  <wp:extent cx="3362325" cy="2695575"/>
                  <wp:effectExtent l="0" t="0" r="9525" b="9525"/>
                  <wp:docPr id="1" name="Picture 1" descr="PG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GE Logo"/>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325" cy="2695575"/>
                          </a:xfrm>
                          <a:prstGeom prst="rect">
                            <a:avLst/>
                          </a:prstGeom>
                          <a:noFill/>
                          <a:ln>
                            <a:noFill/>
                          </a:ln>
                        </pic:spPr>
                      </pic:pic>
                    </a:graphicData>
                  </a:graphic>
                </wp:inline>
              </w:drawing>
            </w:r>
          </w:p>
        </w:tc>
      </w:tr>
      <w:tr w:rsidR="00191147" w:rsidRPr="003B17EA" w14:paraId="7606080C" w14:textId="77777777" w:rsidTr="00512DF9">
        <w:trPr>
          <w:trHeight w:val="610"/>
        </w:trPr>
        <w:tc>
          <w:tcPr>
            <w:tcW w:w="9288" w:type="dxa"/>
            <w:gridSpan w:val="2"/>
            <w:tcBorders>
              <w:top w:val="nil"/>
              <w:left w:val="nil"/>
              <w:bottom w:val="nil"/>
              <w:right w:val="nil"/>
            </w:tcBorders>
            <w:shd w:val="clear" w:color="auto" w:fill="808080"/>
          </w:tcPr>
          <w:p w14:paraId="7606080B" w14:textId="77777777" w:rsidR="00191147" w:rsidRPr="003B17EA" w:rsidRDefault="00191147" w:rsidP="00512DF9">
            <w:pPr>
              <w:pStyle w:val="Header1"/>
              <w:rPr>
                <w:rFonts w:ascii="Arial" w:hAnsi="Arial" w:cs="Arial"/>
                <w:color w:val="FFFFFF"/>
                <w:sz w:val="36"/>
              </w:rPr>
            </w:pPr>
            <w:r w:rsidRPr="003B17EA">
              <w:rPr>
                <w:rFonts w:ascii="Arial" w:hAnsi="Arial" w:cs="Arial"/>
                <w:color w:val="FFFFFF"/>
              </w:rPr>
              <w:t>Component Specification</w:t>
            </w:r>
            <w:r w:rsidRPr="003B17EA">
              <w:rPr>
                <w:rFonts w:ascii="Arial" w:hAnsi="Arial" w:cs="Arial"/>
                <w:color w:val="FFFFFF"/>
                <w:sz w:val="36"/>
              </w:rPr>
              <w:t xml:space="preserve"> </w:t>
            </w:r>
          </w:p>
        </w:tc>
      </w:tr>
      <w:tr w:rsidR="00191147" w:rsidRPr="003B17EA" w14:paraId="7606080F" w14:textId="77777777" w:rsidTr="00512DF9">
        <w:trPr>
          <w:trHeight w:val="432"/>
        </w:trPr>
        <w:tc>
          <w:tcPr>
            <w:tcW w:w="2972" w:type="dxa"/>
            <w:tcBorders>
              <w:top w:val="nil"/>
              <w:left w:val="nil"/>
              <w:bottom w:val="nil"/>
              <w:right w:val="nil"/>
            </w:tcBorders>
            <w:shd w:val="clear" w:color="auto" w:fill="FFFFFF"/>
          </w:tcPr>
          <w:p w14:paraId="7606080D" w14:textId="77777777" w:rsidR="00191147" w:rsidRPr="003B17EA" w:rsidRDefault="00191147" w:rsidP="00512DF9">
            <w:pPr>
              <w:pStyle w:val="PGETitlePage"/>
              <w:rPr>
                <w:rFonts w:cs="Arial"/>
              </w:rPr>
            </w:pPr>
          </w:p>
        </w:tc>
        <w:tc>
          <w:tcPr>
            <w:tcW w:w="6316" w:type="dxa"/>
            <w:tcBorders>
              <w:top w:val="nil"/>
              <w:left w:val="nil"/>
              <w:bottom w:val="nil"/>
              <w:right w:val="nil"/>
            </w:tcBorders>
            <w:shd w:val="clear" w:color="auto" w:fill="FFFFFF"/>
          </w:tcPr>
          <w:p w14:paraId="7606080E" w14:textId="77777777" w:rsidR="00191147" w:rsidRPr="003B17EA" w:rsidRDefault="00191147" w:rsidP="00512DF9">
            <w:pPr>
              <w:pStyle w:val="PGETitlePage"/>
              <w:rPr>
                <w:rFonts w:cs="Arial"/>
              </w:rPr>
            </w:pPr>
          </w:p>
        </w:tc>
      </w:tr>
    </w:tbl>
    <w:p w14:paraId="76060810" w14:textId="77777777" w:rsidR="00BF05FD" w:rsidRDefault="00BF05FD" w:rsidP="00191147">
      <w:pPr>
        <w:jc w:val="center"/>
        <w:rPr>
          <w:rFonts w:cs="Arial"/>
          <w:sz w:val="48"/>
          <w:szCs w:val="48"/>
        </w:rPr>
      </w:pPr>
    </w:p>
    <w:p w14:paraId="76060812" w14:textId="662D024C" w:rsidR="00AE22A5" w:rsidRPr="00C54FF4" w:rsidRDefault="00D60C69" w:rsidP="00191147">
      <w:pPr>
        <w:jc w:val="center"/>
        <w:rPr>
          <w:rFonts w:cs="Arial"/>
          <w:sz w:val="48"/>
          <w:szCs w:val="48"/>
        </w:rPr>
      </w:pPr>
      <w:r>
        <w:rPr>
          <w:rFonts w:cs="Arial"/>
          <w:sz w:val="48"/>
          <w:szCs w:val="48"/>
        </w:rPr>
        <w:t>Pre Canned Tracing</w:t>
      </w:r>
    </w:p>
    <w:p w14:paraId="76060813" w14:textId="77777777" w:rsidR="008D2AA0" w:rsidRPr="003B17EA" w:rsidRDefault="008D2AA0" w:rsidP="00191147">
      <w:pPr>
        <w:jc w:val="center"/>
        <w:rPr>
          <w:rFonts w:cs="Arial"/>
        </w:rPr>
      </w:pPr>
    </w:p>
    <w:p w14:paraId="76060814" w14:textId="77777777" w:rsidR="008D2AA0" w:rsidRPr="003B17EA" w:rsidRDefault="008D2AA0" w:rsidP="00191147">
      <w:pPr>
        <w:jc w:val="center"/>
        <w:rPr>
          <w:rFonts w:cs="Arial"/>
        </w:rPr>
      </w:pPr>
    </w:p>
    <w:p w14:paraId="76060815" w14:textId="77777777" w:rsidR="008D2AA0" w:rsidRPr="003B17EA" w:rsidRDefault="008D2AA0" w:rsidP="00191147">
      <w:pPr>
        <w:jc w:val="center"/>
        <w:rPr>
          <w:rFonts w:cs="Arial"/>
        </w:rPr>
      </w:pPr>
    </w:p>
    <w:p w14:paraId="76060816" w14:textId="77777777" w:rsidR="008D2AA0" w:rsidRPr="003B17EA" w:rsidRDefault="008D2AA0" w:rsidP="00191147">
      <w:pPr>
        <w:jc w:val="center"/>
        <w:rPr>
          <w:rFonts w:cs="Arial"/>
        </w:rPr>
      </w:pPr>
    </w:p>
    <w:p w14:paraId="76060817" w14:textId="77777777" w:rsidR="008D2AA0" w:rsidRPr="003B17EA" w:rsidRDefault="008D2AA0" w:rsidP="00191147">
      <w:pPr>
        <w:jc w:val="center"/>
        <w:rPr>
          <w:rFonts w:cs="Arial"/>
        </w:rPr>
      </w:pPr>
    </w:p>
    <w:p w14:paraId="76060818" w14:textId="77777777" w:rsidR="008D2AA0" w:rsidRPr="003B17EA" w:rsidRDefault="008D2AA0" w:rsidP="00191147">
      <w:pPr>
        <w:jc w:val="center"/>
        <w:rPr>
          <w:rFonts w:cs="Arial"/>
        </w:rPr>
      </w:pPr>
    </w:p>
    <w:p w14:paraId="76060819" w14:textId="77777777" w:rsidR="008D2AA0" w:rsidRPr="003B17EA" w:rsidRDefault="008D2AA0" w:rsidP="00191147">
      <w:pPr>
        <w:jc w:val="center"/>
        <w:rPr>
          <w:rFonts w:cs="Arial"/>
        </w:rPr>
      </w:pPr>
    </w:p>
    <w:p w14:paraId="7606081A" w14:textId="77777777" w:rsidR="008D2AA0" w:rsidRPr="003B17EA" w:rsidRDefault="008D2AA0" w:rsidP="00191147">
      <w:pPr>
        <w:jc w:val="center"/>
        <w:rPr>
          <w:rFonts w:cs="Arial"/>
        </w:rPr>
      </w:pPr>
    </w:p>
    <w:p w14:paraId="7606081B" w14:textId="77777777" w:rsidR="008D2AA0" w:rsidRPr="003B17EA" w:rsidRDefault="008D2AA0" w:rsidP="00191147">
      <w:pPr>
        <w:jc w:val="center"/>
        <w:rPr>
          <w:rFonts w:cs="Arial"/>
        </w:rPr>
      </w:pPr>
    </w:p>
    <w:p w14:paraId="7606081C" w14:textId="77777777" w:rsidR="008D2AA0" w:rsidRPr="003B17EA" w:rsidRDefault="008D2AA0" w:rsidP="00191147">
      <w:pPr>
        <w:jc w:val="center"/>
        <w:rPr>
          <w:rFonts w:cs="Arial"/>
        </w:rPr>
      </w:pPr>
    </w:p>
    <w:p w14:paraId="7606081D" w14:textId="77777777" w:rsidR="00623220" w:rsidRPr="003B17EA" w:rsidRDefault="00623220" w:rsidP="00191147">
      <w:pPr>
        <w:jc w:val="center"/>
        <w:rPr>
          <w:rFonts w:cs="Arial"/>
        </w:rPr>
      </w:pPr>
    </w:p>
    <w:p w14:paraId="7606081E" w14:textId="77777777" w:rsidR="00623220" w:rsidRPr="003B17EA" w:rsidRDefault="00623220" w:rsidP="00191147">
      <w:pPr>
        <w:jc w:val="center"/>
        <w:rPr>
          <w:rFonts w:cs="Arial"/>
        </w:rPr>
      </w:pPr>
    </w:p>
    <w:p w14:paraId="7606081F" w14:textId="77777777" w:rsidR="00623220" w:rsidRPr="003B17EA" w:rsidRDefault="00623220" w:rsidP="00191147">
      <w:pPr>
        <w:jc w:val="center"/>
        <w:rPr>
          <w:rFonts w:cs="Arial"/>
        </w:rPr>
      </w:pPr>
    </w:p>
    <w:p w14:paraId="76060820" w14:textId="77777777" w:rsidR="00623220" w:rsidRPr="003B17EA" w:rsidRDefault="00623220" w:rsidP="00191147">
      <w:pPr>
        <w:jc w:val="center"/>
        <w:rPr>
          <w:rFonts w:cs="Arial"/>
        </w:rPr>
      </w:pPr>
    </w:p>
    <w:p w14:paraId="76060821" w14:textId="77777777" w:rsidR="00623220" w:rsidRPr="003B17EA" w:rsidRDefault="00623220" w:rsidP="00191147">
      <w:pPr>
        <w:jc w:val="center"/>
        <w:rPr>
          <w:rFonts w:cs="Arial"/>
        </w:rPr>
      </w:pPr>
    </w:p>
    <w:p w14:paraId="76060822" w14:textId="77777777" w:rsidR="00A76F29" w:rsidRPr="003B17EA" w:rsidRDefault="00A76F29" w:rsidP="00191147">
      <w:pPr>
        <w:jc w:val="center"/>
        <w:rPr>
          <w:rFonts w:cs="Arial"/>
        </w:rPr>
      </w:pPr>
    </w:p>
    <w:p w14:paraId="76060823" w14:textId="77777777" w:rsidR="00A76F29" w:rsidRPr="003B17EA" w:rsidRDefault="00A76F29" w:rsidP="00AE22A5">
      <w:pPr>
        <w:rPr>
          <w:rFonts w:cs="Arial"/>
        </w:rPr>
      </w:pPr>
    </w:p>
    <w:p w14:paraId="76060824" w14:textId="77777777" w:rsidR="00A76F29" w:rsidRPr="003B17EA" w:rsidRDefault="00A76F29" w:rsidP="00191147">
      <w:pPr>
        <w:jc w:val="center"/>
        <w:rPr>
          <w:rFonts w:cs="Arial"/>
        </w:rPr>
      </w:pPr>
    </w:p>
    <w:p w14:paraId="76060825" w14:textId="77777777" w:rsidR="00A76F29" w:rsidRPr="003B17EA" w:rsidRDefault="00A76F29" w:rsidP="00191147">
      <w:pPr>
        <w:jc w:val="center"/>
        <w:rPr>
          <w:rFonts w:cs="Arial"/>
        </w:rPr>
      </w:pPr>
    </w:p>
    <w:p w14:paraId="76060826" w14:textId="77777777" w:rsidR="008D2AA0" w:rsidRPr="003B17EA" w:rsidRDefault="008D2AA0" w:rsidP="00191147">
      <w:pPr>
        <w:jc w:val="center"/>
        <w:rPr>
          <w:rFonts w:cs="Arial"/>
        </w:rPr>
      </w:pPr>
    </w:p>
    <w:p w14:paraId="76060827" w14:textId="77777777" w:rsidR="008D2AA0" w:rsidRPr="003B17EA" w:rsidRDefault="008D2AA0" w:rsidP="00191147">
      <w:pPr>
        <w:jc w:val="center"/>
        <w:rPr>
          <w:rFonts w:cs="Arial"/>
        </w:rPr>
      </w:pPr>
      <w:r w:rsidRPr="003B17EA">
        <w:rPr>
          <w:rFonts w:cs="Arial"/>
        </w:rPr>
        <w:t>Prepared by:</w:t>
      </w:r>
    </w:p>
    <w:p w14:paraId="3E26B1C9" w14:textId="25BEA805" w:rsidR="00314E9A" w:rsidRDefault="00314E9A" w:rsidP="00191147">
      <w:pPr>
        <w:jc w:val="center"/>
        <w:rPr>
          <w:rFonts w:cs="Arial"/>
        </w:rPr>
      </w:pPr>
      <w:r>
        <w:rPr>
          <w:rFonts w:cs="Arial"/>
        </w:rPr>
        <w:t>IBM</w:t>
      </w:r>
      <w:r w:rsidR="00EF4C7D">
        <w:rPr>
          <w:rFonts w:cs="Arial"/>
        </w:rPr>
        <w:t>, Kris Foster</w:t>
      </w:r>
    </w:p>
    <w:p w14:paraId="76060829" w14:textId="4971F2A1" w:rsidR="00191147" w:rsidRPr="00314E9A" w:rsidRDefault="00D60C69" w:rsidP="00191147">
      <w:pPr>
        <w:jc w:val="center"/>
        <w:rPr>
          <w:rFonts w:cs="Arial"/>
        </w:rPr>
      </w:pPr>
      <w:r>
        <w:rPr>
          <w:rFonts w:cs="Arial"/>
        </w:rPr>
        <w:t>April 2014</w:t>
      </w:r>
      <w:r w:rsidR="00191147" w:rsidRPr="003B17EA">
        <w:rPr>
          <w:rFonts w:cs="Arial"/>
        </w:rPr>
        <w:br w:type="page"/>
      </w:r>
    </w:p>
    <w:p w14:paraId="7606082A" w14:textId="77777777" w:rsidR="00CD19B9" w:rsidRPr="003B17EA" w:rsidRDefault="00CD19B9" w:rsidP="000D1B1C">
      <w:pPr>
        <w:pStyle w:val="Title"/>
        <w:rPr>
          <w:sz w:val="24"/>
          <w:szCs w:val="24"/>
        </w:rPr>
      </w:pPr>
      <w:r w:rsidRPr="003B17EA">
        <w:rPr>
          <w:sz w:val="24"/>
          <w:szCs w:val="24"/>
        </w:rPr>
        <w:lastRenderedPageBreak/>
        <w:t>Table of Contents</w:t>
      </w:r>
    </w:p>
    <w:p w14:paraId="0BAB40B8" w14:textId="77777777" w:rsidR="00A11A8D" w:rsidRDefault="00F841B5">
      <w:pPr>
        <w:pStyle w:val="TOC2"/>
        <w:tabs>
          <w:tab w:val="right" w:pos="10790"/>
        </w:tabs>
        <w:rPr>
          <w:rFonts w:asciiTheme="minorHAnsi" w:eastAsiaTheme="minorEastAsia" w:hAnsiTheme="minorHAnsi" w:cstheme="minorBidi"/>
          <w:b w:val="0"/>
          <w:bCs w:val="0"/>
          <w:smallCaps w:val="0"/>
          <w:noProof/>
        </w:rPr>
      </w:pPr>
      <w:r w:rsidRPr="003B17EA">
        <w:rPr>
          <w:rFonts w:ascii="Arial" w:hAnsi="Arial" w:cs="Arial"/>
          <w:b w:val="0"/>
          <w:bCs w:val="0"/>
          <w:caps/>
          <w:sz w:val="19"/>
          <w:szCs w:val="19"/>
        </w:rPr>
        <w:fldChar w:fldCharType="begin"/>
      </w:r>
      <w:r w:rsidRPr="00AE22A5">
        <w:rPr>
          <w:rFonts w:ascii="Arial" w:hAnsi="Arial" w:cs="Arial"/>
          <w:b w:val="0"/>
          <w:bCs w:val="0"/>
          <w:caps/>
          <w:sz w:val="19"/>
          <w:szCs w:val="19"/>
        </w:rPr>
        <w:instrText xml:space="preserve"> TOC \o "2-9" \h \z \t "Heading 1,1" </w:instrText>
      </w:r>
      <w:r w:rsidRPr="003B17EA">
        <w:rPr>
          <w:rFonts w:ascii="Arial" w:hAnsi="Arial" w:cs="Arial"/>
          <w:b w:val="0"/>
          <w:bCs w:val="0"/>
          <w:caps/>
          <w:sz w:val="19"/>
          <w:szCs w:val="19"/>
        </w:rPr>
        <w:fldChar w:fldCharType="separate"/>
      </w:r>
      <w:hyperlink w:anchor="_Toc384830040" w:history="1">
        <w:r w:rsidR="00A11A8D" w:rsidRPr="00047ABB">
          <w:rPr>
            <w:rStyle w:val="Hyperlink"/>
            <w:noProof/>
          </w:rPr>
          <w:t>Security Classification</w:t>
        </w:r>
        <w:r w:rsidR="00A11A8D">
          <w:rPr>
            <w:noProof/>
            <w:webHidden/>
          </w:rPr>
          <w:tab/>
        </w:r>
        <w:r w:rsidR="00A11A8D">
          <w:rPr>
            <w:noProof/>
            <w:webHidden/>
          </w:rPr>
          <w:fldChar w:fldCharType="begin"/>
        </w:r>
        <w:r w:rsidR="00A11A8D">
          <w:rPr>
            <w:noProof/>
            <w:webHidden/>
          </w:rPr>
          <w:instrText xml:space="preserve"> PAGEREF _Toc384830040 \h </w:instrText>
        </w:r>
        <w:r w:rsidR="00A11A8D">
          <w:rPr>
            <w:noProof/>
            <w:webHidden/>
          </w:rPr>
        </w:r>
        <w:r w:rsidR="00A11A8D">
          <w:rPr>
            <w:noProof/>
            <w:webHidden/>
          </w:rPr>
          <w:fldChar w:fldCharType="separate"/>
        </w:r>
        <w:r w:rsidR="00A11A8D">
          <w:rPr>
            <w:noProof/>
            <w:webHidden/>
          </w:rPr>
          <w:t>3</w:t>
        </w:r>
        <w:r w:rsidR="00A11A8D">
          <w:rPr>
            <w:noProof/>
            <w:webHidden/>
          </w:rPr>
          <w:fldChar w:fldCharType="end"/>
        </w:r>
      </w:hyperlink>
    </w:p>
    <w:p w14:paraId="43DE78AF" w14:textId="77777777" w:rsidR="00A11A8D" w:rsidRDefault="00C734AB">
      <w:pPr>
        <w:pStyle w:val="TOC2"/>
        <w:tabs>
          <w:tab w:val="right" w:pos="10790"/>
        </w:tabs>
        <w:rPr>
          <w:rFonts w:asciiTheme="minorHAnsi" w:eastAsiaTheme="minorEastAsia" w:hAnsiTheme="minorHAnsi" w:cstheme="minorBidi"/>
          <w:b w:val="0"/>
          <w:bCs w:val="0"/>
          <w:smallCaps w:val="0"/>
          <w:noProof/>
        </w:rPr>
      </w:pPr>
      <w:hyperlink w:anchor="_Toc384830041" w:history="1">
        <w:r w:rsidR="00A11A8D" w:rsidRPr="00047ABB">
          <w:rPr>
            <w:rStyle w:val="Hyperlink"/>
            <w:noProof/>
          </w:rPr>
          <w:t>Retention Requirements</w:t>
        </w:r>
        <w:r w:rsidR="00A11A8D">
          <w:rPr>
            <w:noProof/>
            <w:webHidden/>
          </w:rPr>
          <w:tab/>
        </w:r>
        <w:r w:rsidR="00A11A8D">
          <w:rPr>
            <w:noProof/>
            <w:webHidden/>
          </w:rPr>
          <w:fldChar w:fldCharType="begin"/>
        </w:r>
        <w:r w:rsidR="00A11A8D">
          <w:rPr>
            <w:noProof/>
            <w:webHidden/>
          </w:rPr>
          <w:instrText xml:space="preserve"> PAGEREF _Toc384830041 \h </w:instrText>
        </w:r>
        <w:r w:rsidR="00A11A8D">
          <w:rPr>
            <w:noProof/>
            <w:webHidden/>
          </w:rPr>
        </w:r>
        <w:r w:rsidR="00A11A8D">
          <w:rPr>
            <w:noProof/>
            <w:webHidden/>
          </w:rPr>
          <w:fldChar w:fldCharType="separate"/>
        </w:r>
        <w:r w:rsidR="00A11A8D">
          <w:rPr>
            <w:noProof/>
            <w:webHidden/>
          </w:rPr>
          <w:t>3</w:t>
        </w:r>
        <w:r w:rsidR="00A11A8D">
          <w:rPr>
            <w:noProof/>
            <w:webHidden/>
          </w:rPr>
          <w:fldChar w:fldCharType="end"/>
        </w:r>
      </w:hyperlink>
    </w:p>
    <w:p w14:paraId="48C8A0FF" w14:textId="77777777" w:rsidR="00A11A8D" w:rsidRDefault="00C734AB">
      <w:pPr>
        <w:pStyle w:val="TOC2"/>
        <w:tabs>
          <w:tab w:val="right" w:pos="10790"/>
        </w:tabs>
        <w:rPr>
          <w:rFonts w:asciiTheme="minorHAnsi" w:eastAsiaTheme="minorEastAsia" w:hAnsiTheme="minorHAnsi" w:cstheme="minorBidi"/>
          <w:b w:val="0"/>
          <w:bCs w:val="0"/>
          <w:smallCaps w:val="0"/>
          <w:noProof/>
        </w:rPr>
      </w:pPr>
      <w:hyperlink w:anchor="_Toc384830042" w:history="1">
        <w:r w:rsidR="00A11A8D" w:rsidRPr="00047ABB">
          <w:rPr>
            <w:rStyle w:val="Hyperlink"/>
            <w:noProof/>
          </w:rPr>
          <w:t>Document Audience</w:t>
        </w:r>
        <w:r w:rsidR="00A11A8D">
          <w:rPr>
            <w:noProof/>
            <w:webHidden/>
          </w:rPr>
          <w:tab/>
        </w:r>
        <w:r w:rsidR="00A11A8D">
          <w:rPr>
            <w:noProof/>
            <w:webHidden/>
          </w:rPr>
          <w:fldChar w:fldCharType="begin"/>
        </w:r>
        <w:r w:rsidR="00A11A8D">
          <w:rPr>
            <w:noProof/>
            <w:webHidden/>
          </w:rPr>
          <w:instrText xml:space="preserve"> PAGEREF _Toc384830042 \h </w:instrText>
        </w:r>
        <w:r w:rsidR="00A11A8D">
          <w:rPr>
            <w:noProof/>
            <w:webHidden/>
          </w:rPr>
        </w:r>
        <w:r w:rsidR="00A11A8D">
          <w:rPr>
            <w:noProof/>
            <w:webHidden/>
          </w:rPr>
          <w:fldChar w:fldCharType="separate"/>
        </w:r>
        <w:r w:rsidR="00A11A8D">
          <w:rPr>
            <w:noProof/>
            <w:webHidden/>
          </w:rPr>
          <w:t>3</w:t>
        </w:r>
        <w:r w:rsidR="00A11A8D">
          <w:rPr>
            <w:noProof/>
            <w:webHidden/>
          </w:rPr>
          <w:fldChar w:fldCharType="end"/>
        </w:r>
      </w:hyperlink>
    </w:p>
    <w:p w14:paraId="53D54528" w14:textId="77777777" w:rsidR="00A11A8D" w:rsidRDefault="00C734AB">
      <w:pPr>
        <w:pStyle w:val="TOC1"/>
        <w:tabs>
          <w:tab w:val="left" w:pos="330"/>
          <w:tab w:val="right" w:pos="10790"/>
        </w:tabs>
        <w:rPr>
          <w:rFonts w:asciiTheme="minorHAnsi" w:eastAsiaTheme="minorEastAsia" w:hAnsiTheme="minorHAnsi" w:cstheme="minorBidi"/>
          <w:b w:val="0"/>
          <w:bCs w:val="0"/>
          <w:caps w:val="0"/>
          <w:noProof/>
          <w:u w:val="none"/>
        </w:rPr>
      </w:pPr>
      <w:hyperlink w:anchor="_Toc384830043" w:history="1">
        <w:r w:rsidR="00A11A8D" w:rsidRPr="00047ABB">
          <w:rPr>
            <w:rStyle w:val="Hyperlink"/>
            <w:noProof/>
          </w:rPr>
          <w:t>1</w:t>
        </w:r>
        <w:r w:rsidR="00A11A8D">
          <w:rPr>
            <w:rFonts w:asciiTheme="minorHAnsi" w:eastAsiaTheme="minorEastAsia" w:hAnsiTheme="minorHAnsi" w:cstheme="minorBidi"/>
            <w:b w:val="0"/>
            <w:bCs w:val="0"/>
            <w:caps w:val="0"/>
            <w:noProof/>
            <w:u w:val="none"/>
          </w:rPr>
          <w:tab/>
        </w:r>
        <w:r w:rsidR="00A11A8D" w:rsidRPr="00047ABB">
          <w:rPr>
            <w:rStyle w:val="Hyperlink"/>
            <w:noProof/>
          </w:rPr>
          <w:t>Introduction</w:t>
        </w:r>
        <w:r w:rsidR="00A11A8D">
          <w:rPr>
            <w:noProof/>
            <w:webHidden/>
          </w:rPr>
          <w:tab/>
        </w:r>
        <w:r w:rsidR="00A11A8D">
          <w:rPr>
            <w:noProof/>
            <w:webHidden/>
          </w:rPr>
          <w:fldChar w:fldCharType="begin"/>
        </w:r>
        <w:r w:rsidR="00A11A8D">
          <w:rPr>
            <w:noProof/>
            <w:webHidden/>
          </w:rPr>
          <w:instrText xml:space="preserve"> PAGEREF _Toc384830043 \h </w:instrText>
        </w:r>
        <w:r w:rsidR="00A11A8D">
          <w:rPr>
            <w:noProof/>
            <w:webHidden/>
          </w:rPr>
        </w:r>
        <w:r w:rsidR="00A11A8D">
          <w:rPr>
            <w:noProof/>
            <w:webHidden/>
          </w:rPr>
          <w:fldChar w:fldCharType="separate"/>
        </w:r>
        <w:r w:rsidR="00A11A8D">
          <w:rPr>
            <w:noProof/>
            <w:webHidden/>
          </w:rPr>
          <w:t>4</w:t>
        </w:r>
        <w:r w:rsidR="00A11A8D">
          <w:rPr>
            <w:noProof/>
            <w:webHidden/>
          </w:rPr>
          <w:fldChar w:fldCharType="end"/>
        </w:r>
      </w:hyperlink>
    </w:p>
    <w:p w14:paraId="37CAE64D" w14:textId="77777777" w:rsidR="00A11A8D" w:rsidRDefault="00C734AB">
      <w:pPr>
        <w:pStyle w:val="TOC2"/>
        <w:tabs>
          <w:tab w:val="left" w:pos="495"/>
          <w:tab w:val="right" w:pos="10790"/>
        </w:tabs>
        <w:rPr>
          <w:rFonts w:asciiTheme="minorHAnsi" w:eastAsiaTheme="minorEastAsia" w:hAnsiTheme="minorHAnsi" w:cstheme="minorBidi"/>
          <w:b w:val="0"/>
          <w:bCs w:val="0"/>
          <w:smallCaps w:val="0"/>
          <w:noProof/>
        </w:rPr>
      </w:pPr>
      <w:hyperlink w:anchor="_Toc384830044" w:history="1">
        <w:r w:rsidR="00A11A8D" w:rsidRPr="00047ABB">
          <w:rPr>
            <w:rStyle w:val="Hyperlink"/>
            <w:noProof/>
          </w:rPr>
          <w:t>1.1</w:t>
        </w:r>
        <w:r w:rsidR="00A11A8D">
          <w:rPr>
            <w:rFonts w:asciiTheme="minorHAnsi" w:eastAsiaTheme="minorEastAsia" w:hAnsiTheme="minorHAnsi" w:cstheme="minorBidi"/>
            <w:b w:val="0"/>
            <w:bCs w:val="0"/>
            <w:smallCaps w:val="0"/>
            <w:noProof/>
          </w:rPr>
          <w:tab/>
        </w:r>
        <w:r w:rsidR="00A11A8D" w:rsidRPr="00047ABB">
          <w:rPr>
            <w:rStyle w:val="Hyperlink"/>
            <w:noProof/>
          </w:rPr>
          <w:t>Goals and objectives</w:t>
        </w:r>
        <w:r w:rsidR="00A11A8D">
          <w:rPr>
            <w:noProof/>
            <w:webHidden/>
          </w:rPr>
          <w:tab/>
        </w:r>
        <w:r w:rsidR="00A11A8D">
          <w:rPr>
            <w:noProof/>
            <w:webHidden/>
          </w:rPr>
          <w:fldChar w:fldCharType="begin"/>
        </w:r>
        <w:r w:rsidR="00A11A8D">
          <w:rPr>
            <w:noProof/>
            <w:webHidden/>
          </w:rPr>
          <w:instrText xml:space="preserve"> PAGEREF _Toc384830044 \h </w:instrText>
        </w:r>
        <w:r w:rsidR="00A11A8D">
          <w:rPr>
            <w:noProof/>
            <w:webHidden/>
          </w:rPr>
        </w:r>
        <w:r w:rsidR="00A11A8D">
          <w:rPr>
            <w:noProof/>
            <w:webHidden/>
          </w:rPr>
          <w:fldChar w:fldCharType="separate"/>
        </w:r>
        <w:r w:rsidR="00A11A8D">
          <w:rPr>
            <w:noProof/>
            <w:webHidden/>
          </w:rPr>
          <w:t>4</w:t>
        </w:r>
        <w:r w:rsidR="00A11A8D">
          <w:rPr>
            <w:noProof/>
            <w:webHidden/>
          </w:rPr>
          <w:fldChar w:fldCharType="end"/>
        </w:r>
      </w:hyperlink>
    </w:p>
    <w:p w14:paraId="7DF1D87C" w14:textId="77777777" w:rsidR="00A11A8D" w:rsidRDefault="00C734AB">
      <w:pPr>
        <w:pStyle w:val="TOC2"/>
        <w:tabs>
          <w:tab w:val="left" w:pos="495"/>
          <w:tab w:val="right" w:pos="10790"/>
        </w:tabs>
        <w:rPr>
          <w:rFonts w:asciiTheme="minorHAnsi" w:eastAsiaTheme="minorEastAsia" w:hAnsiTheme="minorHAnsi" w:cstheme="minorBidi"/>
          <w:b w:val="0"/>
          <w:bCs w:val="0"/>
          <w:smallCaps w:val="0"/>
          <w:noProof/>
        </w:rPr>
      </w:pPr>
      <w:hyperlink w:anchor="_Toc384830045" w:history="1">
        <w:r w:rsidR="00A11A8D" w:rsidRPr="00047ABB">
          <w:rPr>
            <w:rStyle w:val="Hyperlink"/>
            <w:noProof/>
          </w:rPr>
          <w:t>1.2</w:t>
        </w:r>
        <w:r w:rsidR="00A11A8D">
          <w:rPr>
            <w:rFonts w:asciiTheme="minorHAnsi" w:eastAsiaTheme="minorEastAsia" w:hAnsiTheme="minorHAnsi" w:cstheme="minorBidi"/>
            <w:b w:val="0"/>
            <w:bCs w:val="0"/>
            <w:smallCaps w:val="0"/>
            <w:noProof/>
          </w:rPr>
          <w:tab/>
        </w:r>
        <w:r w:rsidR="00A11A8D" w:rsidRPr="00047ABB">
          <w:rPr>
            <w:rStyle w:val="Hyperlink"/>
            <w:noProof/>
          </w:rPr>
          <w:t>Referenced documents</w:t>
        </w:r>
        <w:r w:rsidR="00A11A8D">
          <w:rPr>
            <w:noProof/>
            <w:webHidden/>
          </w:rPr>
          <w:tab/>
        </w:r>
        <w:r w:rsidR="00A11A8D">
          <w:rPr>
            <w:noProof/>
            <w:webHidden/>
          </w:rPr>
          <w:fldChar w:fldCharType="begin"/>
        </w:r>
        <w:r w:rsidR="00A11A8D">
          <w:rPr>
            <w:noProof/>
            <w:webHidden/>
          </w:rPr>
          <w:instrText xml:space="preserve"> PAGEREF _Toc384830045 \h </w:instrText>
        </w:r>
        <w:r w:rsidR="00A11A8D">
          <w:rPr>
            <w:noProof/>
            <w:webHidden/>
          </w:rPr>
        </w:r>
        <w:r w:rsidR="00A11A8D">
          <w:rPr>
            <w:noProof/>
            <w:webHidden/>
          </w:rPr>
          <w:fldChar w:fldCharType="separate"/>
        </w:r>
        <w:r w:rsidR="00A11A8D">
          <w:rPr>
            <w:noProof/>
            <w:webHidden/>
          </w:rPr>
          <w:t>4</w:t>
        </w:r>
        <w:r w:rsidR="00A11A8D">
          <w:rPr>
            <w:noProof/>
            <w:webHidden/>
          </w:rPr>
          <w:fldChar w:fldCharType="end"/>
        </w:r>
      </w:hyperlink>
    </w:p>
    <w:p w14:paraId="420AF5F2" w14:textId="77777777" w:rsidR="00A11A8D" w:rsidRDefault="00C734AB">
      <w:pPr>
        <w:pStyle w:val="TOC2"/>
        <w:tabs>
          <w:tab w:val="left" w:pos="495"/>
          <w:tab w:val="right" w:pos="10790"/>
        </w:tabs>
        <w:rPr>
          <w:rFonts w:asciiTheme="minorHAnsi" w:eastAsiaTheme="minorEastAsia" w:hAnsiTheme="minorHAnsi" w:cstheme="minorBidi"/>
          <w:b w:val="0"/>
          <w:bCs w:val="0"/>
          <w:smallCaps w:val="0"/>
          <w:noProof/>
        </w:rPr>
      </w:pPr>
      <w:hyperlink w:anchor="_Toc384830046" w:history="1">
        <w:r w:rsidR="00A11A8D" w:rsidRPr="00047ABB">
          <w:rPr>
            <w:rStyle w:val="Hyperlink"/>
            <w:noProof/>
          </w:rPr>
          <w:t>1.3</w:t>
        </w:r>
        <w:r w:rsidR="00A11A8D">
          <w:rPr>
            <w:rFonts w:asciiTheme="minorHAnsi" w:eastAsiaTheme="minorEastAsia" w:hAnsiTheme="minorHAnsi" w:cstheme="minorBidi"/>
            <w:b w:val="0"/>
            <w:bCs w:val="0"/>
            <w:smallCaps w:val="0"/>
            <w:noProof/>
          </w:rPr>
          <w:tab/>
        </w:r>
        <w:r w:rsidR="00A11A8D" w:rsidRPr="00047ABB">
          <w:rPr>
            <w:rStyle w:val="Hyperlink"/>
            <w:noProof/>
          </w:rPr>
          <w:t>Business Requirements</w:t>
        </w:r>
        <w:r w:rsidR="00A11A8D">
          <w:rPr>
            <w:noProof/>
            <w:webHidden/>
          </w:rPr>
          <w:tab/>
        </w:r>
        <w:r w:rsidR="00A11A8D">
          <w:rPr>
            <w:noProof/>
            <w:webHidden/>
          </w:rPr>
          <w:fldChar w:fldCharType="begin"/>
        </w:r>
        <w:r w:rsidR="00A11A8D">
          <w:rPr>
            <w:noProof/>
            <w:webHidden/>
          </w:rPr>
          <w:instrText xml:space="preserve"> PAGEREF _Toc384830046 \h </w:instrText>
        </w:r>
        <w:r w:rsidR="00A11A8D">
          <w:rPr>
            <w:noProof/>
            <w:webHidden/>
          </w:rPr>
        </w:r>
        <w:r w:rsidR="00A11A8D">
          <w:rPr>
            <w:noProof/>
            <w:webHidden/>
          </w:rPr>
          <w:fldChar w:fldCharType="separate"/>
        </w:r>
        <w:r w:rsidR="00A11A8D">
          <w:rPr>
            <w:noProof/>
            <w:webHidden/>
          </w:rPr>
          <w:t>4</w:t>
        </w:r>
        <w:r w:rsidR="00A11A8D">
          <w:rPr>
            <w:noProof/>
            <w:webHidden/>
          </w:rPr>
          <w:fldChar w:fldCharType="end"/>
        </w:r>
      </w:hyperlink>
    </w:p>
    <w:p w14:paraId="398A2A25" w14:textId="77777777" w:rsidR="00A11A8D" w:rsidRDefault="00C734AB">
      <w:pPr>
        <w:pStyle w:val="TOC2"/>
        <w:tabs>
          <w:tab w:val="left" w:pos="495"/>
          <w:tab w:val="right" w:pos="10790"/>
        </w:tabs>
        <w:rPr>
          <w:rFonts w:asciiTheme="minorHAnsi" w:eastAsiaTheme="minorEastAsia" w:hAnsiTheme="minorHAnsi" w:cstheme="minorBidi"/>
          <w:b w:val="0"/>
          <w:bCs w:val="0"/>
          <w:smallCaps w:val="0"/>
          <w:noProof/>
        </w:rPr>
      </w:pPr>
      <w:hyperlink w:anchor="_Toc384830047" w:history="1">
        <w:r w:rsidR="00A11A8D" w:rsidRPr="00047ABB">
          <w:rPr>
            <w:rStyle w:val="Hyperlink"/>
            <w:noProof/>
          </w:rPr>
          <w:t>1.4</w:t>
        </w:r>
        <w:r w:rsidR="00A11A8D">
          <w:rPr>
            <w:rFonts w:asciiTheme="minorHAnsi" w:eastAsiaTheme="minorEastAsia" w:hAnsiTheme="minorHAnsi" w:cstheme="minorBidi"/>
            <w:b w:val="0"/>
            <w:bCs w:val="0"/>
            <w:smallCaps w:val="0"/>
            <w:noProof/>
          </w:rPr>
          <w:tab/>
        </w:r>
        <w:r w:rsidR="00A11A8D" w:rsidRPr="00047ABB">
          <w:rPr>
            <w:rStyle w:val="Hyperlink"/>
            <w:noProof/>
          </w:rPr>
          <w:t>Statement of scope</w:t>
        </w:r>
        <w:r w:rsidR="00A11A8D">
          <w:rPr>
            <w:noProof/>
            <w:webHidden/>
          </w:rPr>
          <w:tab/>
        </w:r>
        <w:r w:rsidR="00A11A8D">
          <w:rPr>
            <w:noProof/>
            <w:webHidden/>
          </w:rPr>
          <w:fldChar w:fldCharType="begin"/>
        </w:r>
        <w:r w:rsidR="00A11A8D">
          <w:rPr>
            <w:noProof/>
            <w:webHidden/>
          </w:rPr>
          <w:instrText xml:space="preserve"> PAGEREF _Toc384830047 \h </w:instrText>
        </w:r>
        <w:r w:rsidR="00A11A8D">
          <w:rPr>
            <w:noProof/>
            <w:webHidden/>
          </w:rPr>
        </w:r>
        <w:r w:rsidR="00A11A8D">
          <w:rPr>
            <w:noProof/>
            <w:webHidden/>
          </w:rPr>
          <w:fldChar w:fldCharType="separate"/>
        </w:r>
        <w:r w:rsidR="00A11A8D">
          <w:rPr>
            <w:noProof/>
            <w:webHidden/>
          </w:rPr>
          <w:t>4</w:t>
        </w:r>
        <w:r w:rsidR="00A11A8D">
          <w:rPr>
            <w:noProof/>
            <w:webHidden/>
          </w:rPr>
          <w:fldChar w:fldCharType="end"/>
        </w:r>
      </w:hyperlink>
    </w:p>
    <w:p w14:paraId="047F9022" w14:textId="77777777" w:rsidR="00A11A8D" w:rsidRDefault="00C734AB">
      <w:pPr>
        <w:pStyle w:val="TOC3"/>
        <w:tabs>
          <w:tab w:val="left" w:pos="660"/>
          <w:tab w:val="right" w:pos="10790"/>
        </w:tabs>
        <w:rPr>
          <w:rFonts w:asciiTheme="minorHAnsi" w:eastAsiaTheme="minorEastAsia" w:hAnsiTheme="minorHAnsi" w:cstheme="minorBidi"/>
          <w:smallCaps w:val="0"/>
          <w:noProof/>
        </w:rPr>
      </w:pPr>
      <w:hyperlink w:anchor="_Toc384830048" w:history="1">
        <w:r w:rsidR="00A11A8D" w:rsidRPr="00047ABB">
          <w:rPr>
            <w:rStyle w:val="Hyperlink"/>
            <w:noProof/>
          </w:rPr>
          <w:t>1.4.1</w:t>
        </w:r>
        <w:r w:rsidR="00A11A8D">
          <w:rPr>
            <w:rFonts w:asciiTheme="minorHAnsi" w:eastAsiaTheme="minorEastAsia" w:hAnsiTheme="minorHAnsi" w:cstheme="minorBidi"/>
            <w:smallCaps w:val="0"/>
            <w:noProof/>
          </w:rPr>
          <w:tab/>
        </w:r>
        <w:r w:rsidR="00A11A8D" w:rsidRPr="00047ABB">
          <w:rPr>
            <w:rStyle w:val="Hyperlink"/>
            <w:noProof/>
          </w:rPr>
          <w:t>In – Scope</w:t>
        </w:r>
        <w:r w:rsidR="00A11A8D">
          <w:rPr>
            <w:noProof/>
            <w:webHidden/>
          </w:rPr>
          <w:tab/>
        </w:r>
        <w:r w:rsidR="00A11A8D">
          <w:rPr>
            <w:noProof/>
            <w:webHidden/>
          </w:rPr>
          <w:fldChar w:fldCharType="begin"/>
        </w:r>
        <w:r w:rsidR="00A11A8D">
          <w:rPr>
            <w:noProof/>
            <w:webHidden/>
          </w:rPr>
          <w:instrText xml:space="preserve"> PAGEREF _Toc384830048 \h </w:instrText>
        </w:r>
        <w:r w:rsidR="00A11A8D">
          <w:rPr>
            <w:noProof/>
            <w:webHidden/>
          </w:rPr>
        </w:r>
        <w:r w:rsidR="00A11A8D">
          <w:rPr>
            <w:noProof/>
            <w:webHidden/>
          </w:rPr>
          <w:fldChar w:fldCharType="separate"/>
        </w:r>
        <w:r w:rsidR="00A11A8D">
          <w:rPr>
            <w:noProof/>
            <w:webHidden/>
          </w:rPr>
          <w:t>4</w:t>
        </w:r>
        <w:r w:rsidR="00A11A8D">
          <w:rPr>
            <w:noProof/>
            <w:webHidden/>
          </w:rPr>
          <w:fldChar w:fldCharType="end"/>
        </w:r>
      </w:hyperlink>
    </w:p>
    <w:p w14:paraId="2CC90ECB" w14:textId="77777777" w:rsidR="00A11A8D" w:rsidRDefault="00C734AB">
      <w:pPr>
        <w:pStyle w:val="TOC3"/>
        <w:tabs>
          <w:tab w:val="left" w:pos="660"/>
          <w:tab w:val="right" w:pos="10790"/>
        </w:tabs>
        <w:rPr>
          <w:rFonts w:asciiTheme="minorHAnsi" w:eastAsiaTheme="minorEastAsia" w:hAnsiTheme="minorHAnsi" w:cstheme="minorBidi"/>
          <w:smallCaps w:val="0"/>
          <w:noProof/>
        </w:rPr>
      </w:pPr>
      <w:hyperlink w:anchor="_Toc384830049" w:history="1">
        <w:r w:rsidR="00A11A8D" w:rsidRPr="00047ABB">
          <w:rPr>
            <w:rStyle w:val="Hyperlink"/>
            <w:noProof/>
          </w:rPr>
          <w:t>1.4.2</w:t>
        </w:r>
        <w:r w:rsidR="00A11A8D">
          <w:rPr>
            <w:rFonts w:asciiTheme="minorHAnsi" w:eastAsiaTheme="minorEastAsia" w:hAnsiTheme="minorHAnsi" w:cstheme="minorBidi"/>
            <w:smallCaps w:val="0"/>
            <w:noProof/>
          </w:rPr>
          <w:tab/>
        </w:r>
        <w:r w:rsidR="00A11A8D" w:rsidRPr="00047ABB">
          <w:rPr>
            <w:rStyle w:val="Hyperlink"/>
            <w:noProof/>
          </w:rPr>
          <w:t>Out of scope</w:t>
        </w:r>
        <w:r w:rsidR="00A11A8D">
          <w:rPr>
            <w:noProof/>
            <w:webHidden/>
          </w:rPr>
          <w:tab/>
        </w:r>
        <w:r w:rsidR="00A11A8D">
          <w:rPr>
            <w:noProof/>
            <w:webHidden/>
          </w:rPr>
          <w:fldChar w:fldCharType="begin"/>
        </w:r>
        <w:r w:rsidR="00A11A8D">
          <w:rPr>
            <w:noProof/>
            <w:webHidden/>
          </w:rPr>
          <w:instrText xml:space="preserve"> PAGEREF _Toc384830049 \h </w:instrText>
        </w:r>
        <w:r w:rsidR="00A11A8D">
          <w:rPr>
            <w:noProof/>
            <w:webHidden/>
          </w:rPr>
        </w:r>
        <w:r w:rsidR="00A11A8D">
          <w:rPr>
            <w:noProof/>
            <w:webHidden/>
          </w:rPr>
          <w:fldChar w:fldCharType="separate"/>
        </w:r>
        <w:r w:rsidR="00A11A8D">
          <w:rPr>
            <w:noProof/>
            <w:webHidden/>
          </w:rPr>
          <w:t>4</w:t>
        </w:r>
        <w:r w:rsidR="00A11A8D">
          <w:rPr>
            <w:noProof/>
            <w:webHidden/>
          </w:rPr>
          <w:fldChar w:fldCharType="end"/>
        </w:r>
      </w:hyperlink>
    </w:p>
    <w:p w14:paraId="38493C31" w14:textId="77777777" w:rsidR="00A11A8D" w:rsidRDefault="00C734AB">
      <w:pPr>
        <w:pStyle w:val="TOC2"/>
        <w:tabs>
          <w:tab w:val="left" w:pos="495"/>
          <w:tab w:val="right" w:pos="10790"/>
        </w:tabs>
        <w:rPr>
          <w:rFonts w:asciiTheme="minorHAnsi" w:eastAsiaTheme="minorEastAsia" w:hAnsiTheme="minorHAnsi" w:cstheme="minorBidi"/>
          <w:b w:val="0"/>
          <w:bCs w:val="0"/>
          <w:smallCaps w:val="0"/>
          <w:noProof/>
        </w:rPr>
      </w:pPr>
      <w:hyperlink w:anchor="_Toc384830050" w:history="1">
        <w:r w:rsidR="00A11A8D" w:rsidRPr="00047ABB">
          <w:rPr>
            <w:rStyle w:val="Hyperlink"/>
            <w:noProof/>
          </w:rPr>
          <w:t>1.5</w:t>
        </w:r>
        <w:r w:rsidR="00A11A8D">
          <w:rPr>
            <w:rFonts w:asciiTheme="minorHAnsi" w:eastAsiaTheme="minorEastAsia" w:hAnsiTheme="minorHAnsi" w:cstheme="minorBidi"/>
            <w:b w:val="0"/>
            <w:bCs w:val="0"/>
            <w:smallCaps w:val="0"/>
            <w:noProof/>
          </w:rPr>
          <w:tab/>
        </w:r>
        <w:r w:rsidR="00A11A8D" w:rsidRPr="00047ABB">
          <w:rPr>
            <w:rStyle w:val="Hyperlink"/>
            <w:noProof/>
          </w:rPr>
          <w:t>Software context</w:t>
        </w:r>
        <w:r w:rsidR="00A11A8D">
          <w:rPr>
            <w:noProof/>
            <w:webHidden/>
          </w:rPr>
          <w:tab/>
        </w:r>
        <w:r w:rsidR="00A11A8D">
          <w:rPr>
            <w:noProof/>
            <w:webHidden/>
          </w:rPr>
          <w:fldChar w:fldCharType="begin"/>
        </w:r>
        <w:r w:rsidR="00A11A8D">
          <w:rPr>
            <w:noProof/>
            <w:webHidden/>
          </w:rPr>
          <w:instrText xml:space="preserve"> PAGEREF _Toc384830050 \h </w:instrText>
        </w:r>
        <w:r w:rsidR="00A11A8D">
          <w:rPr>
            <w:noProof/>
            <w:webHidden/>
          </w:rPr>
        </w:r>
        <w:r w:rsidR="00A11A8D">
          <w:rPr>
            <w:noProof/>
            <w:webHidden/>
          </w:rPr>
          <w:fldChar w:fldCharType="separate"/>
        </w:r>
        <w:r w:rsidR="00A11A8D">
          <w:rPr>
            <w:noProof/>
            <w:webHidden/>
          </w:rPr>
          <w:t>4</w:t>
        </w:r>
        <w:r w:rsidR="00A11A8D">
          <w:rPr>
            <w:noProof/>
            <w:webHidden/>
          </w:rPr>
          <w:fldChar w:fldCharType="end"/>
        </w:r>
      </w:hyperlink>
    </w:p>
    <w:p w14:paraId="6C96F159" w14:textId="77777777" w:rsidR="00A11A8D" w:rsidRDefault="00C734AB">
      <w:pPr>
        <w:pStyle w:val="TOC2"/>
        <w:tabs>
          <w:tab w:val="left" w:pos="495"/>
          <w:tab w:val="right" w:pos="10790"/>
        </w:tabs>
        <w:rPr>
          <w:rFonts w:asciiTheme="minorHAnsi" w:eastAsiaTheme="minorEastAsia" w:hAnsiTheme="minorHAnsi" w:cstheme="minorBidi"/>
          <w:b w:val="0"/>
          <w:bCs w:val="0"/>
          <w:smallCaps w:val="0"/>
          <w:noProof/>
        </w:rPr>
      </w:pPr>
      <w:hyperlink w:anchor="_Toc384830051" w:history="1">
        <w:r w:rsidR="00A11A8D" w:rsidRPr="00047ABB">
          <w:rPr>
            <w:rStyle w:val="Hyperlink"/>
            <w:noProof/>
          </w:rPr>
          <w:t>1.6</w:t>
        </w:r>
        <w:r w:rsidR="00A11A8D">
          <w:rPr>
            <w:rFonts w:asciiTheme="minorHAnsi" w:eastAsiaTheme="minorEastAsia" w:hAnsiTheme="minorHAnsi" w:cstheme="minorBidi"/>
            <w:b w:val="0"/>
            <w:bCs w:val="0"/>
            <w:smallCaps w:val="0"/>
            <w:noProof/>
          </w:rPr>
          <w:tab/>
        </w:r>
        <w:r w:rsidR="00A11A8D" w:rsidRPr="00047ABB">
          <w:rPr>
            <w:rStyle w:val="Hyperlink"/>
            <w:noProof/>
          </w:rPr>
          <w:t>Major assumptions</w:t>
        </w:r>
        <w:r w:rsidR="00A11A8D">
          <w:rPr>
            <w:noProof/>
            <w:webHidden/>
          </w:rPr>
          <w:tab/>
        </w:r>
        <w:r w:rsidR="00A11A8D">
          <w:rPr>
            <w:noProof/>
            <w:webHidden/>
          </w:rPr>
          <w:fldChar w:fldCharType="begin"/>
        </w:r>
        <w:r w:rsidR="00A11A8D">
          <w:rPr>
            <w:noProof/>
            <w:webHidden/>
          </w:rPr>
          <w:instrText xml:space="preserve"> PAGEREF _Toc384830051 \h </w:instrText>
        </w:r>
        <w:r w:rsidR="00A11A8D">
          <w:rPr>
            <w:noProof/>
            <w:webHidden/>
          </w:rPr>
        </w:r>
        <w:r w:rsidR="00A11A8D">
          <w:rPr>
            <w:noProof/>
            <w:webHidden/>
          </w:rPr>
          <w:fldChar w:fldCharType="separate"/>
        </w:r>
        <w:r w:rsidR="00A11A8D">
          <w:rPr>
            <w:noProof/>
            <w:webHidden/>
          </w:rPr>
          <w:t>5</w:t>
        </w:r>
        <w:r w:rsidR="00A11A8D">
          <w:rPr>
            <w:noProof/>
            <w:webHidden/>
          </w:rPr>
          <w:fldChar w:fldCharType="end"/>
        </w:r>
      </w:hyperlink>
    </w:p>
    <w:p w14:paraId="75B5E375" w14:textId="77777777" w:rsidR="00A11A8D" w:rsidRDefault="00C734AB">
      <w:pPr>
        <w:pStyle w:val="TOC2"/>
        <w:tabs>
          <w:tab w:val="left" w:pos="495"/>
          <w:tab w:val="right" w:pos="10790"/>
        </w:tabs>
        <w:rPr>
          <w:rFonts w:asciiTheme="minorHAnsi" w:eastAsiaTheme="minorEastAsia" w:hAnsiTheme="minorHAnsi" w:cstheme="minorBidi"/>
          <w:b w:val="0"/>
          <w:bCs w:val="0"/>
          <w:smallCaps w:val="0"/>
          <w:noProof/>
        </w:rPr>
      </w:pPr>
      <w:hyperlink w:anchor="_Toc384830052" w:history="1">
        <w:r w:rsidR="00A11A8D" w:rsidRPr="00047ABB">
          <w:rPr>
            <w:rStyle w:val="Hyperlink"/>
            <w:noProof/>
          </w:rPr>
          <w:t>1.7</w:t>
        </w:r>
        <w:r w:rsidR="00A11A8D">
          <w:rPr>
            <w:rFonts w:asciiTheme="minorHAnsi" w:eastAsiaTheme="minorEastAsia" w:hAnsiTheme="minorHAnsi" w:cstheme="minorBidi"/>
            <w:b w:val="0"/>
            <w:bCs w:val="0"/>
            <w:smallCaps w:val="0"/>
            <w:noProof/>
          </w:rPr>
          <w:tab/>
        </w:r>
        <w:r w:rsidR="00A11A8D" w:rsidRPr="00047ABB">
          <w:rPr>
            <w:rStyle w:val="Hyperlink"/>
            <w:noProof/>
          </w:rPr>
          <w:t>Process Flow</w:t>
        </w:r>
        <w:r w:rsidR="00A11A8D">
          <w:rPr>
            <w:noProof/>
            <w:webHidden/>
          </w:rPr>
          <w:tab/>
        </w:r>
        <w:r w:rsidR="00A11A8D">
          <w:rPr>
            <w:noProof/>
            <w:webHidden/>
          </w:rPr>
          <w:fldChar w:fldCharType="begin"/>
        </w:r>
        <w:r w:rsidR="00A11A8D">
          <w:rPr>
            <w:noProof/>
            <w:webHidden/>
          </w:rPr>
          <w:instrText xml:space="preserve"> PAGEREF _Toc384830052 \h </w:instrText>
        </w:r>
        <w:r w:rsidR="00A11A8D">
          <w:rPr>
            <w:noProof/>
            <w:webHidden/>
          </w:rPr>
        </w:r>
        <w:r w:rsidR="00A11A8D">
          <w:rPr>
            <w:noProof/>
            <w:webHidden/>
          </w:rPr>
          <w:fldChar w:fldCharType="separate"/>
        </w:r>
        <w:r w:rsidR="00A11A8D">
          <w:rPr>
            <w:noProof/>
            <w:webHidden/>
          </w:rPr>
          <w:t>5</w:t>
        </w:r>
        <w:r w:rsidR="00A11A8D">
          <w:rPr>
            <w:noProof/>
            <w:webHidden/>
          </w:rPr>
          <w:fldChar w:fldCharType="end"/>
        </w:r>
      </w:hyperlink>
    </w:p>
    <w:p w14:paraId="5DE3F092" w14:textId="77777777" w:rsidR="00A11A8D" w:rsidRDefault="00C734AB">
      <w:pPr>
        <w:pStyle w:val="TOC1"/>
        <w:tabs>
          <w:tab w:val="left" w:pos="330"/>
          <w:tab w:val="right" w:pos="10790"/>
        </w:tabs>
        <w:rPr>
          <w:rFonts w:asciiTheme="minorHAnsi" w:eastAsiaTheme="minorEastAsia" w:hAnsiTheme="minorHAnsi" w:cstheme="minorBidi"/>
          <w:b w:val="0"/>
          <w:bCs w:val="0"/>
          <w:caps w:val="0"/>
          <w:noProof/>
          <w:u w:val="none"/>
        </w:rPr>
      </w:pPr>
      <w:hyperlink w:anchor="_Toc384830053" w:history="1">
        <w:r w:rsidR="00A11A8D" w:rsidRPr="00047ABB">
          <w:rPr>
            <w:rStyle w:val="Hyperlink"/>
            <w:noProof/>
          </w:rPr>
          <w:t>2</w:t>
        </w:r>
        <w:r w:rsidR="00A11A8D">
          <w:rPr>
            <w:rFonts w:asciiTheme="minorHAnsi" w:eastAsiaTheme="minorEastAsia" w:hAnsiTheme="minorHAnsi" w:cstheme="minorBidi"/>
            <w:b w:val="0"/>
            <w:bCs w:val="0"/>
            <w:caps w:val="0"/>
            <w:noProof/>
            <w:u w:val="none"/>
          </w:rPr>
          <w:tab/>
        </w:r>
        <w:r w:rsidR="00A11A8D" w:rsidRPr="00047ABB">
          <w:rPr>
            <w:rStyle w:val="Hyperlink"/>
            <w:noProof/>
          </w:rPr>
          <w:t>Component Design</w:t>
        </w:r>
        <w:r w:rsidR="00A11A8D">
          <w:rPr>
            <w:noProof/>
            <w:webHidden/>
          </w:rPr>
          <w:tab/>
        </w:r>
        <w:r w:rsidR="00A11A8D">
          <w:rPr>
            <w:noProof/>
            <w:webHidden/>
          </w:rPr>
          <w:fldChar w:fldCharType="begin"/>
        </w:r>
        <w:r w:rsidR="00A11A8D">
          <w:rPr>
            <w:noProof/>
            <w:webHidden/>
          </w:rPr>
          <w:instrText xml:space="preserve"> PAGEREF _Toc384830053 \h </w:instrText>
        </w:r>
        <w:r w:rsidR="00A11A8D">
          <w:rPr>
            <w:noProof/>
            <w:webHidden/>
          </w:rPr>
        </w:r>
        <w:r w:rsidR="00A11A8D">
          <w:rPr>
            <w:noProof/>
            <w:webHidden/>
          </w:rPr>
          <w:fldChar w:fldCharType="separate"/>
        </w:r>
        <w:r w:rsidR="00A11A8D">
          <w:rPr>
            <w:noProof/>
            <w:webHidden/>
          </w:rPr>
          <w:t>6</w:t>
        </w:r>
        <w:r w:rsidR="00A11A8D">
          <w:rPr>
            <w:noProof/>
            <w:webHidden/>
          </w:rPr>
          <w:fldChar w:fldCharType="end"/>
        </w:r>
      </w:hyperlink>
    </w:p>
    <w:p w14:paraId="0C90EEA1" w14:textId="77777777" w:rsidR="00A11A8D" w:rsidRDefault="00C734AB">
      <w:pPr>
        <w:pStyle w:val="TOC2"/>
        <w:tabs>
          <w:tab w:val="left" w:pos="495"/>
          <w:tab w:val="right" w:pos="10790"/>
        </w:tabs>
        <w:rPr>
          <w:rFonts w:asciiTheme="minorHAnsi" w:eastAsiaTheme="minorEastAsia" w:hAnsiTheme="minorHAnsi" w:cstheme="minorBidi"/>
          <w:b w:val="0"/>
          <w:bCs w:val="0"/>
          <w:smallCaps w:val="0"/>
          <w:noProof/>
        </w:rPr>
      </w:pPr>
      <w:hyperlink w:anchor="_Toc384830054" w:history="1">
        <w:r w:rsidR="00A11A8D" w:rsidRPr="00047ABB">
          <w:rPr>
            <w:rStyle w:val="Hyperlink"/>
            <w:noProof/>
          </w:rPr>
          <w:t>2.1</w:t>
        </w:r>
        <w:r w:rsidR="00A11A8D">
          <w:rPr>
            <w:rFonts w:asciiTheme="minorHAnsi" w:eastAsiaTheme="minorEastAsia" w:hAnsiTheme="minorHAnsi" w:cstheme="minorBidi"/>
            <w:b w:val="0"/>
            <w:bCs w:val="0"/>
            <w:smallCaps w:val="0"/>
            <w:noProof/>
          </w:rPr>
          <w:tab/>
        </w:r>
        <w:r w:rsidR="00A11A8D" w:rsidRPr="00047ABB">
          <w:rPr>
            <w:rStyle w:val="Hyperlink"/>
            <w:noProof/>
          </w:rPr>
          <w:t>Pre Process PL/SQL Scripts</w:t>
        </w:r>
        <w:r w:rsidR="00A11A8D">
          <w:rPr>
            <w:noProof/>
            <w:webHidden/>
          </w:rPr>
          <w:tab/>
        </w:r>
        <w:r w:rsidR="00A11A8D">
          <w:rPr>
            <w:noProof/>
            <w:webHidden/>
          </w:rPr>
          <w:fldChar w:fldCharType="begin"/>
        </w:r>
        <w:r w:rsidR="00A11A8D">
          <w:rPr>
            <w:noProof/>
            <w:webHidden/>
          </w:rPr>
          <w:instrText xml:space="preserve"> PAGEREF _Toc384830054 \h </w:instrText>
        </w:r>
        <w:r w:rsidR="00A11A8D">
          <w:rPr>
            <w:noProof/>
            <w:webHidden/>
          </w:rPr>
        </w:r>
        <w:r w:rsidR="00A11A8D">
          <w:rPr>
            <w:noProof/>
            <w:webHidden/>
          </w:rPr>
          <w:fldChar w:fldCharType="separate"/>
        </w:r>
        <w:r w:rsidR="00A11A8D">
          <w:rPr>
            <w:noProof/>
            <w:webHidden/>
          </w:rPr>
          <w:t>6</w:t>
        </w:r>
        <w:r w:rsidR="00A11A8D">
          <w:rPr>
            <w:noProof/>
            <w:webHidden/>
          </w:rPr>
          <w:fldChar w:fldCharType="end"/>
        </w:r>
      </w:hyperlink>
    </w:p>
    <w:p w14:paraId="2F1F44F2" w14:textId="77777777" w:rsidR="00A11A8D" w:rsidRDefault="00C734AB">
      <w:pPr>
        <w:pStyle w:val="TOC2"/>
        <w:tabs>
          <w:tab w:val="left" w:pos="495"/>
          <w:tab w:val="right" w:pos="10790"/>
        </w:tabs>
        <w:rPr>
          <w:rFonts w:asciiTheme="minorHAnsi" w:eastAsiaTheme="minorEastAsia" w:hAnsiTheme="minorHAnsi" w:cstheme="minorBidi"/>
          <w:b w:val="0"/>
          <w:bCs w:val="0"/>
          <w:smallCaps w:val="0"/>
          <w:noProof/>
        </w:rPr>
      </w:pPr>
      <w:hyperlink w:anchor="_Toc384830055" w:history="1">
        <w:r w:rsidR="00A11A8D" w:rsidRPr="00047ABB">
          <w:rPr>
            <w:rStyle w:val="Hyperlink"/>
            <w:noProof/>
          </w:rPr>
          <w:t>2.2</w:t>
        </w:r>
        <w:r w:rsidR="00A11A8D">
          <w:rPr>
            <w:rFonts w:asciiTheme="minorHAnsi" w:eastAsiaTheme="minorEastAsia" w:hAnsiTheme="minorHAnsi" w:cstheme="minorBidi"/>
            <w:b w:val="0"/>
            <w:bCs w:val="0"/>
            <w:smallCaps w:val="0"/>
            <w:noProof/>
          </w:rPr>
          <w:tab/>
        </w:r>
        <w:r w:rsidR="00A11A8D" w:rsidRPr="00047ABB">
          <w:rPr>
            <w:rStyle w:val="Hyperlink"/>
            <w:noProof/>
          </w:rPr>
          <w:t>Tracing</w:t>
        </w:r>
        <w:r w:rsidR="00A11A8D">
          <w:rPr>
            <w:noProof/>
            <w:webHidden/>
          </w:rPr>
          <w:tab/>
        </w:r>
        <w:r w:rsidR="00A11A8D">
          <w:rPr>
            <w:noProof/>
            <w:webHidden/>
          </w:rPr>
          <w:fldChar w:fldCharType="begin"/>
        </w:r>
        <w:r w:rsidR="00A11A8D">
          <w:rPr>
            <w:noProof/>
            <w:webHidden/>
          </w:rPr>
          <w:instrText xml:space="preserve"> PAGEREF _Toc384830055 \h </w:instrText>
        </w:r>
        <w:r w:rsidR="00A11A8D">
          <w:rPr>
            <w:noProof/>
            <w:webHidden/>
          </w:rPr>
        </w:r>
        <w:r w:rsidR="00A11A8D">
          <w:rPr>
            <w:noProof/>
            <w:webHidden/>
          </w:rPr>
          <w:fldChar w:fldCharType="separate"/>
        </w:r>
        <w:r w:rsidR="00A11A8D">
          <w:rPr>
            <w:noProof/>
            <w:webHidden/>
          </w:rPr>
          <w:t>6</w:t>
        </w:r>
        <w:r w:rsidR="00A11A8D">
          <w:rPr>
            <w:noProof/>
            <w:webHidden/>
          </w:rPr>
          <w:fldChar w:fldCharType="end"/>
        </w:r>
      </w:hyperlink>
    </w:p>
    <w:p w14:paraId="5DA4C311" w14:textId="77777777" w:rsidR="00A11A8D" w:rsidRDefault="00C734AB">
      <w:pPr>
        <w:pStyle w:val="TOC2"/>
        <w:tabs>
          <w:tab w:val="left" w:pos="495"/>
          <w:tab w:val="right" w:pos="10790"/>
        </w:tabs>
        <w:rPr>
          <w:rFonts w:asciiTheme="minorHAnsi" w:eastAsiaTheme="minorEastAsia" w:hAnsiTheme="minorHAnsi" w:cstheme="minorBidi"/>
          <w:b w:val="0"/>
          <w:bCs w:val="0"/>
          <w:smallCaps w:val="0"/>
          <w:noProof/>
        </w:rPr>
      </w:pPr>
      <w:hyperlink w:anchor="_Toc384830056" w:history="1">
        <w:r w:rsidR="00A11A8D" w:rsidRPr="00047ABB">
          <w:rPr>
            <w:rStyle w:val="Hyperlink"/>
            <w:noProof/>
          </w:rPr>
          <w:t>2.3</w:t>
        </w:r>
        <w:r w:rsidR="00A11A8D">
          <w:rPr>
            <w:rFonts w:asciiTheme="minorHAnsi" w:eastAsiaTheme="minorEastAsia" w:hAnsiTheme="minorHAnsi" w:cstheme="minorBidi"/>
            <w:b w:val="0"/>
            <w:bCs w:val="0"/>
            <w:smallCaps w:val="0"/>
            <w:noProof/>
          </w:rPr>
          <w:tab/>
        </w:r>
        <w:r w:rsidR="00A11A8D" w:rsidRPr="00047ABB">
          <w:rPr>
            <w:rStyle w:val="Hyperlink"/>
            <w:noProof/>
          </w:rPr>
          <w:t>Post Process PL/SQL Scripts</w:t>
        </w:r>
        <w:r w:rsidR="00A11A8D">
          <w:rPr>
            <w:noProof/>
            <w:webHidden/>
          </w:rPr>
          <w:tab/>
        </w:r>
        <w:r w:rsidR="00A11A8D">
          <w:rPr>
            <w:noProof/>
            <w:webHidden/>
          </w:rPr>
          <w:fldChar w:fldCharType="begin"/>
        </w:r>
        <w:r w:rsidR="00A11A8D">
          <w:rPr>
            <w:noProof/>
            <w:webHidden/>
          </w:rPr>
          <w:instrText xml:space="preserve"> PAGEREF _Toc384830056 \h </w:instrText>
        </w:r>
        <w:r w:rsidR="00A11A8D">
          <w:rPr>
            <w:noProof/>
            <w:webHidden/>
          </w:rPr>
        </w:r>
        <w:r w:rsidR="00A11A8D">
          <w:rPr>
            <w:noProof/>
            <w:webHidden/>
          </w:rPr>
          <w:fldChar w:fldCharType="separate"/>
        </w:r>
        <w:r w:rsidR="00A11A8D">
          <w:rPr>
            <w:noProof/>
            <w:webHidden/>
          </w:rPr>
          <w:t>6</w:t>
        </w:r>
        <w:r w:rsidR="00A11A8D">
          <w:rPr>
            <w:noProof/>
            <w:webHidden/>
          </w:rPr>
          <w:fldChar w:fldCharType="end"/>
        </w:r>
      </w:hyperlink>
    </w:p>
    <w:p w14:paraId="14DC4423" w14:textId="77777777" w:rsidR="00A11A8D" w:rsidRDefault="00C734AB">
      <w:pPr>
        <w:pStyle w:val="TOC3"/>
        <w:tabs>
          <w:tab w:val="right" w:pos="10790"/>
        </w:tabs>
        <w:rPr>
          <w:rFonts w:asciiTheme="minorHAnsi" w:eastAsiaTheme="minorEastAsia" w:hAnsiTheme="minorHAnsi" w:cstheme="minorBidi"/>
          <w:smallCaps w:val="0"/>
          <w:noProof/>
        </w:rPr>
      </w:pPr>
      <w:hyperlink w:anchor="_Toc384830057" w:history="1">
        <w:r w:rsidR="00A11A8D" w:rsidRPr="00047ABB">
          <w:rPr>
            <w:rStyle w:val="Hyperlink"/>
            <w:noProof/>
          </w:rPr>
          <w:t>2.4 Restrictions / limitations</w:t>
        </w:r>
        <w:r w:rsidR="00A11A8D">
          <w:rPr>
            <w:noProof/>
            <w:webHidden/>
          </w:rPr>
          <w:tab/>
        </w:r>
        <w:r w:rsidR="00A11A8D">
          <w:rPr>
            <w:noProof/>
            <w:webHidden/>
          </w:rPr>
          <w:fldChar w:fldCharType="begin"/>
        </w:r>
        <w:r w:rsidR="00A11A8D">
          <w:rPr>
            <w:noProof/>
            <w:webHidden/>
          </w:rPr>
          <w:instrText xml:space="preserve"> PAGEREF _Toc384830057 \h </w:instrText>
        </w:r>
        <w:r w:rsidR="00A11A8D">
          <w:rPr>
            <w:noProof/>
            <w:webHidden/>
          </w:rPr>
        </w:r>
        <w:r w:rsidR="00A11A8D">
          <w:rPr>
            <w:noProof/>
            <w:webHidden/>
          </w:rPr>
          <w:fldChar w:fldCharType="separate"/>
        </w:r>
        <w:r w:rsidR="00A11A8D">
          <w:rPr>
            <w:noProof/>
            <w:webHidden/>
          </w:rPr>
          <w:t>6</w:t>
        </w:r>
        <w:r w:rsidR="00A11A8D">
          <w:rPr>
            <w:noProof/>
            <w:webHidden/>
          </w:rPr>
          <w:fldChar w:fldCharType="end"/>
        </w:r>
      </w:hyperlink>
    </w:p>
    <w:p w14:paraId="612EA7D6" w14:textId="77777777" w:rsidR="00A11A8D" w:rsidRDefault="00C734AB">
      <w:pPr>
        <w:pStyle w:val="TOC3"/>
        <w:tabs>
          <w:tab w:val="right" w:pos="10790"/>
        </w:tabs>
        <w:rPr>
          <w:rFonts w:asciiTheme="minorHAnsi" w:eastAsiaTheme="minorEastAsia" w:hAnsiTheme="minorHAnsi" w:cstheme="minorBidi"/>
          <w:smallCaps w:val="0"/>
          <w:noProof/>
        </w:rPr>
      </w:pPr>
      <w:hyperlink w:anchor="_Toc384830058" w:history="1">
        <w:r w:rsidR="00A11A8D" w:rsidRPr="00047ABB">
          <w:rPr>
            <w:rStyle w:val="Hyperlink"/>
            <w:noProof/>
          </w:rPr>
          <w:t>2.5 Assumptions</w:t>
        </w:r>
        <w:r w:rsidR="00A11A8D">
          <w:rPr>
            <w:noProof/>
            <w:webHidden/>
          </w:rPr>
          <w:tab/>
        </w:r>
        <w:r w:rsidR="00A11A8D">
          <w:rPr>
            <w:noProof/>
            <w:webHidden/>
          </w:rPr>
          <w:fldChar w:fldCharType="begin"/>
        </w:r>
        <w:r w:rsidR="00A11A8D">
          <w:rPr>
            <w:noProof/>
            <w:webHidden/>
          </w:rPr>
          <w:instrText xml:space="preserve"> PAGEREF _Toc384830058 \h </w:instrText>
        </w:r>
        <w:r w:rsidR="00A11A8D">
          <w:rPr>
            <w:noProof/>
            <w:webHidden/>
          </w:rPr>
        </w:r>
        <w:r w:rsidR="00A11A8D">
          <w:rPr>
            <w:noProof/>
            <w:webHidden/>
          </w:rPr>
          <w:fldChar w:fldCharType="separate"/>
        </w:r>
        <w:r w:rsidR="00A11A8D">
          <w:rPr>
            <w:noProof/>
            <w:webHidden/>
          </w:rPr>
          <w:t>7</w:t>
        </w:r>
        <w:r w:rsidR="00A11A8D">
          <w:rPr>
            <w:noProof/>
            <w:webHidden/>
          </w:rPr>
          <w:fldChar w:fldCharType="end"/>
        </w:r>
      </w:hyperlink>
    </w:p>
    <w:p w14:paraId="55E9B4A0" w14:textId="77777777" w:rsidR="00A11A8D" w:rsidRDefault="00C734AB">
      <w:pPr>
        <w:pStyle w:val="TOC1"/>
        <w:tabs>
          <w:tab w:val="left" w:pos="330"/>
          <w:tab w:val="right" w:pos="10790"/>
        </w:tabs>
        <w:rPr>
          <w:rFonts w:asciiTheme="minorHAnsi" w:eastAsiaTheme="minorEastAsia" w:hAnsiTheme="minorHAnsi" w:cstheme="minorBidi"/>
          <w:b w:val="0"/>
          <w:bCs w:val="0"/>
          <w:caps w:val="0"/>
          <w:noProof/>
          <w:u w:val="none"/>
        </w:rPr>
      </w:pPr>
      <w:hyperlink w:anchor="_Toc384830059" w:history="1">
        <w:r w:rsidR="00A11A8D" w:rsidRPr="00047ABB">
          <w:rPr>
            <w:rStyle w:val="Hyperlink"/>
            <w:noProof/>
          </w:rPr>
          <w:t>3</w:t>
        </w:r>
        <w:r w:rsidR="00A11A8D">
          <w:rPr>
            <w:rFonts w:asciiTheme="minorHAnsi" w:eastAsiaTheme="minorEastAsia" w:hAnsiTheme="minorHAnsi" w:cstheme="minorBidi"/>
            <w:b w:val="0"/>
            <w:bCs w:val="0"/>
            <w:caps w:val="0"/>
            <w:noProof/>
            <w:u w:val="none"/>
          </w:rPr>
          <w:tab/>
        </w:r>
        <w:r w:rsidR="00A11A8D" w:rsidRPr="00047ABB">
          <w:rPr>
            <w:rStyle w:val="Hyperlink"/>
            <w:noProof/>
          </w:rPr>
          <w:t>Data Design</w:t>
        </w:r>
        <w:r w:rsidR="00A11A8D">
          <w:rPr>
            <w:noProof/>
            <w:webHidden/>
          </w:rPr>
          <w:tab/>
        </w:r>
        <w:r w:rsidR="00A11A8D">
          <w:rPr>
            <w:noProof/>
            <w:webHidden/>
          </w:rPr>
          <w:fldChar w:fldCharType="begin"/>
        </w:r>
        <w:r w:rsidR="00A11A8D">
          <w:rPr>
            <w:noProof/>
            <w:webHidden/>
          </w:rPr>
          <w:instrText xml:space="preserve"> PAGEREF _Toc384830059 \h </w:instrText>
        </w:r>
        <w:r w:rsidR="00A11A8D">
          <w:rPr>
            <w:noProof/>
            <w:webHidden/>
          </w:rPr>
        </w:r>
        <w:r w:rsidR="00A11A8D">
          <w:rPr>
            <w:noProof/>
            <w:webHidden/>
          </w:rPr>
          <w:fldChar w:fldCharType="separate"/>
        </w:r>
        <w:r w:rsidR="00A11A8D">
          <w:rPr>
            <w:noProof/>
            <w:webHidden/>
          </w:rPr>
          <w:t>8</w:t>
        </w:r>
        <w:r w:rsidR="00A11A8D">
          <w:rPr>
            <w:noProof/>
            <w:webHidden/>
          </w:rPr>
          <w:fldChar w:fldCharType="end"/>
        </w:r>
      </w:hyperlink>
    </w:p>
    <w:p w14:paraId="01C34FF2" w14:textId="77777777" w:rsidR="00A11A8D" w:rsidRDefault="00C734AB">
      <w:pPr>
        <w:pStyle w:val="TOC2"/>
        <w:tabs>
          <w:tab w:val="left" w:pos="495"/>
          <w:tab w:val="right" w:pos="10790"/>
        </w:tabs>
        <w:rPr>
          <w:rFonts w:asciiTheme="minorHAnsi" w:eastAsiaTheme="minorEastAsia" w:hAnsiTheme="minorHAnsi" w:cstheme="minorBidi"/>
          <w:b w:val="0"/>
          <w:bCs w:val="0"/>
          <w:smallCaps w:val="0"/>
          <w:noProof/>
        </w:rPr>
      </w:pPr>
      <w:hyperlink w:anchor="_Toc384830060" w:history="1">
        <w:r w:rsidR="00A11A8D" w:rsidRPr="00047ABB">
          <w:rPr>
            <w:rStyle w:val="Hyperlink"/>
            <w:noProof/>
          </w:rPr>
          <w:t>3.1</w:t>
        </w:r>
        <w:r w:rsidR="00A11A8D">
          <w:rPr>
            <w:rFonts w:asciiTheme="minorHAnsi" w:eastAsiaTheme="minorEastAsia" w:hAnsiTheme="minorHAnsi" w:cstheme="minorBidi"/>
            <w:b w:val="0"/>
            <w:bCs w:val="0"/>
            <w:smallCaps w:val="0"/>
            <w:noProof/>
          </w:rPr>
          <w:tab/>
        </w:r>
        <w:r w:rsidR="00A11A8D" w:rsidRPr="00047ABB">
          <w:rPr>
            <w:rStyle w:val="Hyperlink"/>
            <w:noProof/>
          </w:rPr>
          <w:t>Data model Changes</w:t>
        </w:r>
        <w:r w:rsidR="00A11A8D">
          <w:rPr>
            <w:noProof/>
            <w:webHidden/>
          </w:rPr>
          <w:tab/>
        </w:r>
        <w:r w:rsidR="00A11A8D">
          <w:rPr>
            <w:noProof/>
            <w:webHidden/>
          </w:rPr>
          <w:fldChar w:fldCharType="begin"/>
        </w:r>
        <w:r w:rsidR="00A11A8D">
          <w:rPr>
            <w:noProof/>
            <w:webHidden/>
          </w:rPr>
          <w:instrText xml:space="preserve"> PAGEREF _Toc384830060 \h </w:instrText>
        </w:r>
        <w:r w:rsidR="00A11A8D">
          <w:rPr>
            <w:noProof/>
            <w:webHidden/>
          </w:rPr>
        </w:r>
        <w:r w:rsidR="00A11A8D">
          <w:rPr>
            <w:noProof/>
            <w:webHidden/>
          </w:rPr>
          <w:fldChar w:fldCharType="separate"/>
        </w:r>
        <w:r w:rsidR="00A11A8D">
          <w:rPr>
            <w:noProof/>
            <w:webHidden/>
          </w:rPr>
          <w:t>8</w:t>
        </w:r>
        <w:r w:rsidR="00A11A8D">
          <w:rPr>
            <w:noProof/>
            <w:webHidden/>
          </w:rPr>
          <w:fldChar w:fldCharType="end"/>
        </w:r>
      </w:hyperlink>
    </w:p>
    <w:p w14:paraId="3CDEA705" w14:textId="77777777" w:rsidR="00A11A8D" w:rsidRDefault="00C734AB">
      <w:pPr>
        <w:pStyle w:val="TOC2"/>
        <w:tabs>
          <w:tab w:val="left" w:pos="495"/>
          <w:tab w:val="right" w:pos="10790"/>
        </w:tabs>
        <w:rPr>
          <w:rFonts w:asciiTheme="minorHAnsi" w:eastAsiaTheme="minorEastAsia" w:hAnsiTheme="minorHAnsi" w:cstheme="minorBidi"/>
          <w:b w:val="0"/>
          <w:bCs w:val="0"/>
          <w:smallCaps w:val="0"/>
          <w:noProof/>
        </w:rPr>
      </w:pPr>
      <w:hyperlink w:anchor="_Toc384830061" w:history="1">
        <w:r w:rsidR="00A11A8D" w:rsidRPr="00047ABB">
          <w:rPr>
            <w:rStyle w:val="Hyperlink"/>
            <w:noProof/>
          </w:rPr>
          <w:t>3.2</w:t>
        </w:r>
        <w:r w:rsidR="00A11A8D">
          <w:rPr>
            <w:rFonts w:asciiTheme="minorHAnsi" w:eastAsiaTheme="minorEastAsia" w:hAnsiTheme="minorHAnsi" w:cstheme="minorBidi"/>
            <w:b w:val="0"/>
            <w:bCs w:val="0"/>
            <w:smallCaps w:val="0"/>
            <w:noProof/>
          </w:rPr>
          <w:tab/>
        </w:r>
        <w:r w:rsidR="00A11A8D" w:rsidRPr="00047ABB">
          <w:rPr>
            <w:rStyle w:val="Hyperlink"/>
            <w:noProof/>
          </w:rPr>
          <w:t>Error Handling and logging</w:t>
        </w:r>
        <w:r w:rsidR="00A11A8D">
          <w:rPr>
            <w:noProof/>
            <w:webHidden/>
          </w:rPr>
          <w:tab/>
        </w:r>
        <w:r w:rsidR="00A11A8D">
          <w:rPr>
            <w:noProof/>
            <w:webHidden/>
          </w:rPr>
          <w:fldChar w:fldCharType="begin"/>
        </w:r>
        <w:r w:rsidR="00A11A8D">
          <w:rPr>
            <w:noProof/>
            <w:webHidden/>
          </w:rPr>
          <w:instrText xml:space="preserve"> PAGEREF _Toc384830061 \h </w:instrText>
        </w:r>
        <w:r w:rsidR="00A11A8D">
          <w:rPr>
            <w:noProof/>
            <w:webHidden/>
          </w:rPr>
        </w:r>
        <w:r w:rsidR="00A11A8D">
          <w:rPr>
            <w:noProof/>
            <w:webHidden/>
          </w:rPr>
          <w:fldChar w:fldCharType="separate"/>
        </w:r>
        <w:r w:rsidR="00A11A8D">
          <w:rPr>
            <w:noProof/>
            <w:webHidden/>
          </w:rPr>
          <w:t>9</w:t>
        </w:r>
        <w:r w:rsidR="00A11A8D">
          <w:rPr>
            <w:noProof/>
            <w:webHidden/>
          </w:rPr>
          <w:fldChar w:fldCharType="end"/>
        </w:r>
      </w:hyperlink>
    </w:p>
    <w:p w14:paraId="44BA35D2" w14:textId="77777777" w:rsidR="00A11A8D" w:rsidRDefault="00C734AB">
      <w:pPr>
        <w:pStyle w:val="TOC2"/>
        <w:tabs>
          <w:tab w:val="left" w:pos="495"/>
          <w:tab w:val="right" w:pos="10790"/>
        </w:tabs>
        <w:rPr>
          <w:rFonts w:asciiTheme="minorHAnsi" w:eastAsiaTheme="minorEastAsia" w:hAnsiTheme="minorHAnsi" w:cstheme="minorBidi"/>
          <w:b w:val="0"/>
          <w:bCs w:val="0"/>
          <w:smallCaps w:val="0"/>
          <w:noProof/>
        </w:rPr>
      </w:pPr>
      <w:hyperlink w:anchor="_Toc384830062" w:history="1">
        <w:r w:rsidR="00A11A8D" w:rsidRPr="00047ABB">
          <w:rPr>
            <w:rStyle w:val="Hyperlink"/>
            <w:noProof/>
          </w:rPr>
          <w:t>3.3</w:t>
        </w:r>
        <w:r w:rsidR="00A11A8D">
          <w:rPr>
            <w:rFonts w:asciiTheme="minorHAnsi" w:eastAsiaTheme="minorEastAsia" w:hAnsiTheme="minorHAnsi" w:cstheme="minorBidi"/>
            <w:b w:val="0"/>
            <w:bCs w:val="0"/>
            <w:smallCaps w:val="0"/>
            <w:noProof/>
          </w:rPr>
          <w:tab/>
        </w:r>
        <w:r w:rsidR="00A11A8D" w:rsidRPr="00047ABB">
          <w:rPr>
            <w:rStyle w:val="Hyperlink"/>
            <w:noProof/>
          </w:rPr>
          <w:t>Unit Test</w:t>
        </w:r>
        <w:r w:rsidR="00A11A8D">
          <w:rPr>
            <w:noProof/>
            <w:webHidden/>
          </w:rPr>
          <w:tab/>
        </w:r>
        <w:r w:rsidR="00A11A8D">
          <w:rPr>
            <w:noProof/>
            <w:webHidden/>
          </w:rPr>
          <w:fldChar w:fldCharType="begin"/>
        </w:r>
        <w:r w:rsidR="00A11A8D">
          <w:rPr>
            <w:noProof/>
            <w:webHidden/>
          </w:rPr>
          <w:instrText xml:space="preserve"> PAGEREF _Toc384830062 \h </w:instrText>
        </w:r>
        <w:r w:rsidR="00A11A8D">
          <w:rPr>
            <w:noProof/>
            <w:webHidden/>
          </w:rPr>
        </w:r>
        <w:r w:rsidR="00A11A8D">
          <w:rPr>
            <w:noProof/>
            <w:webHidden/>
          </w:rPr>
          <w:fldChar w:fldCharType="separate"/>
        </w:r>
        <w:r w:rsidR="00A11A8D">
          <w:rPr>
            <w:noProof/>
            <w:webHidden/>
          </w:rPr>
          <w:t>9</w:t>
        </w:r>
        <w:r w:rsidR="00A11A8D">
          <w:rPr>
            <w:noProof/>
            <w:webHidden/>
          </w:rPr>
          <w:fldChar w:fldCharType="end"/>
        </w:r>
      </w:hyperlink>
    </w:p>
    <w:p w14:paraId="36AFA350" w14:textId="77777777" w:rsidR="00A11A8D" w:rsidRDefault="00C734AB">
      <w:pPr>
        <w:pStyle w:val="TOC1"/>
        <w:tabs>
          <w:tab w:val="left" w:pos="330"/>
          <w:tab w:val="right" w:pos="10790"/>
        </w:tabs>
        <w:rPr>
          <w:rFonts w:asciiTheme="minorHAnsi" w:eastAsiaTheme="minorEastAsia" w:hAnsiTheme="minorHAnsi" w:cstheme="minorBidi"/>
          <w:b w:val="0"/>
          <w:bCs w:val="0"/>
          <w:caps w:val="0"/>
          <w:noProof/>
          <w:u w:val="none"/>
        </w:rPr>
      </w:pPr>
      <w:hyperlink w:anchor="_Toc384830063" w:history="1">
        <w:r w:rsidR="00A11A8D" w:rsidRPr="00047ABB">
          <w:rPr>
            <w:rStyle w:val="Hyperlink"/>
            <w:noProof/>
          </w:rPr>
          <w:t>4</w:t>
        </w:r>
        <w:r w:rsidR="00A11A8D">
          <w:rPr>
            <w:rFonts w:asciiTheme="minorHAnsi" w:eastAsiaTheme="minorEastAsia" w:hAnsiTheme="minorHAnsi" w:cstheme="minorBidi"/>
            <w:b w:val="0"/>
            <w:bCs w:val="0"/>
            <w:caps w:val="0"/>
            <w:noProof/>
            <w:u w:val="none"/>
          </w:rPr>
          <w:tab/>
        </w:r>
        <w:r w:rsidR="00A11A8D" w:rsidRPr="00047ABB">
          <w:rPr>
            <w:rStyle w:val="Hyperlink"/>
            <w:noProof/>
          </w:rPr>
          <w:t>Configuration</w:t>
        </w:r>
        <w:r w:rsidR="00A11A8D">
          <w:rPr>
            <w:noProof/>
            <w:webHidden/>
          </w:rPr>
          <w:tab/>
        </w:r>
        <w:r w:rsidR="00A11A8D">
          <w:rPr>
            <w:noProof/>
            <w:webHidden/>
          </w:rPr>
          <w:fldChar w:fldCharType="begin"/>
        </w:r>
        <w:r w:rsidR="00A11A8D">
          <w:rPr>
            <w:noProof/>
            <w:webHidden/>
          </w:rPr>
          <w:instrText xml:space="preserve"> PAGEREF _Toc384830063 \h </w:instrText>
        </w:r>
        <w:r w:rsidR="00A11A8D">
          <w:rPr>
            <w:noProof/>
            <w:webHidden/>
          </w:rPr>
        </w:r>
        <w:r w:rsidR="00A11A8D">
          <w:rPr>
            <w:noProof/>
            <w:webHidden/>
          </w:rPr>
          <w:fldChar w:fldCharType="separate"/>
        </w:r>
        <w:r w:rsidR="00A11A8D">
          <w:rPr>
            <w:noProof/>
            <w:webHidden/>
          </w:rPr>
          <w:t>10</w:t>
        </w:r>
        <w:r w:rsidR="00A11A8D">
          <w:rPr>
            <w:noProof/>
            <w:webHidden/>
          </w:rPr>
          <w:fldChar w:fldCharType="end"/>
        </w:r>
      </w:hyperlink>
    </w:p>
    <w:p w14:paraId="0B190EBB" w14:textId="77777777" w:rsidR="00A11A8D" w:rsidRDefault="00C734AB">
      <w:pPr>
        <w:pStyle w:val="TOC2"/>
        <w:tabs>
          <w:tab w:val="left" w:pos="495"/>
          <w:tab w:val="right" w:pos="10790"/>
        </w:tabs>
        <w:rPr>
          <w:rFonts w:asciiTheme="minorHAnsi" w:eastAsiaTheme="minorEastAsia" w:hAnsiTheme="minorHAnsi" w:cstheme="minorBidi"/>
          <w:b w:val="0"/>
          <w:bCs w:val="0"/>
          <w:smallCaps w:val="0"/>
          <w:noProof/>
        </w:rPr>
      </w:pPr>
      <w:hyperlink w:anchor="_Toc384830064" w:history="1">
        <w:r w:rsidR="00A11A8D" w:rsidRPr="00047ABB">
          <w:rPr>
            <w:rStyle w:val="Hyperlink"/>
            <w:noProof/>
          </w:rPr>
          <w:t>4.1</w:t>
        </w:r>
        <w:r w:rsidR="00A11A8D">
          <w:rPr>
            <w:rFonts w:asciiTheme="minorHAnsi" w:eastAsiaTheme="minorEastAsia" w:hAnsiTheme="minorHAnsi" w:cstheme="minorBidi"/>
            <w:b w:val="0"/>
            <w:bCs w:val="0"/>
            <w:smallCaps w:val="0"/>
            <w:noProof/>
          </w:rPr>
          <w:tab/>
        </w:r>
        <w:r w:rsidR="00A11A8D" w:rsidRPr="00047ABB">
          <w:rPr>
            <w:rStyle w:val="Hyperlink"/>
            <w:noProof/>
          </w:rPr>
          <w:t>Configuration file</w:t>
        </w:r>
        <w:r w:rsidR="00A11A8D">
          <w:rPr>
            <w:noProof/>
            <w:webHidden/>
          </w:rPr>
          <w:tab/>
        </w:r>
        <w:r w:rsidR="00A11A8D">
          <w:rPr>
            <w:noProof/>
            <w:webHidden/>
          </w:rPr>
          <w:fldChar w:fldCharType="begin"/>
        </w:r>
        <w:r w:rsidR="00A11A8D">
          <w:rPr>
            <w:noProof/>
            <w:webHidden/>
          </w:rPr>
          <w:instrText xml:space="preserve"> PAGEREF _Toc384830064 \h </w:instrText>
        </w:r>
        <w:r w:rsidR="00A11A8D">
          <w:rPr>
            <w:noProof/>
            <w:webHidden/>
          </w:rPr>
        </w:r>
        <w:r w:rsidR="00A11A8D">
          <w:rPr>
            <w:noProof/>
            <w:webHidden/>
          </w:rPr>
          <w:fldChar w:fldCharType="separate"/>
        </w:r>
        <w:r w:rsidR="00A11A8D">
          <w:rPr>
            <w:noProof/>
            <w:webHidden/>
          </w:rPr>
          <w:t>10</w:t>
        </w:r>
        <w:r w:rsidR="00A11A8D">
          <w:rPr>
            <w:noProof/>
            <w:webHidden/>
          </w:rPr>
          <w:fldChar w:fldCharType="end"/>
        </w:r>
      </w:hyperlink>
    </w:p>
    <w:p w14:paraId="5B56C72A" w14:textId="77777777" w:rsidR="00A11A8D" w:rsidRDefault="00C734AB">
      <w:pPr>
        <w:pStyle w:val="TOC2"/>
        <w:tabs>
          <w:tab w:val="left" w:pos="495"/>
          <w:tab w:val="right" w:pos="10790"/>
        </w:tabs>
        <w:rPr>
          <w:rFonts w:asciiTheme="minorHAnsi" w:eastAsiaTheme="minorEastAsia" w:hAnsiTheme="minorHAnsi" w:cstheme="minorBidi"/>
          <w:b w:val="0"/>
          <w:bCs w:val="0"/>
          <w:smallCaps w:val="0"/>
          <w:noProof/>
        </w:rPr>
      </w:pPr>
      <w:hyperlink w:anchor="_Toc384830065" w:history="1">
        <w:r w:rsidR="00A11A8D" w:rsidRPr="00047ABB">
          <w:rPr>
            <w:rStyle w:val="Hyperlink"/>
            <w:noProof/>
          </w:rPr>
          <w:t>4.2</w:t>
        </w:r>
        <w:r w:rsidR="00A11A8D">
          <w:rPr>
            <w:rFonts w:asciiTheme="minorHAnsi" w:eastAsiaTheme="minorEastAsia" w:hAnsiTheme="minorHAnsi" w:cstheme="minorBidi"/>
            <w:b w:val="0"/>
            <w:bCs w:val="0"/>
            <w:smallCaps w:val="0"/>
            <w:noProof/>
          </w:rPr>
          <w:tab/>
        </w:r>
        <w:r w:rsidR="00A11A8D" w:rsidRPr="00047ABB">
          <w:rPr>
            <w:rStyle w:val="Hyperlink"/>
            <w:noProof/>
          </w:rPr>
          <w:t>Required Sql Scripts</w:t>
        </w:r>
        <w:r w:rsidR="00A11A8D">
          <w:rPr>
            <w:noProof/>
            <w:webHidden/>
          </w:rPr>
          <w:tab/>
        </w:r>
        <w:r w:rsidR="00A11A8D">
          <w:rPr>
            <w:noProof/>
            <w:webHidden/>
          </w:rPr>
          <w:fldChar w:fldCharType="begin"/>
        </w:r>
        <w:r w:rsidR="00A11A8D">
          <w:rPr>
            <w:noProof/>
            <w:webHidden/>
          </w:rPr>
          <w:instrText xml:space="preserve"> PAGEREF _Toc384830065 \h </w:instrText>
        </w:r>
        <w:r w:rsidR="00A11A8D">
          <w:rPr>
            <w:noProof/>
            <w:webHidden/>
          </w:rPr>
        </w:r>
        <w:r w:rsidR="00A11A8D">
          <w:rPr>
            <w:noProof/>
            <w:webHidden/>
          </w:rPr>
          <w:fldChar w:fldCharType="separate"/>
        </w:r>
        <w:r w:rsidR="00A11A8D">
          <w:rPr>
            <w:noProof/>
            <w:webHidden/>
          </w:rPr>
          <w:t>11</w:t>
        </w:r>
        <w:r w:rsidR="00A11A8D">
          <w:rPr>
            <w:noProof/>
            <w:webHidden/>
          </w:rPr>
          <w:fldChar w:fldCharType="end"/>
        </w:r>
      </w:hyperlink>
    </w:p>
    <w:p w14:paraId="2B238F0B" w14:textId="77777777" w:rsidR="00A11A8D" w:rsidRDefault="00C734AB">
      <w:pPr>
        <w:pStyle w:val="TOC1"/>
        <w:tabs>
          <w:tab w:val="left" w:pos="330"/>
          <w:tab w:val="right" w:pos="10790"/>
        </w:tabs>
        <w:rPr>
          <w:rFonts w:asciiTheme="minorHAnsi" w:eastAsiaTheme="minorEastAsia" w:hAnsiTheme="minorHAnsi" w:cstheme="minorBidi"/>
          <w:b w:val="0"/>
          <w:bCs w:val="0"/>
          <w:caps w:val="0"/>
          <w:noProof/>
          <w:u w:val="none"/>
        </w:rPr>
      </w:pPr>
      <w:hyperlink w:anchor="_Toc384830066" w:history="1">
        <w:r w:rsidR="00A11A8D" w:rsidRPr="00047ABB">
          <w:rPr>
            <w:rStyle w:val="Hyperlink"/>
            <w:noProof/>
          </w:rPr>
          <w:t>5</w:t>
        </w:r>
        <w:r w:rsidR="00A11A8D">
          <w:rPr>
            <w:rFonts w:asciiTheme="minorHAnsi" w:eastAsiaTheme="minorEastAsia" w:hAnsiTheme="minorHAnsi" w:cstheme="minorBidi"/>
            <w:b w:val="0"/>
            <w:bCs w:val="0"/>
            <w:caps w:val="0"/>
            <w:noProof/>
            <w:u w:val="none"/>
          </w:rPr>
          <w:tab/>
        </w:r>
        <w:r w:rsidR="00A11A8D" w:rsidRPr="00047ABB">
          <w:rPr>
            <w:rStyle w:val="Hyperlink"/>
            <w:noProof/>
          </w:rPr>
          <w:t>Security</w:t>
        </w:r>
        <w:r w:rsidR="00A11A8D">
          <w:rPr>
            <w:noProof/>
            <w:webHidden/>
          </w:rPr>
          <w:tab/>
        </w:r>
        <w:r w:rsidR="00A11A8D">
          <w:rPr>
            <w:noProof/>
            <w:webHidden/>
          </w:rPr>
          <w:fldChar w:fldCharType="begin"/>
        </w:r>
        <w:r w:rsidR="00A11A8D">
          <w:rPr>
            <w:noProof/>
            <w:webHidden/>
          </w:rPr>
          <w:instrText xml:space="preserve"> PAGEREF _Toc384830066 \h </w:instrText>
        </w:r>
        <w:r w:rsidR="00A11A8D">
          <w:rPr>
            <w:noProof/>
            <w:webHidden/>
          </w:rPr>
        </w:r>
        <w:r w:rsidR="00A11A8D">
          <w:rPr>
            <w:noProof/>
            <w:webHidden/>
          </w:rPr>
          <w:fldChar w:fldCharType="separate"/>
        </w:r>
        <w:r w:rsidR="00A11A8D">
          <w:rPr>
            <w:noProof/>
            <w:webHidden/>
          </w:rPr>
          <w:t>12</w:t>
        </w:r>
        <w:r w:rsidR="00A11A8D">
          <w:rPr>
            <w:noProof/>
            <w:webHidden/>
          </w:rPr>
          <w:fldChar w:fldCharType="end"/>
        </w:r>
      </w:hyperlink>
    </w:p>
    <w:p w14:paraId="0E336B58" w14:textId="77777777" w:rsidR="00A11A8D" w:rsidRDefault="00C734AB">
      <w:pPr>
        <w:pStyle w:val="TOC2"/>
        <w:tabs>
          <w:tab w:val="left" w:pos="495"/>
          <w:tab w:val="right" w:pos="10790"/>
        </w:tabs>
        <w:rPr>
          <w:rFonts w:asciiTheme="minorHAnsi" w:eastAsiaTheme="minorEastAsia" w:hAnsiTheme="minorHAnsi" w:cstheme="minorBidi"/>
          <w:b w:val="0"/>
          <w:bCs w:val="0"/>
          <w:smallCaps w:val="0"/>
          <w:noProof/>
        </w:rPr>
      </w:pPr>
      <w:hyperlink w:anchor="_Toc384830067" w:history="1">
        <w:r w:rsidR="00A11A8D" w:rsidRPr="00047ABB">
          <w:rPr>
            <w:rStyle w:val="Hyperlink"/>
            <w:noProof/>
          </w:rPr>
          <w:t>5.1</w:t>
        </w:r>
        <w:r w:rsidR="00A11A8D">
          <w:rPr>
            <w:rFonts w:asciiTheme="minorHAnsi" w:eastAsiaTheme="minorEastAsia" w:hAnsiTheme="minorHAnsi" w:cstheme="minorBidi"/>
            <w:b w:val="0"/>
            <w:bCs w:val="0"/>
            <w:smallCaps w:val="0"/>
            <w:noProof/>
          </w:rPr>
          <w:tab/>
        </w:r>
        <w:r w:rsidR="00A11A8D" w:rsidRPr="00047ABB">
          <w:rPr>
            <w:rStyle w:val="Hyperlink"/>
            <w:noProof/>
          </w:rPr>
          <w:t>Security Matrix</w:t>
        </w:r>
        <w:r w:rsidR="00A11A8D">
          <w:rPr>
            <w:noProof/>
            <w:webHidden/>
          </w:rPr>
          <w:tab/>
        </w:r>
        <w:r w:rsidR="00A11A8D">
          <w:rPr>
            <w:noProof/>
            <w:webHidden/>
          </w:rPr>
          <w:fldChar w:fldCharType="begin"/>
        </w:r>
        <w:r w:rsidR="00A11A8D">
          <w:rPr>
            <w:noProof/>
            <w:webHidden/>
          </w:rPr>
          <w:instrText xml:space="preserve"> PAGEREF _Toc384830067 \h </w:instrText>
        </w:r>
        <w:r w:rsidR="00A11A8D">
          <w:rPr>
            <w:noProof/>
            <w:webHidden/>
          </w:rPr>
        </w:r>
        <w:r w:rsidR="00A11A8D">
          <w:rPr>
            <w:noProof/>
            <w:webHidden/>
          </w:rPr>
          <w:fldChar w:fldCharType="separate"/>
        </w:r>
        <w:r w:rsidR="00A11A8D">
          <w:rPr>
            <w:noProof/>
            <w:webHidden/>
          </w:rPr>
          <w:t>12</w:t>
        </w:r>
        <w:r w:rsidR="00A11A8D">
          <w:rPr>
            <w:noProof/>
            <w:webHidden/>
          </w:rPr>
          <w:fldChar w:fldCharType="end"/>
        </w:r>
      </w:hyperlink>
    </w:p>
    <w:p w14:paraId="76060854" w14:textId="77777777" w:rsidR="00DE354B" w:rsidRPr="003E73DE" w:rsidRDefault="00F841B5" w:rsidP="004443A7">
      <w:pPr>
        <w:rPr>
          <w:rFonts w:cs="Arial"/>
        </w:rPr>
      </w:pPr>
      <w:r w:rsidRPr="003B17EA">
        <w:rPr>
          <w:rFonts w:cs="Arial"/>
          <w:b/>
          <w:bCs/>
          <w:caps/>
          <w:sz w:val="20"/>
          <w:szCs w:val="20"/>
          <w:u w:val="single"/>
        </w:rPr>
        <w:fldChar w:fldCharType="end"/>
      </w:r>
    </w:p>
    <w:p w14:paraId="76060855" w14:textId="77777777" w:rsidR="00475D69" w:rsidRDefault="00475D69">
      <w:r>
        <w:br w:type="page"/>
      </w:r>
    </w:p>
    <w:p w14:paraId="76060856" w14:textId="77777777" w:rsidR="001821A3" w:rsidRPr="003E73DE" w:rsidRDefault="001821A3" w:rsidP="003E73DE"/>
    <w:tbl>
      <w:tblPr>
        <w:tblpPr w:leftFromText="180" w:rightFromText="180" w:vertAnchor="page" w:horzAnchor="margin" w:tblpY="1606"/>
        <w:tblW w:w="10260" w:type="dxa"/>
        <w:tblBorders>
          <w:top w:val="single" w:sz="4" w:space="0" w:color="auto"/>
          <w:left w:val="single" w:sz="4" w:space="0" w:color="auto"/>
          <w:bottom w:val="single" w:sz="4" w:space="0" w:color="auto"/>
          <w:right w:val="single" w:sz="4" w:space="0" w:color="auto"/>
        </w:tblBorders>
        <w:tblLayout w:type="fixed"/>
        <w:tblLook w:val="0000" w:firstRow="0" w:lastRow="0" w:firstColumn="0" w:lastColumn="0" w:noHBand="0" w:noVBand="0"/>
      </w:tblPr>
      <w:tblGrid>
        <w:gridCol w:w="2808"/>
        <w:gridCol w:w="1350"/>
        <w:gridCol w:w="1980"/>
        <w:gridCol w:w="4122"/>
      </w:tblGrid>
      <w:tr w:rsidR="00475D69" w:rsidRPr="003B17EA" w14:paraId="76060858" w14:textId="77777777" w:rsidTr="00475D69">
        <w:tc>
          <w:tcPr>
            <w:tcW w:w="10260" w:type="dxa"/>
            <w:gridSpan w:val="4"/>
            <w:tcBorders>
              <w:top w:val="single" w:sz="4" w:space="0" w:color="auto"/>
              <w:left w:val="single" w:sz="4" w:space="0" w:color="auto"/>
              <w:bottom w:val="double" w:sz="4" w:space="0" w:color="auto"/>
              <w:right w:val="single" w:sz="4" w:space="0" w:color="auto"/>
            </w:tcBorders>
            <w:shd w:val="clear" w:color="auto" w:fill="E6E6E6"/>
          </w:tcPr>
          <w:p w14:paraId="76060857" w14:textId="77777777" w:rsidR="00475D69" w:rsidRPr="003B17EA" w:rsidRDefault="00475D69" w:rsidP="00475D69">
            <w:pPr>
              <w:pStyle w:val="TableColumnHeading"/>
              <w:rPr>
                <w:rFonts w:cs="Arial"/>
              </w:rPr>
            </w:pPr>
            <w:r w:rsidRPr="003B17EA">
              <w:rPr>
                <w:rFonts w:cs="Arial"/>
              </w:rPr>
              <w:t>Revision History</w:t>
            </w:r>
          </w:p>
        </w:tc>
      </w:tr>
      <w:tr w:rsidR="00475D69" w:rsidRPr="003B17EA" w14:paraId="7606085D" w14:textId="77777777" w:rsidTr="00475D69">
        <w:trPr>
          <w:trHeight w:val="411"/>
        </w:trPr>
        <w:tc>
          <w:tcPr>
            <w:tcW w:w="2808" w:type="dxa"/>
            <w:tcBorders>
              <w:top w:val="nil"/>
              <w:left w:val="single" w:sz="4" w:space="0" w:color="auto"/>
              <w:bottom w:val="double" w:sz="4" w:space="0" w:color="auto"/>
              <w:right w:val="single" w:sz="4" w:space="0" w:color="auto"/>
            </w:tcBorders>
            <w:shd w:val="clear" w:color="auto" w:fill="E6E6E6"/>
          </w:tcPr>
          <w:p w14:paraId="76060859" w14:textId="77777777" w:rsidR="00475D69" w:rsidRPr="003B17EA" w:rsidRDefault="00475D69" w:rsidP="00475D69">
            <w:pPr>
              <w:rPr>
                <w:rFonts w:cs="Arial"/>
              </w:rPr>
            </w:pPr>
            <w:r w:rsidRPr="003B17EA">
              <w:rPr>
                <w:rFonts w:cs="Arial"/>
              </w:rPr>
              <w:t>Document #</w:t>
            </w:r>
          </w:p>
        </w:tc>
        <w:tc>
          <w:tcPr>
            <w:tcW w:w="1350" w:type="dxa"/>
            <w:tcBorders>
              <w:top w:val="nil"/>
              <w:left w:val="single" w:sz="4" w:space="0" w:color="auto"/>
              <w:bottom w:val="double" w:sz="4" w:space="0" w:color="auto"/>
              <w:right w:val="single" w:sz="4" w:space="0" w:color="auto"/>
            </w:tcBorders>
            <w:shd w:val="clear" w:color="auto" w:fill="E6E6E6"/>
          </w:tcPr>
          <w:p w14:paraId="7606085A" w14:textId="77777777" w:rsidR="00475D69" w:rsidRPr="003B17EA" w:rsidRDefault="00475D69" w:rsidP="00475D69">
            <w:pPr>
              <w:rPr>
                <w:rFonts w:cs="Arial"/>
              </w:rPr>
            </w:pPr>
            <w:r w:rsidRPr="003B17EA">
              <w:rPr>
                <w:rFonts w:cs="Arial"/>
              </w:rPr>
              <w:t>Date</w:t>
            </w:r>
          </w:p>
        </w:tc>
        <w:tc>
          <w:tcPr>
            <w:tcW w:w="1980" w:type="dxa"/>
            <w:tcBorders>
              <w:top w:val="nil"/>
              <w:left w:val="single" w:sz="4" w:space="0" w:color="auto"/>
              <w:bottom w:val="double" w:sz="4" w:space="0" w:color="auto"/>
              <w:right w:val="single" w:sz="4" w:space="0" w:color="auto"/>
            </w:tcBorders>
            <w:shd w:val="clear" w:color="auto" w:fill="E6E6E6"/>
          </w:tcPr>
          <w:p w14:paraId="7606085B" w14:textId="77777777" w:rsidR="00475D69" w:rsidRPr="003B17EA" w:rsidRDefault="00475D69" w:rsidP="00475D69">
            <w:pPr>
              <w:rPr>
                <w:rFonts w:cs="Arial"/>
              </w:rPr>
            </w:pPr>
            <w:r w:rsidRPr="003B17EA">
              <w:rPr>
                <w:rFonts w:cs="Arial"/>
              </w:rPr>
              <w:t>Author</w:t>
            </w:r>
          </w:p>
        </w:tc>
        <w:tc>
          <w:tcPr>
            <w:tcW w:w="4122" w:type="dxa"/>
            <w:tcBorders>
              <w:top w:val="nil"/>
              <w:left w:val="single" w:sz="4" w:space="0" w:color="auto"/>
              <w:bottom w:val="double" w:sz="4" w:space="0" w:color="auto"/>
              <w:right w:val="single" w:sz="4" w:space="0" w:color="auto"/>
            </w:tcBorders>
            <w:shd w:val="clear" w:color="auto" w:fill="E6E6E6"/>
          </w:tcPr>
          <w:p w14:paraId="7606085C" w14:textId="77777777" w:rsidR="00475D69" w:rsidRPr="003B17EA" w:rsidRDefault="00475D69" w:rsidP="00475D69">
            <w:pPr>
              <w:rPr>
                <w:rFonts w:cs="Arial"/>
              </w:rPr>
            </w:pPr>
            <w:r w:rsidRPr="003B17EA">
              <w:rPr>
                <w:rFonts w:cs="Arial"/>
              </w:rPr>
              <w:t>Summary of Changes</w:t>
            </w:r>
          </w:p>
        </w:tc>
      </w:tr>
      <w:tr w:rsidR="00475D69" w:rsidRPr="003B17EA" w14:paraId="76060862" w14:textId="77777777" w:rsidTr="00A20697">
        <w:tc>
          <w:tcPr>
            <w:tcW w:w="2808" w:type="dxa"/>
            <w:tcBorders>
              <w:top w:val="nil"/>
              <w:left w:val="single" w:sz="4" w:space="0" w:color="auto"/>
              <w:bottom w:val="nil"/>
              <w:right w:val="single" w:sz="4" w:space="0" w:color="auto"/>
            </w:tcBorders>
          </w:tcPr>
          <w:p w14:paraId="7606085E" w14:textId="6D783547" w:rsidR="00475D69" w:rsidRPr="001002CF" w:rsidRDefault="00D60C69" w:rsidP="00475D69">
            <w:pPr>
              <w:rPr>
                <w:rFonts w:cs="Arial"/>
                <w:sz w:val="20"/>
                <w:szCs w:val="20"/>
              </w:rPr>
            </w:pPr>
            <w:r>
              <w:rPr>
                <w:rFonts w:cs="Arial"/>
                <w:sz w:val="20"/>
                <w:szCs w:val="20"/>
              </w:rPr>
              <w:t>1.0</w:t>
            </w:r>
          </w:p>
        </w:tc>
        <w:tc>
          <w:tcPr>
            <w:tcW w:w="1350" w:type="dxa"/>
            <w:tcBorders>
              <w:top w:val="nil"/>
              <w:left w:val="single" w:sz="4" w:space="0" w:color="auto"/>
              <w:bottom w:val="nil"/>
              <w:right w:val="single" w:sz="4" w:space="0" w:color="auto"/>
            </w:tcBorders>
          </w:tcPr>
          <w:p w14:paraId="7606085F" w14:textId="2577D6B9" w:rsidR="00475D69" w:rsidRPr="001002CF" w:rsidRDefault="00D60C69" w:rsidP="00894101">
            <w:pPr>
              <w:rPr>
                <w:rFonts w:cs="Arial"/>
                <w:sz w:val="20"/>
                <w:szCs w:val="20"/>
              </w:rPr>
            </w:pPr>
            <w:r>
              <w:rPr>
                <w:rFonts w:cs="Arial"/>
                <w:sz w:val="20"/>
                <w:szCs w:val="20"/>
              </w:rPr>
              <w:t>4</w:t>
            </w:r>
            <w:r w:rsidR="00592EDE">
              <w:rPr>
                <w:rFonts w:cs="Arial"/>
                <w:sz w:val="20"/>
                <w:szCs w:val="20"/>
              </w:rPr>
              <w:t>/</w:t>
            </w:r>
            <w:r>
              <w:rPr>
                <w:rFonts w:cs="Arial"/>
                <w:sz w:val="20"/>
                <w:szCs w:val="20"/>
              </w:rPr>
              <w:t>9/2014</w:t>
            </w:r>
          </w:p>
        </w:tc>
        <w:tc>
          <w:tcPr>
            <w:tcW w:w="1980" w:type="dxa"/>
            <w:tcBorders>
              <w:top w:val="nil"/>
              <w:left w:val="single" w:sz="4" w:space="0" w:color="auto"/>
              <w:bottom w:val="nil"/>
              <w:right w:val="single" w:sz="4" w:space="0" w:color="auto"/>
            </w:tcBorders>
          </w:tcPr>
          <w:p w14:paraId="76060860" w14:textId="3B75D2A6" w:rsidR="00475D69" w:rsidRPr="001002CF" w:rsidRDefault="002F34A1" w:rsidP="00475D69">
            <w:pPr>
              <w:rPr>
                <w:rFonts w:cs="Arial"/>
                <w:sz w:val="20"/>
                <w:szCs w:val="20"/>
              </w:rPr>
            </w:pPr>
            <w:r>
              <w:rPr>
                <w:rFonts w:cs="Arial"/>
                <w:sz w:val="20"/>
                <w:szCs w:val="20"/>
              </w:rPr>
              <w:t>Kris Foster</w:t>
            </w:r>
          </w:p>
        </w:tc>
        <w:tc>
          <w:tcPr>
            <w:tcW w:w="4122" w:type="dxa"/>
            <w:tcBorders>
              <w:top w:val="nil"/>
              <w:left w:val="single" w:sz="4" w:space="0" w:color="auto"/>
              <w:bottom w:val="nil"/>
              <w:right w:val="single" w:sz="4" w:space="0" w:color="auto"/>
            </w:tcBorders>
          </w:tcPr>
          <w:p w14:paraId="76060861" w14:textId="77777777" w:rsidR="00475D69" w:rsidRPr="001002CF" w:rsidRDefault="00475D69" w:rsidP="00475D69">
            <w:pPr>
              <w:rPr>
                <w:rFonts w:cs="Arial"/>
                <w:sz w:val="20"/>
                <w:szCs w:val="20"/>
              </w:rPr>
            </w:pPr>
            <w:r w:rsidRPr="001002CF">
              <w:rPr>
                <w:rFonts w:cs="Arial"/>
                <w:sz w:val="20"/>
                <w:szCs w:val="20"/>
              </w:rPr>
              <w:t>Initial Draft</w:t>
            </w:r>
          </w:p>
        </w:tc>
      </w:tr>
      <w:tr w:rsidR="00D60C69" w:rsidRPr="003B17EA" w14:paraId="0ED5E354" w14:textId="77777777" w:rsidTr="00475D69">
        <w:tc>
          <w:tcPr>
            <w:tcW w:w="2808" w:type="dxa"/>
            <w:tcBorders>
              <w:top w:val="nil"/>
              <w:left w:val="single" w:sz="4" w:space="0" w:color="auto"/>
              <w:bottom w:val="single" w:sz="4" w:space="0" w:color="auto"/>
              <w:right w:val="single" w:sz="4" w:space="0" w:color="auto"/>
            </w:tcBorders>
          </w:tcPr>
          <w:p w14:paraId="3141E307" w14:textId="33C44AF0" w:rsidR="00D60C69" w:rsidRPr="001002CF" w:rsidRDefault="00D60C69" w:rsidP="00475D69">
            <w:pPr>
              <w:rPr>
                <w:rFonts w:cs="Arial"/>
                <w:sz w:val="20"/>
                <w:szCs w:val="20"/>
              </w:rPr>
            </w:pPr>
          </w:p>
        </w:tc>
        <w:tc>
          <w:tcPr>
            <w:tcW w:w="1350" w:type="dxa"/>
            <w:tcBorders>
              <w:top w:val="nil"/>
              <w:left w:val="single" w:sz="4" w:space="0" w:color="auto"/>
              <w:bottom w:val="single" w:sz="4" w:space="0" w:color="auto"/>
              <w:right w:val="single" w:sz="4" w:space="0" w:color="auto"/>
            </w:tcBorders>
          </w:tcPr>
          <w:p w14:paraId="47AF4D6C" w14:textId="1CDBB53B" w:rsidR="00D60C69" w:rsidRDefault="00D60C69" w:rsidP="00894101">
            <w:pPr>
              <w:rPr>
                <w:rFonts w:cs="Arial"/>
                <w:sz w:val="20"/>
                <w:szCs w:val="20"/>
              </w:rPr>
            </w:pPr>
          </w:p>
        </w:tc>
        <w:tc>
          <w:tcPr>
            <w:tcW w:w="1980" w:type="dxa"/>
            <w:tcBorders>
              <w:top w:val="nil"/>
              <w:left w:val="single" w:sz="4" w:space="0" w:color="auto"/>
              <w:bottom w:val="single" w:sz="4" w:space="0" w:color="auto"/>
              <w:right w:val="single" w:sz="4" w:space="0" w:color="auto"/>
            </w:tcBorders>
          </w:tcPr>
          <w:p w14:paraId="2B3A05D2" w14:textId="3DCDD7C7" w:rsidR="00D60C69" w:rsidRDefault="00D60C69" w:rsidP="00475D69">
            <w:pPr>
              <w:rPr>
                <w:rFonts w:cs="Arial"/>
                <w:sz w:val="20"/>
                <w:szCs w:val="20"/>
              </w:rPr>
            </w:pPr>
          </w:p>
        </w:tc>
        <w:tc>
          <w:tcPr>
            <w:tcW w:w="4122" w:type="dxa"/>
            <w:tcBorders>
              <w:top w:val="nil"/>
              <w:left w:val="single" w:sz="4" w:space="0" w:color="auto"/>
              <w:bottom w:val="single" w:sz="4" w:space="0" w:color="auto"/>
              <w:right w:val="single" w:sz="4" w:space="0" w:color="auto"/>
            </w:tcBorders>
          </w:tcPr>
          <w:p w14:paraId="6BFE1E1B" w14:textId="028EDD56" w:rsidR="00D60C69" w:rsidRPr="001002CF" w:rsidRDefault="00D60C69" w:rsidP="00475D69">
            <w:pPr>
              <w:rPr>
                <w:rFonts w:cs="Arial"/>
                <w:sz w:val="20"/>
                <w:szCs w:val="20"/>
              </w:rPr>
            </w:pPr>
          </w:p>
        </w:tc>
      </w:tr>
    </w:tbl>
    <w:p w14:paraId="76060877" w14:textId="77777777" w:rsidR="004443A7" w:rsidRPr="003E73DE" w:rsidRDefault="004443A7" w:rsidP="003E73DE"/>
    <w:p w14:paraId="76060878" w14:textId="77777777" w:rsidR="008B20B8" w:rsidRPr="003E73DE" w:rsidRDefault="008B20B8" w:rsidP="003E73DE"/>
    <w:p w14:paraId="76060879" w14:textId="77777777" w:rsidR="008B20B8" w:rsidRPr="003E73DE" w:rsidRDefault="008B20B8" w:rsidP="003E73DE"/>
    <w:p w14:paraId="7606087A" w14:textId="77777777" w:rsidR="008B20B8" w:rsidRPr="003E73DE" w:rsidRDefault="008B20B8" w:rsidP="003E73DE"/>
    <w:p w14:paraId="7606087F" w14:textId="77777777" w:rsidR="0062409A" w:rsidRDefault="0062409A">
      <w:pPr>
        <w:rPr>
          <w:ins w:id="0" w:author="Thavitinaidu.Gulivindala" w:date="2013-03-08T16:46:00Z"/>
          <w:rFonts w:cs="Arial"/>
        </w:rPr>
      </w:pPr>
    </w:p>
    <w:p w14:paraId="76060880" w14:textId="77777777" w:rsidR="00D13716" w:rsidRPr="003E73DE" w:rsidRDefault="00D13716">
      <w:pPr>
        <w:rPr>
          <w:rFonts w:cs="Arial"/>
        </w:rPr>
      </w:pPr>
    </w:p>
    <w:p w14:paraId="76060881" w14:textId="77777777" w:rsidR="002B2221" w:rsidRDefault="002B2221" w:rsidP="002B2221"/>
    <w:p w14:paraId="76060882" w14:textId="77777777" w:rsidR="00A76F29" w:rsidRPr="003B17EA" w:rsidRDefault="00A76F29" w:rsidP="00F53FBB">
      <w:pPr>
        <w:pStyle w:val="Heading2"/>
        <w:numPr>
          <w:ilvl w:val="0"/>
          <w:numId w:val="0"/>
        </w:numPr>
      </w:pPr>
      <w:bookmarkStart w:id="1" w:name="_Toc384830040"/>
      <w:r w:rsidRPr="003B17EA">
        <w:t>Security Classification</w:t>
      </w:r>
      <w:bookmarkEnd w:id="1"/>
    </w:p>
    <w:p w14:paraId="76060883" w14:textId="77777777" w:rsidR="00A76F29" w:rsidRPr="003B17EA" w:rsidRDefault="00A76F29" w:rsidP="00F53FBB">
      <w:pPr>
        <w:rPr>
          <w:rFonts w:cs="Arial"/>
        </w:rPr>
      </w:pPr>
    </w:p>
    <w:p w14:paraId="76060884" w14:textId="77777777" w:rsidR="00F53FBB" w:rsidRPr="003B17EA" w:rsidRDefault="00F53FBB" w:rsidP="00F53FBB">
      <w:pPr>
        <w:rPr>
          <w:rFonts w:cs="Arial"/>
        </w:rPr>
      </w:pPr>
    </w:p>
    <w:p w14:paraId="76060885" w14:textId="77777777" w:rsidR="00A76F29" w:rsidRPr="003B17EA" w:rsidRDefault="00A76F29" w:rsidP="00F53FBB">
      <w:pPr>
        <w:pStyle w:val="Heading2"/>
        <w:numPr>
          <w:ilvl w:val="0"/>
          <w:numId w:val="0"/>
        </w:numPr>
      </w:pPr>
      <w:bookmarkStart w:id="2" w:name="_Toc384830041"/>
      <w:r w:rsidRPr="003B17EA">
        <w:t>Retention Requirements</w:t>
      </w:r>
      <w:bookmarkEnd w:id="2"/>
    </w:p>
    <w:p w14:paraId="76060886" w14:textId="77777777" w:rsidR="00A76F29" w:rsidRPr="003B17EA" w:rsidRDefault="00A76F29" w:rsidP="00F53FBB">
      <w:pPr>
        <w:rPr>
          <w:rFonts w:cs="Arial"/>
        </w:rPr>
      </w:pPr>
    </w:p>
    <w:p w14:paraId="76060887" w14:textId="77777777" w:rsidR="00F53FBB" w:rsidRPr="003B17EA" w:rsidRDefault="00F53FBB" w:rsidP="00F53FBB">
      <w:pPr>
        <w:rPr>
          <w:rFonts w:cs="Arial"/>
        </w:rPr>
      </w:pPr>
    </w:p>
    <w:p w14:paraId="76060888" w14:textId="77777777" w:rsidR="00A76F29" w:rsidRPr="003B17EA" w:rsidRDefault="00A76F29" w:rsidP="00F53FBB">
      <w:pPr>
        <w:pStyle w:val="Heading2"/>
        <w:numPr>
          <w:ilvl w:val="0"/>
          <w:numId w:val="0"/>
        </w:numPr>
      </w:pPr>
      <w:bookmarkStart w:id="3" w:name="_Toc384830042"/>
      <w:r w:rsidRPr="003B17EA">
        <w:t>Document Audience</w:t>
      </w:r>
      <w:bookmarkEnd w:id="3"/>
    </w:p>
    <w:p w14:paraId="76060889" w14:textId="77777777" w:rsidR="00A76F29" w:rsidRPr="003E73DE" w:rsidRDefault="00A76F29" w:rsidP="003E73DE"/>
    <w:p w14:paraId="7606088A" w14:textId="77777777" w:rsidR="00DE354B" w:rsidRPr="003E73DE" w:rsidRDefault="00DE354B" w:rsidP="003E73DE"/>
    <w:p w14:paraId="7606088B" w14:textId="77777777" w:rsidR="00CD19B9" w:rsidRPr="00AE22A5" w:rsidRDefault="00CD19B9" w:rsidP="004027F4">
      <w:pPr>
        <w:pStyle w:val="Heading1"/>
        <w:rPr>
          <w:szCs w:val="40"/>
        </w:rPr>
      </w:pPr>
      <w:bookmarkStart w:id="4" w:name="_Toc253399273"/>
      <w:bookmarkStart w:id="5" w:name="_Toc384830043"/>
      <w:r w:rsidRPr="00AE22A5">
        <w:rPr>
          <w:szCs w:val="40"/>
        </w:rPr>
        <w:lastRenderedPageBreak/>
        <w:t>Introduction</w:t>
      </w:r>
      <w:bookmarkEnd w:id="4"/>
      <w:bookmarkEnd w:id="5"/>
    </w:p>
    <w:p w14:paraId="7606088C" w14:textId="77777777" w:rsidR="00CD19B9" w:rsidRPr="00AE22A5" w:rsidRDefault="00CD19B9" w:rsidP="004027F4">
      <w:pPr>
        <w:pStyle w:val="Heading2"/>
        <w:rPr>
          <w:szCs w:val="32"/>
        </w:rPr>
      </w:pPr>
      <w:bookmarkStart w:id="6" w:name="_Toc253399274"/>
      <w:bookmarkStart w:id="7" w:name="_Toc384830044"/>
      <w:r w:rsidRPr="00AE22A5">
        <w:rPr>
          <w:szCs w:val="32"/>
        </w:rPr>
        <w:t>Goals and objectives</w:t>
      </w:r>
      <w:bookmarkEnd w:id="6"/>
      <w:bookmarkEnd w:id="7"/>
    </w:p>
    <w:p w14:paraId="7606088D" w14:textId="757219F0" w:rsidR="00220CA4" w:rsidRPr="003B17EA" w:rsidRDefault="00220CA4" w:rsidP="00220CA4">
      <w:pPr>
        <w:rPr>
          <w:rFonts w:cs="Arial"/>
        </w:rPr>
      </w:pPr>
      <w:bookmarkStart w:id="8" w:name="_Toc253399275"/>
      <w:r w:rsidRPr="003D27A5">
        <w:rPr>
          <w:rFonts w:cs="Arial"/>
        </w:rPr>
        <w:t>The purpose of this document is to detail the architecture, configuration, and implementation of custom functionality</w:t>
      </w:r>
      <w:r w:rsidRPr="003B17EA">
        <w:rPr>
          <w:rFonts w:cs="Arial"/>
        </w:rPr>
        <w:t xml:space="preserve"> to be developed for PG&amp;E ED GIS </w:t>
      </w:r>
      <w:r w:rsidR="0047206F">
        <w:rPr>
          <w:rFonts w:cs="Arial"/>
        </w:rPr>
        <w:t>Pre Canned Tracing</w:t>
      </w:r>
      <w:r w:rsidR="00E62312">
        <w:rPr>
          <w:rFonts w:cs="Arial"/>
        </w:rPr>
        <w:t>. This document cover</w:t>
      </w:r>
      <w:r w:rsidR="005D38FA">
        <w:rPr>
          <w:rFonts w:cs="Arial"/>
        </w:rPr>
        <w:t>s</w:t>
      </w:r>
      <w:r w:rsidR="00E62312">
        <w:rPr>
          <w:rFonts w:cs="Arial"/>
        </w:rPr>
        <w:t xml:space="preserve"> the components that will be d</w:t>
      </w:r>
      <w:r w:rsidR="00D5131E">
        <w:rPr>
          <w:rFonts w:cs="Arial"/>
        </w:rPr>
        <w:t xml:space="preserve">eveloped to </w:t>
      </w:r>
      <w:r w:rsidR="0047206F">
        <w:rPr>
          <w:rFonts w:cs="Arial"/>
        </w:rPr>
        <w:t>generate tables with the pre canned electrical tracing information in database tables</w:t>
      </w:r>
      <w:r w:rsidR="00E62312">
        <w:rPr>
          <w:rFonts w:cs="Arial"/>
        </w:rPr>
        <w:t xml:space="preserve"> from GIS on a nightly basis</w:t>
      </w:r>
      <w:r w:rsidR="00C22C7B">
        <w:rPr>
          <w:rFonts w:cs="Arial"/>
        </w:rPr>
        <w:t>.</w:t>
      </w:r>
    </w:p>
    <w:p w14:paraId="7606088E" w14:textId="77777777" w:rsidR="00220CA4" w:rsidRPr="003B17EA" w:rsidRDefault="00220CA4" w:rsidP="00220CA4">
      <w:pPr>
        <w:rPr>
          <w:rFonts w:cs="Arial"/>
        </w:rPr>
      </w:pPr>
    </w:p>
    <w:p w14:paraId="7606088F" w14:textId="77777777" w:rsidR="00220CA4" w:rsidRPr="003B17EA" w:rsidRDefault="00220CA4" w:rsidP="00220CA4">
      <w:pPr>
        <w:rPr>
          <w:rFonts w:cs="Arial"/>
        </w:rPr>
      </w:pPr>
      <w:r w:rsidRPr="003B17EA">
        <w:rPr>
          <w:rFonts w:cs="Arial"/>
        </w:rPr>
        <w:t xml:space="preserve">Specifications of each component of the proposed solution are described here and could be used by technical staff to develop the </w:t>
      </w:r>
      <w:r w:rsidR="00944C5F" w:rsidRPr="003B17EA">
        <w:rPr>
          <w:rFonts w:cs="Arial"/>
        </w:rPr>
        <w:t>extensions</w:t>
      </w:r>
      <w:r w:rsidRPr="003B17EA">
        <w:rPr>
          <w:rFonts w:cs="Arial"/>
        </w:rPr>
        <w:t xml:space="preserve"> components. </w:t>
      </w:r>
    </w:p>
    <w:p w14:paraId="76060890" w14:textId="77777777" w:rsidR="00220CA4" w:rsidRPr="003B17EA" w:rsidRDefault="00220CA4" w:rsidP="00220CA4">
      <w:pPr>
        <w:rPr>
          <w:rFonts w:cs="Arial"/>
        </w:rPr>
      </w:pPr>
    </w:p>
    <w:p w14:paraId="76060891" w14:textId="77777777" w:rsidR="00220CA4" w:rsidRPr="003B17EA" w:rsidRDefault="00220CA4" w:rsidP="00220CA4">
      <w:pPr>
        <w:rPr>
          <w:rFonts w:cs="Arial"/>
        </w:rPr>
      </w:pPr>
      <w:r w:rsidRPr="003B17EA">
        <w:rPr>
          <w:rFonts w:cs="Arial"/>
        </w:rPr>
        <w:t xml:space="preserve">The intended audience includes project leads, technical leads and technical staff </w:t>
      </w:r>
      <w:r w:rsidR="00F13486">
        <w:rPr>
          <w:rFonts w:cs="Arial"/>
        </w:rPr>
        <w:t>such as programmers/developers.</w:t>
      </w:r>
    </w:p>
    <w:p w14:paraId="76060892" w14:textId="77777777" w:rsidR="002350DF" w:rsidRPr="003B17EA" w:rsidRDefault="002350DF" w:rsidP="002350DF">
      <w:pPr>
        <w:rPr>
          <w:rFonts w:cs="Arial"/>
        </w:rPr>
      </w:pPr>
    </w:p>
    <w:p w14:paraId="76060893" w14:textId="77777777" w:rsidR="00CD19B9" w:rsidRPr="00AE22A5" w:rsidRDefault="00CD19B9" w:rsidP="0013468D">
      <w:pPr>
        <w:pStyle w:val="Heading2"/>
        <w:rPr>
          <w:szCs w:val="32"/>
        </w:rPr>
      </w:pPr>
      <w:bookmarkStart w:id="9" w:name="_Toc384830045"/>
      <w:r w:rsidRPr="00AE22A5">
        <w:rPr>
          <w:szCs w:val="32"/>
        </w:rPr>
        <w:t>Referenced documents</w:t>
      </w:r>
      <w:bookmarkEnd w:id="8"/>
      <w:bookmarkEnd w:id="9"/>
    </w:p>
    <w:p w14:paraId="76060894" w14:textId="77777777" w:rsidR="000A3A7D" w:rsidRPr="003B17EA" w:rsidRDefault="000A3A7D" w:rsidP="00AC5BD0">
      <w:pPr>
        <w:rPr>
          <w:rFonts w:cs="Arial"/>
        </w:rPr>
      </w:pPr>
    </w:p>
    <w:tbl>
      <w:tblPr>
        <w:tblW w:w="0" w:type="auto"/>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Look w:val="00A0" w:firstRow="1" w:lastRow="0" w:firstColumn="1" w:lastColumn="0" w:noHBand="0" w:noVBand="0"/>
      </w:tblPr>
      <w:tblGrid>
        <w:gridCol w:w="5058"/>
        <w:gridCol w:w="1170"/>
        <w:gridCol w:w="1080"/>
        <w:gridCol w:w="792"/>
        <w:gridCol w:w="1169"/>
      </w:tblGrid>
      <w:tr w:rsidR="00782BBA" w:rsidRPr="003B17EA" w14:paraId="7606089A" w14:textId="77777777" w:rsidTr="00032D9F">
        <w:trPr>
          <w:tblHeader/>
        </w:trPr>
        <w:tc>
          <w:tcPr>
            <w:tcW w:w="5058" w:type="dxa"/>
            <w:tcBorders>
              <w:top w:val="single" w:sz="6" w:space="0" w:color="808080"/>
              <w:left w:val="single" w:sz="6" w:space="0" w:color="808080"/>
              <w:bottom w:val="single" w:sz="6" w:space="0" w:color="808080"/>
              <w:right w:val="single" w:sz="6" w:space="0" w:color="808080"/>
            </w:tcBorders>
            <w:shd w:val="clear" w:color="auto" w:fill="E6E6E6"/>
          </w:tcPr>
          <w:p w14:paraId="76060895" w14:textId="77777777" w:rsidR="00782BBA" w:rsidRPr="003B17EA" w:rsidRDefault="00782BBA" w:rsidP="00512DF9">
            <w:pPr>
              <w:rPr>
                <w:rFonts w:cs="Arial"/>
              </w:rPr>
            </w:pPr>
            <w:bookmarkStart w:id="10" w:name="_Toc472253711"/>
            <w:bookmarkStart w:id="11" w:name="_Ref474213534"/>
            <w:bookmarkStart w:id="12" w:name="_Toc504529526"/>
            <w:r w:rsidRPr="003B17EA">
              <w:rPr>
                <w:rFonts w:cs="Arial"/>
              </w:rPr>
              <w:t>Title</w:t>
            </w:r>
          </w:p>
        </w:tc>
        <w:tc>
          <w:tcPr>
            <w:tcW w:w="1170" w:type="dxa"/>
            <w:tcBorders>
              <w:top w:val="single" w:sz="6" w:space="0" w:color="808080"/>
              <w:left w:val="single" w:sz="6" w:space="0" w:color="808080"/>
              <w:bottom w:val="single" w:sz="6" w:space="0" w:color="808080"/>
              <w:right w:val="single" w:sz="6" w:space="0" w:color="808080"/>
            </w:tcBorders>
            <w:shd w:val="clear" w:color="auto" w:fill="E6E6E6"/>
          </w:tcPr>
          <w:p w14:paraId="76060896" w14:textId="77777777" w:rsidR="00782BBA" w:rsidRPr="003B17EA" w:rsidRDefault="00782BBA" w:rsidP="00512DF9">
            <w:pPr>
              <w:rPr>
                <w:rFonts w:cs="Arial"/>
              </w:rPr>
            </w:pPr>
            <w:r w:rsidRPr="003B17EA">
              <w:rPr>
                <w:rFonts w:cs="Arial"/>
              </w:rPr>
              <w:t>Source</w:t>
            </w:r>
          </w:p>
        </w:tc>
        <w:tc>
          <w:tcPr>
            <w:tcW w:w="1080" w:type="dxa"/>
            <w:tcBorders>
              <w:top w:val="single" w:sz="6" w:space="0" w:color="808080"/>
              <w:left w:val="single" w:sz="6" w:space="0" w:color="808080"/>
              <w:bottom w:val="single" w:sz="6" w:space="0" w:color="808080"/>
              <w:right w:val="single" w:sz="6" w:space="0" w:color="808080"/>
            </w:tcBorders>
            <w:shd w:val="clear" w:color="auto" w:fill="E6E6E6"/>
          </w:tcPr>
          <w:p w14:paraId="76060897" w14:textId="77777777" w:rsidR="00782BBA" w:rsidRPr="003B17EA" w:rsidRDefault="00782BBA" w:rsidP="00512DF9">
            <w:pPr>
              <w:rPr>
                <w:rFonts w:cs="Arial"/>
              </w:rPr>
            </w:pPr>
            <w:r w:rsidRPr="003B17EA">
              <w:rPr>
                <w:rFonts w:cs="Arial"/>
              </w:rPr>
              <w:t>Type</w:t>
            </w:r>
          </w:p>
        </w:tc>
        <w:tc>
          <w:tcPr>
            <w:tcW w:w="792" w:type="dxa"/>
            <w:tcBorders>
              <w:top w:val="single" w:sz="6" w:space="0" w:color="808080"/>
              <w:left w:val="single" w:sz="6" w:space="0" w:color="808080"/>
              <w:bottom w:val="single" w:sz="6" w:space="0" w:color="808080"/>
              <w:right w:val="single" w:sz="6" w:space="0" w:color="808080"/>
            </w:tcBorders>
            <w:shd w:val="clear" w:color="auto" w:fill="E6E6E6"/>
          </w:tcPr>
          <w:p w14:paraId="76060898" w14:textId="77777777" w:rsidR="00782BBA" w:rsidRPr="003B17EA" w:rsidRDefault="00782BBA" w:rsidP="00512DF9">
            <w:pPr>
              <w:rPr>
                <w:rFonts w:cs="Arial"/>
              </w:rPr>
            </w:pPr>
            <w:r w:rsidRPr="003B17EA">
              <w:rPr>
                <w:rFonts w:cs="Arial"/>
              </w:rPr>
              <w:t>Date</w:t>
            </w:r>
          </w:p>
        </w:tc>
        <w:tc>
          <w:tcPr>
            <w:tcW w:w="1169" w:type="dxa"/>
            <w:tcBorders>
              <w:top w:val="single" w:sz="6" w:space="0" w:color="808080"/>
              <w:left w:val="single" w:sz="6" w:space="0" w:color="808080"/>
              <w:bottom w:val="single" w:sz="6" w:space="0" w:color="808080"/>
              <w:right w:val="single" w:sz="6" w:space="0" w:color="808080"/>
            </w:tcBorders>
            <w:shd w:val="clear" w:color="auto" w:fill="E6E6E6"/>
          </w:tcPr>
          <w:p w14:paraId="76060899" w14:textId="77777777" w:rsidR="00782BBA" w:rsidRPr="003B17EA" w:rsidRDefault="00782BBA" w:rsidP="00512DF9">
            <w:pPr>
              <w:rPr>
                <w:rFonts w:cs="Arial"/>
              </w:rPr>
            </w:pPr>
            <w:r w:rsidRPr="003B17EA">
              <w:rPr>
                <w:rFonts w:cs="Arial"/>
              </w:rPr>
              <w:t>Revision</w:t>
            </w:r>
          </w:p>
        </w:tc>
      </w:tr>
      <w:tr w:rsidR="00782BBA" w:rsidRPr="001002CF" w14:paraId="760608A0" w14:textId="77777777" w:rsidTr="00032D9F">
        <w:trPr>
          <w:tblHeader/>
        </w:trPr>
        <w:tc>
          <w:tcPr>
            <w:tcW w:w="5058" w:type="dxa"/>
            <w:tcBorders>
              <w:top w:val="single" w:sz="6" w:space="0" w:color="808080"/>
              <w:left w:val="single" w:sz="6" w:space="0" w:color="808080"/>
              <w:bottom w:val="single" w:sz="6" w:space="0" w:color="808080"/>
              <w:right w:val="single" w:sz="6" w:space="0" w:color="808080"/>
            </w:tcBorders>
            <w:shd w:val="clear" w:color="auto" w:fill="auto"/>
          </w:tcPr>
          <w:p w14:paraId="7606089B" w14:textId="3A364D15" w:rsidR="00782BBA" w:rsidRPr="001002CF" w:rsidRDefault="00782BBA" w:rsidP="00512DF9">
            <w:pPr>
              <w:rPr>
                <w:rFonts w:cs="Arial"/>
                <w:sz w:val="20"/>
                <w:szCs w:val="20"/>
              </w:rPr>
            </w:pPr>
          </w:p>
        </w:tc>
        <w:tc>
          <w:tcPr>
            <w:tcW w:w="1170" w:type="dxa"/>
            <w:tcBorders>
              <w:top w:val="single" w:sz="6" w:space="0" w:color="808080"/>
              <w:left w:val="single" w:sz="6" w:space="0" w:color="808080"/>
              <w:bottom w:val="single" w:sz="6" w:space="0" w:color="808080"/>
              <w:right w:val="single" w:sz="6" w:space="0" w:color="808080"/>
            </w:tcBorders>
            <w:shd w:val="clear" w:color="auto" w:fill="auto"/>
          </w:tcPr>
          <w:p w14:paraId="7606089C" w14:textId="77777777" w:rsidR="00782BBA" w:rsidRPr="001002CF" w:rsidRDefault="00782BBA" w:rsidP="00512DF9">
            <w:pPr>
              <w:rPr>
                <w:rFonts w:cs="Arial"/>
                <w:sz w:val="20"/>
                <w:szCs w:val="20"/>
              </w:rPr>
            </w:pPr>
          </w:p>
        </w:tc>
        <w:tc>
          <w:tcPr>
            <w:tcW w:w="1080" w:type="dxa"/>
            <w:tcBorders>
              <w:top w:val="single" w:sz="6" w:space="0" w:color="808080"/>
              <w:left w:val="single" w:sz="6" w:space="0" w:color="808080"/>
              <w:bottom w:val="single" w:sz="6" w:space="0" w:color="808080"/>
              <w:right w:val="single" w:sz="6" w:space="0" w:color="808080"/>
            </w:tcBorders>
            <w:shd w:val="clear" w:color="auto" w:fill="auto"/>
          </w:tcPr>
          <w:p w14:paraId="7606089D" w14:textId="77777777" w:rsidR="00782BBA" w:rsidRPr="001002CF" w:rsidRDefault="00782BBA" w:rsidP="00512DF9">
            <w:pPr>
              <w:rPr>
                <w:rFonts w:cs="Arial"/>
                <w:sz w:val="20"/>
                <w:szCs w:val="20"/>
              </w:rPr>
            </w:pPr>
          </w:p>
        </w:tc>
        <w:tc>
          <w:tcPr>
            <w:tcW w:w="792" w:type="dxa"/>
            <w:tcBorders>
              <w:top w:val="single" w:sz="6" w:space="0" w:color="808080"/>
              <w:left w:val="single" w:sz="6" w:space="0" w:color="808080"/>
              <w:bottom w:val="single" w:sz="6" w:space="0" w:color="808080"/>
              <w:right w:val="single" w:sz="6" w:space="0" w:color="808080"/>
            </w:tcBorders>
            <w:shd w:val="clear" w:color="auto" w:fill="auto"/>
          </w:tcPr>
          <w:p w14:paraId="7606089E" w14:textId="77777777" w:rsidR="00782BBA" w:rsidRPr="001002CF" w:rsidRDefault="00782BBA" w:rsidP="00512DF9">
            <w:pPr>
              <w:rPr>
                <w:rFonts w:cs="Arial"/>
                <w:sz w:val="20"/>
                <w:szCs w:val="20"/>
              </w:rPr>
            </w:pPr>
          </w:p>
        </w:tc>
        <w:tc>
          <w:tcPr>
            <w:tcW w:w="1169" w:type="dxa"/>
            <w:tcBorders>
              <w:top w:val="single" w:sz="6" w:space="0" w:color="808080"/>
              <w:left w:val="single" w:sz="6" w:space="0" w:color="808080"/>
              <w:bottom w:val="single" w:sz="6" w:space="0" w:color="808080"/>
              <w:right w:val="single" w:sz="6" w:space="0" w:color="808080"/>
            </w:tcBorders>
            <w:shd w:val="clear" w:color="auto" w:fill="auto"/>
          </w:tcPr>
          <w:p w14:paraId="7606089F" w14:textId="77777777" w:rsidR="00782BBA" w:rsidRPr="001002CF" w:rsidRDefault="00782BBA" w:rsidP="00782BBA">
            <w:pPr>
              <w:rPr>
                <w:rFonts w:cs="Arial"/>
                <w:sz w:val="20"/>
                <w:szCs w:val="20"/>
              </w:rPr>
            </w:pPr>
          </w:p>
        </w:tc>
      </w:tr>
      <w:bookmarkEnd w:id="10"/>
      <w:bookmarkEnd w:id="11"/>
      <w:bookmarkEnd w:id="12"/>
    </w:tbl>
    <w:p w14:paraId="760608A1" w14:textId="77777777" w:rsidR="000A3A7D" w:rsidRPr="003B17EA" w:rsidRDefault="000A3A7D" w:rsidP="00AC5BD0">
      <w:pPr>
        <w:rPr>
          <w:rFonts w:cs="Arial"/>
        </w:rPr>
      </w:pPr>
    </w:p>
    <w:p w14:paraId="760608A2" w14:textId="77777777" w:rsidR="000A3A7D" w:rsidRPr="00AE22A5" w:rsidRDefault="000A3A7D" w:rsidP="0013468D">
      <w:pPr>
        <w:pStyle w:val="Heading2"/>
        <w:rPr>
          <w:szCs w:val="32"/>
        </w:rPr>
      </w:pPr>
      <w:bookmarkStart w:id="13" w:name="_Toc384830046"/>
      <w:bookmarkStart w:id="14" w:name="_Toc253399276"/>
      <w:r w:rsidRPr="00AE22A5">
        <w:rPr>
          <w:szCs w:val="32"/>
        </w:rPr>
        <w:t>Business Requirements</w:t>
      </w:r>
      <w:bookmarkEnd w:id="13"/>
    </w:p>
    <w:p w14:paraId="760608A3" w14:textId="77777777" w:rsidR="00782BBA" w:rsidRPr="003B17EA" w:rsidRDefault="00C03AF1" w:rsidP="00782BBA">
      <w:pPr>
        <w:rPr>
          <w:rFonts w:cs="Arial"/>
        </w:rPr>
      </w:pPr>
      <w:r w:rsidRPr="003B17EA">
        <w:rPr>
          <w:rFonts w:cs="Arial"/>
        </w:rPr>
        <w:t>Implements the following requirements:</w:t>
      </w:r>
    </w:p>
    <w:p w14:paraId="760608A4" w14:textId="77777777" w:rsidR="00782BBA" w:rsidRDefault="00782BBA" w:rsidP="00782BBA">
      <w:pPr>
        <w:rPr>
          <w:rFonts w:cs="Arial"/>
        </w:rPr>
      </w:pPr>
    </w:p>
    <w:tbl>
      <w:tblPr>
        <w:tblW w:w="0" w:type="auto"/>
        <w:tblInd w:w="115"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115" w:type="dxa"/>
          <w:right w:w="115" w:type="dxa"/>
        </w:tblCellMar>
        <w:tblLook w:val="00A0" w:firstRow="1" w:lastRow="0" w:firstColumn="1" w:lastColumn="0" w:noHBand="0" w:noVBand="0"/>
      </w:tblPr>
      <w:tblGrid>
        <w:gridCol w:w="990"/>
        <w:gridCol w:w="5220"/>
        <w:gridCol w:w="1800"/>
        <w:gridCol w:w="2070"/>
      </w:tblGrid>
      <w:tr w:rsidR="004F512B" w:rsidRPr="003B17EA" w14:paraId="760608A9" w14:textId="77777777" w:rsidTr="004F512B">
        <w:trPr>
          <w:cantSplit/>
          <w:tblHeader/>
        </w:trPr>
        <w:tc>
          <w:tcPr>
            <w:tcW w:w="990" w:type="dxa"/>
            <w:shd w:val="clear" w:color="auto" w:fill="E6E6E6"/>
          </w:tcPr>
          <w:p w14:paraId="760608A5" w14:textId="77777777" w:rsidR="004F512B" w:rsidRPr="003B17EA" w:rsidRDefault="004F512B" w:rsidP="000A3A7D">
            <w:pPr>
              <w:rPr>
                <w:rFonts w:cs="Arial"/>
              </w:rPr>
            </w:pPr>
            <w:r>
              <w:rPr>
                <w:rFonts w:cs="Arial"/>
              </w:rPr>
              <w:t>TFS ID</w:t>
            </w:r>
          </w:p>
        </w:tc>
        <w:tc>
          <w:tcPr>
            <w:tcW w:w="5220" w:type="dxa"/>
            <w:shd w:val="clear" w:color="auto" w:fill="E6E6E6"/>
          </w:tcPr>
          <w:p w14:paraId="760608A6" w14:textId="77777777" w:rsidR="004F512B" w:rsidRPr="003B17EA" w:rsidRDefault="004F512B" w:rsidP="000A3A7D">
            <w:pPr>
              <w:rPr>
                <w:rFonts w:cs="Arial"/>
              </w:rPr>
            </w:pPr>
            <w:r w:rsidRPr="003B17EA">
              <w:rPr>
                <w:rFonts w:cs="Arial"/>
              </w:rPr>
              <w:t>Requirement</w:t>
            </w:r>
          </w:p>
        </w:tc>
        <w:tc>
          <w:tcPr>
            <w:tcW w:w="1800" w:type="dxa"/>
            <w:shd w:val="clear" w:color="auto" w:fill="E6E6E6"/>
          </w:tcPr>
          <w:p w14:paraId="760608A7" w14:textId="77777777" w:rsidR="004F512B" w:rsidRPr="003B17EA" w:rsidRDefault="004F512B" w:rsidP="000A3A7D">
            <w:pPr>
              <w:rPr>
                <w:rFonts w:cs="Arial"/>
              </w:rPr>
            </w:pPr>
            <w:r w:rsidRPr="003B17EA">
              <w:rPr>
                <w:rFonts w:cs="Arial"/>
              </w:rPr>
              <w:t>ID</w:t>
            </w:r>
          </w:p>
        </w:tc>
        <w:tc>
          <w:tcPr>
            <w:tcW w:w="2070" w:type="dxa"/>
            <w:shd w:val="clear" w:color="auto" w:fill="E6E6E6"/>
          </w:tcPr>
          <w:p w14:paraId="760608A8" w14:textId="77777777" w:rsidR="004F512B" w:rsidRPr="003B17EA" w:rsidRDefault="004F512B" w:rsidP="000A3A7D">
            <w:pPr>
              <w:rPr>
                <w:rFonts w:cs="Arial"/>
              </w:rPr>
            </w:pPr>
            <w:r w:rsidRPr="003B17EA">
              <w:rPr>
                <w:rFonts w:cs="Arial"/>
              </w:rPr>
              <w:t>Source</w:t>
            </w:r>
          </w:p>
        </w:tc>
      </w:tr>
      <w:tr w:rsidR="004F512B" w:rsidRPr="00B07BFA" w14:paraId="760608AE" w14:textId="77777777" w:rsidTr="004F512B">
        <w:trPr>
          <w:cantSplit/>
          <w:trHeight w:hRule="exact" w:val="580"/>
        </w:trPr>
        <w:tc>
          <w:tcPr>
            <w:tcW w:w="990" w:type="dxa"/>
            <w:tcBorders>
              <w:top w:val="single" w:sz="6" w:space="0" w:color="808080"/>
              <w:left w:val="single" w:sz="6" w:space="0" w:color="808080"/>
              <w:bottom w:val="single" w:sz="6" w:space="0" w:color="808080"/>
              <w:right w:val="single" w:sz="6" w:space="0" w:color="808080"/>
            </w:tcBorders>
          </w:tcPr>
          <w:p w14:paraId="760608AA" w14:textId="70BB36B9" w:rsidR="004F512B" w:rsidRDefault="004F512B" w:rsidP="004F512B">
            <w:pPr>
              <w:autoSpaceDE w:val="0"/>
              <w:autoSpaceDN w:val="0"/>
              <w:adjustRightInd w:val="0"/>
              <w:rPr>
                <w:rFonts w:ascii="Calibri" w:hAnsi="Calibri" w:cs="Calibri"/>
                <w:color w:val="000000"/>
                <w:sz w:val="22"/>
                <w:szCs w:val="22"/>
              </w:rPr>
            </w:pPr>
          </w:p>
        </w:tc>
        <w:tc>
          <w:tcPr>
            <w:tcW w:w="5220" w:type="dxa"/>
            <w:tcBorders>
              <w:top w:val="single" w:sz="6" w:space="0" w:color="808080"/>
              <w:left w:val="single" w:sz="6" w:space="0" w:color="808080"/>
              <w:bottom w:val="single" w:sz="6" w:space="0" w:color="808080"/>
              <w:right w:val="single" w:sz="6" w:space="0" w:color="808080"/>
            </w:tcBorders>
            <w:tcMar>
              <w:top w:w="43" w:type="dxa"/>
              <w:bottom w:w="43" w:type="dxa"/>
            </w:tcMar>
          </w:tcPr>
          <w:p w14:paraId="760608AB" w14:textId="6B3F26AA" w:rsidR="004F512B" w:rsidRDefault="004F512B" w:rsidP="00FC72EC">
            <w:pPr>
              <w:autoSpaceDE w:val="0"/>
              <w:autoSpaceDN w:val="0"/>
              <w:adjustRightInd w:val="0"/>
              <w:rPr>
                <w:rFonts w:ascii="Calibri" w:hAnsi="Calibri" w:cs="Calibri"/>
                <w:color w:val="000000"/>
                <w:sz w:val="22"/>
                <w:szCs w:val="22"/>
              </w:rPr>
            </w:pPr>
          </w:p>
        </w:tc>
        <w:tc>
          <w:tcPr>
            <w:tcW w:w="1800" w:type="dxa"/>
            <w:tcBorders>
              <w:top w:val="single" w:sz="6" w:space="0" w:color="808080"/>
              <w:left w:val="single" w:sz="6" w:space="0" w:color="808080"/>
              <w:bottom w:val="single" w:sz="6" w:space="0" w:color="808080"/>
              <w:right w:val="single" w:sz="6" w:space="0" w:color="808080"/>
            </w:tcBorders>
            <w:tcMar>
              <w:top w:w="43" w:type="dxa"/>
              <w:bottom w:w="43" w:type="dxa"/>
            </w:tcMar>
          </w:tcPr>
          <w:p w14:paraId="760608AC" w14:textId="4FF7A9EF" w:rsidR="004F512B" w:rsidRDefault="004F512B" w:rsidP="00FC72EC">
            <w:pPr>
              <w:autoSpaceDE w:val="0"/>
              <w:autoSpaceDN w:val="0"/>
              <w:adjustRightInd w:val="0"/>
              <w:rPr>
                <w:rFonts w:ascii="Calibri" w:hAnsi="Calibri" w:cs="Calibri"/>
                <w:color w:val="000000"/>
                <w:sz w:val="22"/>
                <w:szCs w:val="22"/>
              </w:rPr>
            </w:pPr>
          </w:p>
        </w:tc>
        <w:tc>
          <w:tcPr>
            <w:tcW w:w="2070" w:type="dxa"/>
            <w:tcBorders>
              <w:top w:val="single" w:sz="6" w:space="0" w:color="808080"/>
              <w:left w:val="single" w:sz="6" w:space="0" w:color="808080"/>
              <w:bottom w:val="single" w:sz="6" w:space="0" w:color="808080"/>
              <w:right w:val="single" w:sz="6" w:space="0" w:color="808080"/>
            </w:tcBorders>
            <w:tcMar>
              <w:top w:w="43" w:type="dxa"/>
              <w:bottom w:w="43" w:type="dxa"/>
            </w:tcMar>
            <w:vAlign w:val="center"/>
          </w:tcPr>
          <w:p w14:paraId="760608AD" w14:textId="2B9D634F" w:rsidR="004F512B" w:rsidRPr="005D1B56" w:rsidRDefault="004F512B" w:rsidP="005D1B56">
            <w:pPr>
              <w:jc w:val="center"/>
              <w:rPr>
                <w:rFonts w:cs="Arial"/>
                <w:sz w:val="20"/>
                <w:szCs w:val="20"/>
              </w:rPr>
            </w:pPr>
          </w:p>
        </w:tc>
      </w:tr>
    </w:tbl>
    <w:p w14:paraId="760608DC" w14:textId="77777777" w:rsidR="005D1B56" w:rsidRDefault="005D1B56" w:rsidP="005D1B56">
      <w:pPr>
        <w:rPr>
          <w:szCs w:val="32"/>
        </w:rPr>
      </w:pPr>
      <w:bookmarkStart w:id="15" w:name="_Toc260394458"/>
      <w:bookmarkEnd w:id="15"/>
    </w:p>
    <w:p w14:paraId="760608DD" w14:textId="77777777" w:rsidR="00CD19B9" w:rsidRPr="00AE22A5" w:rsidRDefault="00CD19B9" w:rsidP="0013468D">
      <w:pPr>
        <w:pStyle w:val="Heading2"/>
        <w:rPr>
          <w:szCs w:val="32"/>
        </w:rPr>
      </w:pPr>
      <w:bookmarkStart w:id="16" w:name="_Toc384830047"/>
      <w:r w:rsidRPr="00AE22A5">
        <w:rPr>
          <w:szCs w:val="32"/>
        </w:rPr>
        <w:t>Statement of scope</w:t>
      </w:r>
      <w:bookmarkEnd w:id="14"/>
      <w:bookmarkEnd w:id="16"/>
    </w:p>
    <w:p w14:paraId="760608DE" w14:textId="77777777" w:rsidR="00D919EA" w:rsidRPr="00AE22A5" w:rsidRDefault="002F7EC7" w:rsidP="004027AA">
      <w:pPr>
        <w:pStyle w:val="Heading3"/>
        <w:rPr>
          <w:szCs w:val="28"/>
        </w:rPr>
      </w:pPr>
      <w:bookmarkStart w:id="17" w:name="_Toc253399277"/>
      <w:r w:rsidRPr="003B17EA">
        <w:t xml:space="preserve">  </w:t>
      </w:r>
      <w:bookmarkStart w:id="18" w:name="_Toc384830048"/>
      <w:r w:rsidR="00D919EA" w:rsidRPr="00AE22A5">
        <w:rPr>
          <w:szCs w:val="28"/>
        </w:rPr>
        <w:t>In – Scope</w:t>
      </w:r>
      <w:bookmarkEnd w:id="18"/>
    </w:p>
    <w:p w14:paraId="760608DF" w14:textId="5BDC1B97" w:rsidR="004027AA" w:rsidRPr="003B17EA" w:rsidRDefault="00EE7DF6" w:rsidP="004027AA">
      <w:pPr>
        <w:rPr>
          <w:rFonts w:cs="Arial"/>
        </w:rPr>
      </w:pPr>
      <w:r>
        <w:rPr>
          <w:rFonts w:cs="Arial"/>
        </w:rPr>
        <w:t>This component specification defines the components that are required</w:t>
      </w:r>
      <w:r w:rsidR="0047206F">
        <w:rPr>
          <w:rFonts w:cs="Arial"/>
        </w:rPr>
        <w:t xml:space="preserve"> for the pre canned </w:t>
      </w:r>
      <w:proofErr w:type="gramStart"/>
      <w:r w:rsidR="0047206F">
        <w:rPr>
          <w:rFonts w:cs="Arial"/>
        </w:rPr>
        <w:t>tracing</w:t>
      </w:r>
      <w:proofErr w:type="gramEnd"/>
      <w:r w:rsidR="0047206F">
        <w:rPr>
          <w:rFonts w:cs="Arial"/>
        </w:rPr>
        <w:t xml:space="preserve"> functionality.</w:t>
      </w:r>
    </w:p>
    <w:p w14:paraId="760608E0" w14:textId="77777777" w:rsidR="00D919EA" w:rsidRPr="00AE22A5" w:rsidRDefault="002F7EC7" w:rsidP="00E93652">
      <w:pPr>
        <w:pStyle w:val="Heading3"/>
        <w:rPr>
          <w:szCs w:val="28"/>
        </w:rPr>
      </w:pPr>
      <w:r w:rsidRPr="003B17EA">
        <w:t xml:space="preserve">  </w:t>
      </w:r>
      <w:bookmarkStart w:id="19" w:name="_Toc384830049"/>
      <w:r w:rsidR="00D919EA" w:rsidRPr="00AE22A5">
        <w:rPr>
          <w:szCs w:val="28"/>
        </w:rPr>
        <w:t>Out of scope</w:t>
      </w:r>
      <w:bookmarkEnd w:id="19"/>
    </w:p>
    <w:p w14:paraId="476AD521" w14:textId="261B4F04" w:rsidR="00281EF4" w:rsidRPr="00281EF4" w:rsidRDefault="00281EF4" w:rsidP="00281EF4">
      <w:pPr>
        <w:pStyle w:val="ListParagraph"/>
        <w:numPr>
          <w:ilvl w:val="0"/>
          <w:numId w:val="25"/>
        </w:numPr>
        <w:rPr>
          <w:rFonts w:cs="Arial"/>
        </w:rPr>
      </w:pPr>
    </w:p>
    <w:p w14:paraId="760608E2" w14:textId="77777777" w:rsidR="00CD19B9" w:rsidRPr="00AE22A5" w:rsidRDefault="00CD19B9" w:rsidP="0013468D">
      <w:pPr>
        <w:pStyle w:val="Heading2"/>
        <w:rPr>
          <w:szCs w:val="32"/>
        </w:rPr>
      </w:pPr>
      <w:bookmarkStart w:id="20" w:name="_Toc384830050"/>
      <w:r w:rsidRPr="00AE22A5">
        <w:rPr>
          <w:szCs w:val="32"/>
        </w:rPr>
        <w:t>Software context</w:t>
      </w:r>
      <w:bookmarkEnd w:id="17"/>
      <w:bookmarkEnd w:id="20"/>
    </w:p>
    <w:p w14:paraId="760608E3" w14:textId="77777777" w:rsidR="007D612A" w:rsidRPr="003B17EA" w:rsidRDefault="007D612A" w:rsidP="007D612A">
      <w:pPr>
        <w:rPr>
          <w:rFonts w:cs="Arial"/>
        </w:rPr>
      </w:pPr>
      <w:r w:rsidRPr="003B17EA">
        <w:rPr>
          <w:rFonts w:cs="Arial"/>
        </w:rPr>
        <w:t>This section defines the software requirements for implementing the custom extensions with specific version numbers. The software requirements are</w:t>
      </w:r>
    </w:p>
    <w:p w14:paraId="760608E4" w14:textId="77777777" w:rsidR="007D612A" w:rsidRPr="003B17EA" w:rsidRDefault="007D612A" w:rsidP="007D612A">
      <w:pPr>
        <w:ind w:left="720"/>
        <w:rPr>
          <w:rFonts w:cs="Arial"/>
        </w:rPr>
      </w:pPr>
      <w:proofErr w:type="spellStart"/>
      <w:r w:rsidRPr="003B17EA">
        <w:rPr>
          <w:rFonts w:cs="Arial"/>
        </w:rPr>
        <w:t>ArcFM</w:t>
      </w:r>
      <w:proofErr w:type="spellEnd"/>
      <w:r w:rsidRPr="003B17EA">
        <w:rPr>
          <w:rFonts w:cs="Arial"/>
        </w:rPr>
        <w:t xml:space="preserve"> 10.0.3</w:t>
      </w:r>
    </w:p>
    <w:p w14:paraId="760608E5" w14:textId="77777777" w:rsidR="007D612A" w:rsidRPr="003B17EA" w:rsidRDefault="00FC7218" w:rsidP="007D612A">
      <w:pPr>
        <w:ind w:left="720"/>
        <w:rPr>
          <w:rFonts w:cs="Arial"/>
        </w:rPr>
      </w:pPr>
      <w:r w:rsidRPr="003B17EA">
        <w:rPr>
          <w:rFonts w:cs="Arial"/>
        </w:rPr>
        <w:t>ArcGIS 10</w:t>
      </w:r>
      <w:r w:rsidR="00B3663A">
        <w:rPr>
          <w:rFonts w:cs="Arial"/>
        </w:rPr>
        <w:t xml:space="preserve"> SP5</w:t>
      </w:r>
    </w:p>
    <w:p w14:paraId="760608E6" w14:textId="77777777" w:rsidR="007D612A" w:rsidRPr="003B17EA" w:rsidRDefault="007D612A" w:rsidP="007D612A">
      <w:pPr>
        <w:ind w:left="720"/>
        <w:rPr>
          <w:rFonts w:cs="Arial"/>
        </w:rPr>
      </w:pPr>
      <w:r w:rsidRPr="003B17EA">
        <w:rPr>
          <w:rFonts w:cs="Arial"/>
        </w:rPr>
        <w:lastRenderedPageBreak/>
        <w:t>.Net 3.5</w:t>
      </w:r>
    </w:p>
    <w:p w14:paraId="760608E7" w14:textId="77777777" w:rsidR="007D612A" w:rsidRDefault="007D612A" w:rsidP="007D612A">
      <w:pPr>
        <w:ind w:left="720"/>
        <w:rPr>
          <w:rFonts w:cs="Arial"/>
        </w:rPr>
      </w:pPr>
      <w:r w:rsidRPr="003B17EA">
        <w:rPr>
          <w:rFonts w:cs="Arial"/>
        </w:rPr>
        <w:t>Oracle 11g</w:t>
      </w:r>
    </w:p>
    <w:p w14:paraId="4A92A774" w14:textId="772EF98F" w:rsidR="001A2508" w:rsidRPr="003B17EA" w:rsidRDefault="001A2508" w:rsidP="007D612A">
      <w:pPr>
        <w:ind w:left="720"/>
        <w:rPr>
          <w:rFonts w:cs="Arial"/>
        </w:rPr>
      </w:pPr>
      <w:r>
        <w:rPr>
          <w:rFonts w:cs="Arial"/>
        </w:rPr>
        <w:t>EDER (current version)</w:t>
      </w:r>
    </w:p>
    <w:p w14:paraId="760608E8" w14:textId="77777777" w:rsidR="00E6375E" w:rsidRPr="003B17EA" w:rsidRDefault="00E6375E" w:rsidP="007D612A">
      <w:pPr>
        <w:ind w:left="720"/>
        <w:rPr>
          <w:rFonts w:cs="Arial"/>
        </w:rPr>
      </w:pPr>
    </w:p>
    <w:p w14:paraId="760608E9" w14:textId="6628FA79" w:rsidR="007D612A" w:rsidRPr="003B17EA" w:rsidRDefault="007D612A" w:rsidP="007D612A">
      <w:pPr>
        <w:rPr>
          <w:rFonts w:cs="Arial"/>
        </w:rPr>
      </w:pPr>
      <w:r w:rsidRPr="003B17EA">
        <w:rPr>
          <w:rFonts w:cs="Arial"/>
        </w:rPr>
        <w:t>The development of custom components will be carried out using C# as the programming language</w:t>
      </w:r>
      <w:r w:rsidR="0079448A">
        <w:rPr>
          <w:rFonts w:cs="Arial"/>
        </w:rPr>
        <w:t xml:space="preserve"> a</w:t>
      </w:r>
      <w:r w:rsidR="00646295">
        <w:rPr>
          <w:rFonts w:cs="Arial"/>
        </w:rPr>
        <w:t>n</w:t>
      </w:r>
      <w:r w:rsidR="0079448A">
        <w:rPr>
          <w:rFonts w:cs="Arial"/>
        </w:rPr>
        <w:t xml:space="preserve">d </w:t>
      </w:r>
      <w:proofErr w:type="spellStart"/>
      <w:r w:rsidR="0047206F">
        <w:rPr>
          <w:rFonts w:cs="Arial"/>
        </w:rPr>
        <w:t>and</w:t>
      </w:r>
      <w:proofErr w:type="spellEnd"/>
      <w:r w:rsidR="0047206F">
        <w:rPr>
          <w:rFonts w:cs="Arial"/>
        </w:rPr>
        <w:t xml:space="preserve"> will also utilize oracle PL/SQL procedures for additional processing.</w:t>
      </w:r>
    </w:p>
    <w:p w14:paraId="760608EC" w14:textId="277A0617" w:rsidR="00662C32" w:rsidRPr="007C4DBF" w:rsidRDefault="00CD19B9" w:rsidP="007C4DBF">
      <w:pPr>
        <w:pStyle w:val="Heading2"/>
        <w:rPr>
          <w:szCs w:val="32"/>
        </w:rPr>
      </w:pPr>
      <w:bookmarkStart w:id="21" w:name="_Toc253399278"/>
      <w:bookmarkStart w:id="22" w:name="_Toc384830051"/>
      <w:r w:rsidRPr="00AE22A5">
        <w:rPr>
          <w:szCs w:val="32"/>
        </w:rPr>
        <w:t>Major assumptions</w:t>
      </w:r>
      <w:bookmarkEnd w:id="21"/>
      <w:bookmarkEnd w:id="22"/>
    </w:p>
    <w:p w14:paraId="760608ED" w14:textId="3B60D472" w:rsidR="00AB284A" w:rsidRPr="00985EB3" w:rsidRDefault="00AB284A" w:rsidP="00AB284A">
      <w:pPr>
        <w:numPr>
          <w:ilvl w:val="0"/>
          <w:numId w:val="1"/>
        </w:numPr>
        <w:rPr>
          <w:rFonts w:cs="Arial"/>
        </w:rPr>
      </w:pPr>
      <w:proofErr w:type="spellStart"/>
      <w:r>
        <w:rPr>
          <w:rFonts w:cs="Arial"/>
        </w:rPr>
        <w:t>ArcFM</w:t>
      </w:r>
      <w:proofErr w:type="spellEnd"/>
      <w:r>
        <w:rPr>
          <w:rFonts w:cs="Arial"/>
        </w:rPr>
        <w:t xml:space="preserve"> Feeder Manager is configured properly.</w:t>
      </w:r>
    </w:p>
    <w:p w14:paraId="760608F4" w14:textId="3FF23222" w:rsidR="00356D8A" w:rsidRPr="00AB284A" w:rsidRDefault="00AB284A" w:rsidP="00AB284A">
      <w:pPr>
        <w:numPr>
          <w:ilvl w:val="1"/>
          <w:numId w:val="1"/>
        </w:numPr>
        <w:rPr>
          <w:rFonts w:cs="Arial"/>
        </w:rPr>
      </w:pPr>
      <w:r>
        <w:rPr>
          <w:rFonts w:cs="Arial"/>
        </w:rPr>
        <w:t>All feeder manager information on in the GIS</w:t>
      </w:r>
      <w:r w:rsidR="00D03E48">
        <w:rPr>
          <w:rFonts w:cs="Arial"/>
        </w:rPr>
        <w:t xml:space="preserve"> database</w:t>
      </w:r>
      <w:r>
        <w:rPr>
          <w:rFonts w:cs="Arial"/>
        </w:rPr>
        <w:t xml:space="preserve"> is accurate.</w:t>
      </w:r>
    </w:p>
    <w:p w14:paraId="760608F5" w14:textId="77777777" w:rsidR="002350DF" w:rsidRPr="003143A9" w:rsidRDefault="00064714" w:rsidP="003143A9">
      <w:pPr>
        <w:pStyle w:val="Heading2"/>
        <w:rPr>
          <w:szCs w:val="32"/>
        </w:rPr>
      </w:pPr>
      <w:bookmarkStart w:id="23" w:name="_Toc384830052"/>
      <w:r>
        <w:rPr>
          <w:szCs w:val="32"/>
        </w:rPr>
        <w:t>Process</w:t>
      </w:r>
      <w:r w:rsidR="00EB554C">
        <w:rPr>
          <w:szCs w:val="32"/>
        </w:rPr>
        <w:t xml:space="preserve"> </w:t>
      </w:r>
      <w:r w:rsidR="003143A9" w:rsidRPr="003143A9">
        <w:rPr>
          <w:szCs w:val="32"/>
        </w:rPr>
        <w:t>Flow</w:t>
      </w:r>
      <w:bookmarkEnd w:id="23"/>
    </w:p>
    <w:p w14:paraId="2B8C7FDA" w14:textId="7D5300DE" w:rsidR="00E83614" w:rsidRDefault="00EC2090" w:rsidP="00024DB8">
      <w:pPr>
        <w:rPr>
          <w:rFonts w:cs="Arial"/>
        </w:rPr>
      </w:pPr>
      <w:r>
        <w:object w:dxaOrig="14485" w:dyaOrig="10799" w14:anchorId="676482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39.25pt;height:402pt" o:ole="">
            <v:imagedata r:id="rId13" o:title=""/>
          </v:shape>
          <o:OLEObject Type="Embed" ProgID="Visio.Drawing.11" ShapeID="_x0000_i1025" DrawAspect="Content" ObjectID="_1470039124" r:id="rId14"/>
        </w:object>
      </w:r>
    </w:p>
    <w:p w14:paraId="48118DE2" w14:textId="77777777" w:rsidR="00E83614" w:rsidRDefault="00E83614" w:rsidP="00024DB8">
      <w:pPr>
        <w:rPr>
          <w:rFonts w:cs="Arial"/>
        </w:rPr>
      </w:pPr>
    </w:p>
    <w:p w14:paraId="647D0013" w14:textId="77777777" w:rsidR="00E83614" w:rsidRDefault="00E83614" w:rsidP="00024DB8">
      <w:pPr>
        <w:rPr>
          <w:rFonts w:cs="Arial"/>
        </w:rPr>
      </w:pPr>
    </w:p>
    <w:p w14:paraId="2A78C51A" w14:textId="77777777" w:rsidR="00E83614" w:rsidRDefault="00E83614" w:rsidP="00024DB8">
      <w:pPr>
        <w:rPr>
          <w:rFonts w:cs="Arial"/>
        </w:rPr>
      </w:pPr>
    </w:p>
    <w:p w14:paraId="762E3502" w14:textId="77777777" w:rsidR="00E83614" w:rsidRDefault="00E83614" w:rsidP="00024DB8">
      <w:pPr>
        <w:rPr>
          <w:rFonts w:cs="Arial"/>
        </w:rPr>
      </w:pPr>
    </w:p>
    <w:p w14:paraId="65B48144" w14:textId="77777777" w:rsidR="00E83614" w:rsidRDefault="00E83614" w:rsidP="00024DB8">
      <w:pPr>
        <w:rPr>
          <w:rFonts w:cs="Arial"/>
        </w:rPr>
      </w:pPr>
    </w:p>
    <w:p w14:paraId="760608F7" w14:textId="77777777" w:rsidR="00CD19B9" w:rsidRPr="00AE22A5" w:rsidRDefault="00CD19B9" w:rsidP="00AC5BD0">
      <w:pPr>
        <w:pStyle w:val="Heading1"/>
        <w:rPr>
          <w:szCs w:val="40"/>
        </w:rPr>
      </w:pPr>
      <w:bookmarkStart w:id="24" w:name="_Toc253399293"/>
      <w:bookmarkStart w:id="25" w:name="_Toc384830053"/>
      <w:r w:rsidRPr="00AE22A5">
        <w:rPr>
          <w:szCs w:val="40"/>
        </w:rPr>
        <w:lastRenderedPageBreak/>
        <w:t>Component Design</w:t>
      </w:r>
      <w:bookmarkEnd w:id="24"/>
      <w:bookmarkEnd w:id="25"/>
    </w:p>
    <w:p w14:paraId="760608F8" w14:textId="7103F60F" w:rsidR="00303521" w:rsidRDefault="00830ED7" w:rsidP="00C22C22">
      <w:pPr>
        <w:rPr>
          <w:rFonts w:cs="Arial"/>
        </w:rPr>
      </w:pPr>
      <w:r>
        <w:rPr>
          <w:rFonts w:cs="Arial"/>
        </w:rPr>
        <w:t xml:space="preserve">The pre canned tracing process will populate the necessary information into tables for the associated feeder manager geometric networks.  The information populated in the new tables will allow for a simple </w:t>
      </w:r>
      <w:proofErr w:type="spellStart"/>
      <w:r>
        <w:rPr>
          <w:rFonts w:cs="Arial"/>
        </w:rPr>
        <w:t>sql</w:t>
      </w:r>
      <w:proofErr w:type="spellEnd"/>
      <w:r>
        <w:rPr>
          <w:rFonts w:cs="Arial"/>
        </w:rPr>
        <w:t xml:space="preserve"> query to determine an upstream or downstream trace for any starting feature in the network.</w:t>
      </w:r>
      <w:r w:rsidR="006B7EE8">
        <w:rPr>
          <w:rFonts w:cs="Arial"/>
        </w:rPr>
        <w:t xml:space="preserve"> </w:t>
      </w:r>
    </w:p>
    <w:p w14:paraId="760608F9" w14:textId="77777777" w:rsidR="00303521" w:rsidRDefault="00303521" w:rsidP="00C22C22">
      <w:pPr>
        <w:rPr>
          <w:rFonts w:cs="Arial"/>
        </w:rPr>
      </w:pPr>
    </w:p>
    <w:p w14:paraId="7606090A" w14:textId="2BF1F9AA" w:rsidR="00B7544A" w:rsidRDefault="00830ED7" w:rsidP="00830ED7">
      <w:pPr>
        <w:rPr>
          <w:rFonts w:cs="Arial"/>
        </w:rPr>
      </w:pPr>
      <w:r>
        <w:rPr>
          <w:rFonts w:cs="Arial"/>
        </w:rPr>
        <w:t xml:space="preserve">The process will populate the table by first executing any configured </w:t>
      </w:r>
      <w:proofErr w:type="spellStart"/>
      <w:r>
        <w:rPr>
          <w:rFonts w:cs="Arial"/>
        </w:rPr>
        <w:t>pre process</w:t>
      </w:r>
      <w:proofErr w:type="spellEnd"/>
      <w:r>
        <w:rPr>
          <w:rFonts w:cs="Arial"/>
        </w:rPr>
        <w:t xml:space="preserve"> PL/SQL scripts.  Once finished, the process will execute an </w:t>
      </w:r>
      <w:proofErr w:type="spellStart"/>
      <w:r>
        <w:rPr>
          <w:rFonts w:cs="Arial"/>
        </w:rPr>
        <w:t>ArcFM</w:t>
      </w:r>
      <w:proofErr w:type="spellEnd"/>
      <w:r>
        <w:rPr>
          <w:rFonts w:cs="Arial"/>
        </w:rPr>
        <w:t xml:space="preserve"> feeder manager trace for every circuit in the network for all geometric networks configured.  Once all tracing has been completed for all networks, any configured post process PL/SQL scripts will be executed.  </w:t>
      </w:r>
    </w:p>
    <w:p w14:paraId="346E7F19" w14:textId="668B5B8F" w:rsidR="005E6716" w:rsidRDefault="005E6716" w:rsidP="00A14646">
      <w:pPr>
        <w:pStyle w:val="Heading2"/>
      </w:pPr>
      <w:bookmarkStart w:id="26" w:name="_Toc384830054"/>
      <w:bookmarkStart w:id="27" w:name="_Toc329349982"/>
      <w:bookmarkStart w:id="28" w:name="_Toc253399296"/>
      <w:r>
        <w:t>System Configuration Requirements</w:t>
      </w:r>
    </w:p>
    <w:p w14:paraId="2DEAEF85" w14:textId="77777777" w:rsidR="005E6716" w:rsidRDefault="005E6716" w:rsidP="005E6716"/>
    <w:p w14:paraId="6149A01D" w14:textId="60906CD2" w:rsidR="00CC54C2" w:rsidRDefault="00CC54C2" w:rsidP="005E6716">
      <w:r>
        <w:t xml:space="preserve">It is assumed that the database is </w:t>
      </w:r>
      <w:proofErr w:type="spellStart"/>
      <w:r>
        <w:t>unversioned</w:t>
      </w:r>
      <w:proofErr w:type="spellEnd"/>
      <w:r>
        <w:t xml:space="preserve"> for the logic supplied.</w:t>
      </w:r>
    </w:p>
    <w:p w14:paraId="0B446EC5" w14:textId="6AB46F0D" w:rsidR="005E6716" w:rsidRDefault="00CC54C2" w:rsidP="005E6716">
      <w:r>
        <w:t>For performance the</w:t>
      </w:r>
      <w:r w:rsidR="005E6716">
        <w:t xml:space="preserve"> following indexes are needed in the system.</w:t>
      </w:r>
    </w:p>
    <w:p w14:paraId="01B19218" w14:textId="1C87AEDC" w:rsidR="005E6716" w:rsidRDefault="005E6716" w:rsidP="005E6716">
      <w:proofErr w:type="gramStart"/>
      <w:r w:rsidRPr="005E6716">
        <w:t>create</w:t>
      </w:r>
      <w:proofErr w:type="gramEnd"/>
      <w:r w:rsidRPr="005E6716">
        <w:t xml:space="preserve"> index </w:t>
      </w:r>
      <w:proofErr w:type="spellStart"/>
      <w:r w:rsidRPr="005E6716">
        <w:t>look_up_subtrc_result_net</w:t>
      </w:r>
      <w:proofErr w:type="spellEnd"/>
      <w:r w:rsidRPr="005E6716">
        <w:t xml:space="preserve"> on edgis.n_3_desc(</w:t>
      </w:r>
      <w:proofErr w:type="spellStart"/>
      <w:r w:rsidRPr="005E6716">
        <w:t>elementtype,userclassid,userid,eid</w:t>
      </w:r>
      <w:proofErr w:type="spellEnd"/>
      <w:r w:rsidRPr="005E6716">
        <w:t>);</w:t>
      </w:r>
    </w:p>
    <w:p w14:paraId="643A32C9" w14:textId="43030FB8" w:rsidR="005E6716" w:rsidRDefault="005E6716" w:rsidP="005E6716">
      <w:proofErr w:type="gramStart"/>
      <w:r>
        <w:t>create</w:t>
      </w:r>
      <w:proofErr w:type="gramEnd"/>
      <w:r>
        <w:t xml:space="preserve"> index </w:t>
      </w:r>
      <w:proofErr w:type="spellStart"/>
      <w:r>
        <w:t>look_up_trace_result_net</w:t>
      </w:r>
      <w:proofErr w:type="spellEnd"/>
      <w:r>
        <w:t xml:space="preserve"> on edgis.n_4_desc(</w:t>
      </w:r>
      <w:proofErr w:type="spellStart"/>
      <w:r>
        <w:t>elementtype,userclassid,userid,eid</w:t>
      </w:r>
      <w:proofErr w:type="spellEnd"/>
      <w:r>
        <w:t>);</w:t>
      </w:r>
    </w:p>
    <w:p w14:paraId="1C4BE0F3" w14:textId="27BB28A1" w:rsidR="005E6716" w:rsidRDefault="005E6716" w:rsidP="005E6716">
      <w:proofErr w:type="gramStart"/>
      <w:r>
        <w:t>create</w:t>
      </w:r>
      <w:proofErr w:type="gramEnd"/>
      <w:r>
        <w:t xml:space="preserve"> index </w:t>
      </w:r>
      <w:proofErr w:type="spellStart"/>
      <w:r>
        <w:t>oid_physical_gdbitems</w:t>
      </w:r>
      <w:proofErr w:type="spellEnd"/>
      <w:r>
        <w:t xml:space="preserve"> on </w:t>
      </w:r>
      <w:proofErr w:type="spellStart"/>
      <w:r>
        <w:t>gdb_items</w:t>
      </w:r>
      <w:proofErr w:type="spellEnd"/>
      <w:r>
        <w:t>(OBJECTID,PHYSICALNAME) ;</w:t>
      </w:r>
    </w:p>
    <w:p w14:paraId="5B5A2BAB" w14:textId="77777777" w:rsidR="005E6716" w:rsidRPr="005E6716" w:rsidRDefault="005E6716" w:rsidP="005E6716"/>
    <w:p w14:paraId="7606090B" w14:textId="214CDF19" w:rsidR="00135E8B" w:rsidRPr="00135E8B" w:rsidRDefault="00830ED7" w:rsidP="00A14646">
      <w:pPr>
        <w:pStyle w:val="Heading2"/>
      </w:pPr>
      <w:r>
        <w:t>Pre Process PL/SQL Scripts</w:t>
      </w:r>
      <w:bookmarkEnd w:id="26"/>
    </w:p>
    <w:p w14:paraId="7606090C" w14:textId="48DB6DA4" w:rsidR="00EE44EF" w:rsidRDefault="00830ED7" w:rsidP="00EE44EF">
      <w:r>
        <w:t xml:space="preserve">As of this document the following are the PL/SQL scripts that should be configured to run with the execution of this tool.  </w:t>
      </w:r>
    </w:p>
    <w:p w14:paraId="42961D9B" w14:textId="77777777" w:rsidR="00EE44EF" w:rsidRDefault="00EE44EF" w:rsidP="00EE44EF"/>
    <w:p w14:paraId="082AD3D1" w14:textId="29F04B4C" w:rsidR="00EE44EF" w:rsidRDefault="00830ED7" w:rsidP="00A405CE">
      <w:pPr>
        <w:pStyle w:val="ListParagraph"/>
        <w:numPr>
          <w:ilvl w:val="0"/>
          <w:numId w:val="21"/>
        </w:numPr>
        <w:autoSpaceDE w:val="0"/>
        <w:autoSpaceDN w:val="0"/>
        <w:adjustRightInd w:val="0"/>
      </w:pPr>
      <w:proofErr w:type="spellStart"/>
      <w:r>
        <w:t>EDGIS.Drop_Sub_Trace_Indices</w:t>
      </w:r>
      <w:proofErr w:type="spellEnd"/>
      <w:r>
        <w:t xml:space="preserve"> – This p</w:t>
      </w:r>
      <w:r w:rsidR="006615F0">
        <w:t>rocedure will drop any indices that can hinder the performance of inserting rows during the tracing process.</w:t>
      </w:r>
    </w:p>
    <w:p w14:paraId="5B781CA8" w14:textId="0A55DED0" w:rsidR="006615F0" w:rsidRPr="00C7055C" w:rsidRDefault="006615F0" w:rsidP="00A405CE">
      <w:pPr>
        <w:pStyle w:val="ListParagraph"/>
        <w:numPr>
          <w:ilvl w:val="0"/>
          <w:numId w:val="21"/>
        </w:numPr>
        <w:autoSpaceDE w:val="0"/>
        <w:autoSpaceDN w:val="0"/>
        <w:adjustRightInd w:val="0"/>
      </w:pPr>
      <w:proofErr w:type="spellStart"/>
      <w:r>
        <w:t>EDGIS.Drop_Elec_Trace_Indices</w:t>
      </w:r>
      <w:proofErr w:type="spellEnd"/>
      <w:r>
        <w:t xml:space="preserve"> – This procedure will drop any </w:t>
      </w:r>
      <w:proofErr w:type="spellStart"/>
      <w:r>
        <w:t>indeices</w:t>
      </w:r>
      <w:proofErr w:type="spellEnd"/>
      <w:r>
        <w:t xml:space="preserve"> that can hinder the performance of inserting rows during the tracing process.</w:t>
      </w:r>
    </w:p>
    <w:p w14:paraId="76060941" w14:textId="331F9CB9" w:rsidR="00E624F2" w:rsidRDefault="006615F0" w:rsidP="008331A3">
      <w:pPr>
        <w:pStyle w:val="Heading2"/>
      </w:pPr>
      <w:bookmarkStart w:id="29" w:name="_Toc384830055"/>
      <w:r>
        <w:t>Tracing</w:t>
      </w:r>
      <w:bookmarkEnd w:id="29"/>
    </w:p>
    <w:p w14:paraId="76060975" w14:textId="64A3B872" w:rsidR="001D6686" w:rsidRDefault="006615F0" w:rsidP="002366E6">
      <w:pPr>
        <w:autoSpaceDE w:val="0"/>
        <w:autoSpaceDN w:val="0"/>
        <w:adjustRightInd w:val="0"/>
      </w:pPr>
      <w:r>
        <w:t>After the pre process PL/SQL scripts have finished executing the tracing will begin as follows.</w:t>
      </w:r>
    </w:p>
    <w:p w14:paraId="20E568A4" w14:textId="77777777" w:rsidR="002366E6" w:rsidRDefault="002366E6" w:rsidP="002366E6">
      <w:pPr>
        <w:autoSpaceDE w:val="0"/>
        <w:autoSpaceDN w:val="0"/>
        <w:adjustRightInd w:val="0"/>
      </w:pPr>
    </w:p>
    <w:p w14:paraId="4CC4DE55" w14:textId="2C287ABC" w:rsidR="002366E6" w:rsidRDefault="006615F0" w:rsidP="002366E6">
      <w:pPr>
        <w:pStyle w:val="ListParagraph"/>
        <w:numPr>
          <w:ilvl w:val="0"/>
          <w:numId w:val="22"/>
        </w:numPr>
        <w:autoSpaceDE w:val="0"/>
        <w:autoSpaceDN w:val="0"/>
        <w:adjustRightInd w:val="0"/>
      </w:pPr>
      <w:r>
        <w:t>Determine the list of geometric networks that are configured to be traced.</w:t>
      </w:r>
    </w:p>
    <w:p w14:paraId="5D11E40D" w14:textId="4B52570A" w:rsidR="002366E6" w:rsidRDefault="006615F0" w:rsidP="002366E6">
      <w:pPr>
        <w:pStyle w:val="ListParagraph"/>
        <w:numPr>
          <w:ilvl w:val="0"/>
          <w:numId w:val="22"/>
        </w:numPr>
        <w:autoSpaceDE w:val="0"/>
        <w:autoSpaceDN w:val="0"/>
        <w:adjustRightInd w:val="0"/>
      </w:pPr>
      <w:r>
        <w:t xml:space="preserve">For each circuit in the configured geometric networks perform an </w:t>
      </w:r>
      <w:proofErr w:type="spellStart"/>
      <w:r>
        <w:t>ArcFM</w:t>
      </w:r>
      <w:proofErr w:type="spellEnd"/>
      <w:r>
        <w:t xml:space="preserve"> downstream trace from the circuit source feature populate the EDGIS.PGE</w:t>
      </w:r>
      <w:proofErr w:type="gramStart"/>
      <w:r>
        <w:t>_{</w:t>
      </w:r>
      <w:proofErr w:type="spellStart"/>
      <w:proofErr w:type="gramEnd"/>
      <w:r>
        <w:t>GeometriceNetworkName</w:t>
      </w:r>
      <w:proofErr w:type="spellEnd"/>
      <w:r>
        <w:t>}_Trace table with all features traced.</w:t>
      </w:r>
    </w:p>
    <w:p w14:paraId="24D99C6A" w14:textId="77777777" w:rsidR="006615F0" w:rsidRDefault="006615F0" w:rsidP="006615F0">
      <w:pPr>
        <w:pStyle w:val="ListParagraph"/>
        <w:autoSpaceDE w:val="0"/>
        <w:autoSpaceDN w:val="0"/>
        <w:adjustRightInd w:val="0"/>
      </w:pPr>
    </w:p>
    <w:p w14:paraId="30E1EDE1" w14:textId="666FA302" w:rsidR="006615F0" w:rsidRDefault="006615F0" w:rsidP="006615F0">
      <w:pPr>
        <w:pStyle w:val="ListParagraph"/>
        <w:autoSpaceDE w:val="0"/>
        <w:autoSpaceDN w:val="0"/>
        <w:adjustRightInd w:val="0"/>
      </w:pPr>
      <w:r>
        <w:t xml:space="preserve">Note: At this point information in the tracing tables is very generic and does not contain any information about what feature classes or </w:t>
      </w:r>
      <w:proofErr w:type="spellStart"/>
      <w:r>
        <w:t>globalIDs</w:t>
      </w:r>
      <w:proofErr w:type="spellEnd"/>
      <w:r>
        <w:t xml:space="preserve"> they are associated with.</w:t>
      </w:r>
    </w:p>
    <w:p w14:paraId="297D623E" w14:textId="4A2EBDFD" w:rsidR="00876B93" w:rsidRDefault="00876B93">
      <w:pPr>
        <w:rPr>
          <w:sz w:val="20"/>
          <w:szCs w:val="20"/>
        </w:rPr>
      </w:pPr>
      <w:r>
        <w:br w:type="page"/>
      </w:r>
    </w:p>
    <w:p w14:paraId="7E3B681A" w14:textId="52139444" w:rsidR="00876B93" w:rsidRDefault="00876B93" w:rsidP="006615F0">
      <w:pPr>
        <w:pStyle w:val="ListParagraph"/>
        <w:autoSpaceDE w:val="0"/>
        <w:autoSpaceDN w:val="0"/>
        <w:adjustRightInd w:val="0"/>
      </w:pPr>
    </w:p>
    <w:p w14:paraId="48159B71" w14:textId="4B0C3D32" w:rsidR="00876B93" w:rsidRDefault="00937959" w:rsidP="002366E6">
      <w:pPr>
        <w:pStyle w:val="Heading2"/>
      </w:pPr>
      <w:bookmarkStart w:id="30" w:name="_Toc384830056"/>
      <w:r>
        <w:rPr>
          <w:noProof/>
        </w:rPr>
        <mc:AlternateContent>
          <mc:Choice Requires="wps">
            <w:drawing>
              <wp:anchor distT="0" distB="0" distL="114300" distR="114300" simplePos="0" relativeHeight="251688960" behindDoc="0" locked="0" layoutInCell="1" allowOverlap="1" wp14:anchorId="3783B530" wp14:editId="5F0FB69D">
                <wp:simplePos x="0" y="0"/>
                <wp:positionH relativeFrom="column">
                  <wp:posOffset>4358640</wp:posOffset>
                </wp:positionH>
                <wp:positionV relativeFrom="paragraph">
                  <wp:posOffset>209550</wp:posOffset>
                </wp:positionV>
                <wp:extent cx="276225" cy="2660015"/>
                <wp:effectExtent l="0" t="620395" r="0" b="741680"/>
                <wp:wrapNone/>
                <wp:docPr id="19" name="Right Brace 19"/>
                <wp:cNvGraphicFramePr/>
                <a:graphic xmlns:a="http://schemas.openxmlformats.org/drawingml/2006/main">
                  <a:graphicData uri="http://schemas.microsoft.com/office/word/2010/wordprocessingShape">
                    <wps:wsp>
                      <wps:cNvSpPr/>
                      <wps:spPr>
                        <a:xfrm rot="18289928">
                          <a:off x="0" y="0"/>
                          <a:ext cx="276225" cy="2660015"/>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14:paraId="26BC6E83" w14:textId="77777777" w:rsidR="00C734AB" w:rsidRDefault="00C734AB" w:rsidP="009379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9" o:spid="_x0000_s1026" type="#_x0000_t88" style="position:absolute;left:0;text-align:left;margin-left:343.2pt;margin-top:16.5pt;width:21.75pt;height:209.45pt;rotation:-3615481fd;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" adj="187" strokecolor="#4579b8 [3044]">
                <v:textbox>
                  <w:txbxContent>
                    <w:p w14:paraId="26BC6E83" w14:textId="77777777" w:rsidR="00C734AB" w:rsidRDefault="00C734AB" w:rsidP="00937959">
                      <w:pPr>
                        <w:jc w:val="center"/>
                      </w:pPr>
                    </w:p>
                  </w:txbxContent>
                </v:textbox>
              </v:shape>
            </w:pict>
          </mc:Fallback>
        </mc:AlternateContent>
      </w:r>
      <w:r w:rsidR="00D24FEB">
        <w:t>Example d</w:t>
      </w:r>
      <w:r w:rsidR="00876B93">
        <w:t xml:space="preserve">iagram of </w:t>
      </w:r>
      <w:r w:rsidR="00D24FEB">
        <w:t>depth first o</w:t>
      </w:r>
      <w:r>
        <w:t>rder, with b</w:t>
      </w:r>
      <w:r w:rsidR="00876B93">
        <w:t xml:space="preserve">ranch </w:t>
      </w:r>
      <w:r>
        <w:t>tracking l</w:t>
      </w:r>
      <w:r w:rsidR="00876B93">
        <w:t xml:space="preserve">ogic </w:t>
      </w:r>
      <w:r w:rsidR="00D24FEB">
        <w:t xml:space="preserve">table values </w:t>
      </w:r>
      <w:r w:rsidR="00876B93">
        <w:t>created during trace.</w:t>
      </w:r>
    </w:p>
    <w:tbl>
      <w:tblPr>
        <w:tblStyle w:val="TableGrid"/>
        <w:tblpPr w:leftFromText="180" w:rightFromText="180" w:vertAnchor="text" w:horzAnchor="margin" w:tblpY="4717"/>
        <w:tblW w:w="0" w:type="auto"/>
        <w:jc w:val="left"/>
        <w:tblLook w:val="04A0" w:firstRow="1" w:lastRow="0" w:firstColumn="1" w:lastColumn="0" w:noHBand="0" w:noVBand="1"/>
      </w:tblPr>
      <w:tblGrid>
        <w:gridCol w:w="1573"/>
        <w:gridCol w:w="1573"/>
        <w:gridCol w:w="1574"/>
        <w:gridCol w:w="1574"/>
        <w:gridCol w:w="1574"/>
        <w:gridCol w:w="1574"/>
        <w:gridCol w:w="1574"/>
      </w:tblGrid>
      <w:tr w:rsidR="00937959" w14:paraId="6F010D81" w14:textId="77777777" w:rsidTr="00937959">
        <w:trPr>
          <w:jc w:val="left"/>
        </w:trPr>
        <w:tc>
          <w:tcPr>
            <w:tcW w:w="1573" w:type="dxa"/>
          </w:tcPr>
          <w:p w14:paraId="73F403FC" w14:textId="1715E14D" w:rsidR="00937959" w:rsidRDefault="00937959" w:rsidP="00937959">
            <w:proofErr w:type="spellStart"/>
            <w:r>
              <w:t>CircuitID</w:t>
            </w:r>
            <w:proofErr w:type="spellEnd"/>
          </w:p>
        </w:tc>
        <w:tc>
          <w:tcPr>
            <w:tcW w:w="1573" w:type="dxa"/>
          </w:tcPr>
          <w:p w14:paraId="7349DBE8" w14:textId="1F976124" w:rsidR="00937959" w:rsidRDefault="00937959" w:rsidP="00937959">
            <w:r>
              <w:t xml:space="preserve">Order </w:t>
            </w:r>
            <w:proofErr w:type="spellStart"/>
            <w:r>
              <w:t>Num</w:t>
            </w:r>
            <w:proofErr w:type="spellEnd"/>
          </w:p>
        </w:tc>
        <w:tc>
          <w:tcPr>
            <w:tcW w:w="1574" w:type="dxa"/>
          </w:tcPr>
          <w:p w14:paraId="73865761" w14:textId="5FEB378F" w:rsidR="00937959" w:rsidRDefault="00937959" w:rsidP="00937959">
            <w:r>
              <w:t>Tree Level</w:t>
            </w:r>
          </w:p>
        </w:tc>
        <w:tc>
          <w:tcPr>
            <w:tcW w:w="1574" w:type="dxa"/>
          </w:tcPr>
          <w:p w14:paraId="03D30713" w14:textId="1171E69A" w:rsidR="00937959" w:rsidRDefault="00937959" w:rsidP="00937959">
            <w:r>
              <w:t>Min Branch</w:t>
            </w:r>
          </w:p>
        </w:tc>
        <w:tc>
          <w:tcPr>
            <w:tcW w:w="1574" w:type="dxa"/>
          </w:tcPr>
          <w:p w14:paraId="51C3077E" w14:textId="59A86EBF" w:rsidR="00937959" w:rsidRDefault="00937959" w:rsidP="00937959">
            <w:r>
              <w:t>Max Branch</w:t>
            </w:r>
          </w:p>
        </w:tc>
        <w:tc>
          <w:tcPr>
            <w:tcW w:w="1574" w:type="dxa"/>
          </w:tcPr>
          <w:p w14:paraId="42035154" w14:textId="2DAD7632" w:rsidR="00937959" w:rsidRDefault="00937959" w:rsidP="00937959">
            <w:r w:rsidRPr="00C734AB">
              <w:rPr>
                <w:color w:val="FF0000"/>
              </w:rPr>
              <w:t>From EID</w:t>
            </w:r>
          </w:p>
        </w:tc>
        <w:tc>
          <w:tcPr>
            <w:tcW w:w="1574" w:type="dxa"/>
          </w:tcPr>
          <w:p w14:paraId="1453D437" w14:textId="729C29B6" w:rsidR="00937959" w:rsidRDefault="00937959" w:rsidP="00937959">
            <w:proofErr w:type="spellStart"/>
            <w:r w:rsidRPr="00C734AB">
              <w:rPr>
                <w:color w:val="FF0000"/>
              </w:rPr>
              <w:t>To_EID</w:t>
            </w:r>
            <w:proofErr w:type="spellEnd"/>
          </w:p>
        </w:tc>
      </w:tr>
      <w:tr w:rsidR="00937959" w14:paraId="14FDC044" w14:textId="77777777" w:rsidTr="00937959">
        <w:trPr>
          <w:jc w:val="left"/>
        </w:trPr>
        <w:tc>
          <w:tcPr>
            <w:tcW w:w="1573" w:type="dxa"/>
          </w:tcPr>
          <w:p w14:paraId="167011AA" w14:textId="0F5AB072" w:rsidR="00937959" w:rsidRDefault="00937959" w:rsidP="00937959">
            <w:r>
              <w:t>123</w:t>
            </w:r>
          </w:p>
        </w:tc>
        <w:tc>
          <w:tcPr>
            <w:tcW w:w="1573" w:type="dxa"/>
          </w:tcPr>
          <w:p w14:paraId="64626DB7" w14:textId="5927627D" w:rsidR="00937959" w:rsidRDefault="00C734AB" w:rsidP="00937959">
            <w:r>
              <w:t>6</w:t>
            </w:r>
          </w:p>
        </w:tc>
        <w:tc>
          <w:tcPr>
            <w:tcW w:w="1574" w:type="dxa"/>
          </w:tcPr>
          <w:p w14:paraId="2F17DFD8" w14:textId="57553786" w:rsidR="00937959" w:rsidRDefault="00C734AB" w:rsidP="00937959">
            <w:r>
              <w:t>0</w:t>
            </w:r>
          </w:p>
        </w:tc>
        <w:tc>
          <w:tcPr>
            <w:tcW w:w="1574" w:type="dxa"/>
          </w:tcPr>
          <w:p w14:paraId="41F33D8E" w14:textId="7C1C013A" w:rsidR="00937959" w:rsidRDefault="00937959" w:rsidP="00937959">
            <w:r>
              <w:t>0</w:t>
            </w:r>
          </w:p>
        </w:tc>
        <w:tc>
          <w:tcPr>
            <w:tcW w:w="1574" w:type="dxa"/>
          </w:tcPr>
          <w:p w14:paraId="2B8D537E" w14:textId="6E80A7E3" w:rsidR="00937959" w:rsidRDefault="00937959" w:rsidP="00937959">
            <w:r>
              <w:t>3</w:t>
            </w:r>
          </w:p>
        </w:tc>
        <w:tc>
          <w:tcPr>
            <w:tcW w:w="1574" w:type="dxa"/>
          </w:tcPr>
          <w:p w14:paraId="67C8D99E" w14:textId="50FCDA97" w:rsidR="00937959" w:rsidRDefault="00937959" w:rsidP="00937959">
            <w:r>
              <w:t>Null</w:t>
            </w:r>
          </w:p>
        </w:tc>
        <w:tc>
          <w:tcPr>
            <w:tcW w:w="1574" w:type="dxa"/>
          </w:tcPr>
          <w:p w14:paraId="1F51823A" w14:textId="6BF92B3E" w:rsidR="00937959" w:rsidRDefault="00937959" w:rsidP="00937959">
            <w:r>
              <w:t>0</w:t>
            </w:r>
          </w:p>
        </w:tc>
      </w:tr>
      <w:tr w:rsidR="00937959" w14:paraId="0895DBB3" w14:textId="77777777" w:rsidTr="00937959">
        <w:trPr>
          <w:jc w:val="left"/>
        </w:trPr>
        <w:tc>
          <w:tcPr>
            <w:tcW w:w="1573" w:type="dxa"/>
          </w:tcPr>
          <w:p w14:paraId="65C5B855" w14:textId="252FB3DF" w:rsidR="00937959" w:rsidRDefault="00937959" w:rsidP="00937959">
            <w:r>
              <w:t>123</w:t>
            </w:r>
          </w:p>
        </w:tc>
        <w:tc>
          <w:tcPr>
            <w:tcW w:w="1573" w:type="dxa"/>
          </w:tcPr>
          <w:p w14:paraId="6D3D8797" w14:textId="4CBB64A5" w:rsidR="00937959" w:rsidRDefault="00937959" w:rsidP="00937959">
            <w:r>
              <w:t>2</w:t>
            </w:r>
          </w:p>
        </w:tc>
        <w:tc>
          <w:tcPr>
            <w:tcW w:w="1574" w:type="dxa"/>
          </w:tcPr>
          <w:p w14:paraId="6C87AF94" w14:textId="25CB780C" w:rsidR="00937959" w:rsidRDefault="00C734AB" w:rsidP="00937959">
            <w:r>
              <w:t>1</w:t>
            </w:r>
          </w:p>
        </w:tc>
        <w:tc>
          <w:tcPr>
            <w:tcW w:w="1574" w:type="dxa"/>
          </w:tcPr>
          <w:p w14:paraId="2C67A70B" w14:textId="5968141E" w:rsidR="00937959" w:rsidRDefault="00937959" w:rsidP="00937959">
            <w:r>
              <w:t>0</w:t>
            </w:r>
          </w:p>
        </w:tc>
        <w:tc>
          <w:tcPr>
            <w:tcW w:w="1574" w:type="dxa"/>
          </w:tcPr>
          <w:p w14:paraId="1F802897" w14:textId="1C8CADC1" w:rsidR="00937959" w:rsidRDefault="00937959" w:rsidP="00937959">
            <w:r>
              <w:t>1</w:t>
            </w:r>
          </w:p>
        </w:tc>
        <w:tc>
          <w:tcPr>
            <w:tcW w:w="1574" w:type="dxa"/>
          </w:tcPr>
          <w:p w14:paraId="12A1E94C" w14:textId="1BBB0C2A" w:rsidR="00937959" w:rsidRDefault="00937959" w:rsidP="00937959">
            <w:r>
              <w:t>0</w:t>
            </w:r>
          </w:p>
        </w:tc>
        <w:tc>
          <w:tcPr>
            <w:tcW w:w="1574" w:type="dxa"/>
          </w:tcPr>
          <w:p w14:paraId="687FC42D" w14:textId="259FA02C" w:rsidR="00937959" w:rsidRDefault="00C734AB" w:rsidP="00937959">
            <w:r>
              <w:t>1</w:t>
            </w:r>
          </w:p>
        </w:tc>
      </w:tr>
      <w:tr w:rsidR="00937959" w14:paraId="38567EC3" w14:textId="77777777" w:rsidTr="00937959">
        <w:trPr>
          <w:jc w:val="left"/>
        </w:trPr>
        <w:tc>
          <w:tcPr>
            <w:tcW w:w="1573" w:type="dxa"/>
          </w:tcPr>
          <w:p w14:paraId="781A2456" w14:textId="32143D2A" w:rsidR="00937959" w:rsidRDefault="00937959" w:rsidP="00937959">
            <w:r>
              <w:t>123</w:t>
            </w:r>
          </w:p>
        </w:tc>
        <w:tc>
          <w:tcPr>
            <w:tcW w:w="1573" w:type="dxa"/>
          </w:tcPr>
          <w:p w14:paraId="1DF0EDEE" w14:textId="7E8323AA" w:rsidR="00937959" w:rsidRDefault="00C734AB" w:rsidP="00937959">
            <w:r>
              <w:t>0</w:t>
            </w:r>
          </w:p>
        </w:tc>
        <w:tc>
          <w:tcPr>
            <w:tcW w:w="1574" w:type="dxa"/>
          </w:tcPr>
          <w:p w14:paraId="3EE49283" w14:textId="3FB4B027" w:rsidR="00937959" w:rsidRDefault="00C734AB" w:rsidP="00937959">
            <w:r>
              <w:t>2</w:t>
            </w:r>
          </w:p>
        </w:tc>
        <w:tc>
          <w:tcPr>
            <w:tcW w:w="1574" w:type="dxa"/>
          </w:tcPr>
          <w:p w14:paraId="61D57744" w14:textId="08D89B18" w:rsidR="00937959" w:rsidRDefault="00937959" w:rsidP="00937959">
            <w:r>
              <w:t>0</w:t>
            </w:r>
          </w:p>
        </w:tc>
        <w:tc>
          <w:tcPr>
            <w:tcW w:w="1574" w:type="dxa"/>
          </w:tcPr>
          <w:p w14:paraId="554D5713" w14:textId="78C2932D" w:rsidR="00937959" w:rsidRDefault="00937959" w:rsidP="00937959">
            <w:r>
              <w:t>0</w:t>
            </w:r>
          </w:p>
        </w:tc>
        <w:tc>
          <w:tcPr>
            <w:tcW w:w="1574" w:type="dxa"/>
          </w:tcPr>
          <w:p w14:paraId="131258E9" w14:textId="160CED9F" w:rsidR="00937959" w:rsidRDefault="00C734AB" w:rsidP="00937959">
            <w:r>
              <w:t>1</w:t>
            </w:r>
          </w:p>
        </w:tc>
        <w:tc>
          <w:tcPr>
            <w:tcW w:w="1574" w:type="dxa"/>
          </w:tcPr>
          <w:p w14:paraId="41E9906D" w14:textId="455969AE" w:rsidR="00937959" w:rsidRDefault="00C734AB" w:rsidP="00937959">
            <w:r>
              <w:t>3</w:t>
            </w:r>
          </w:p>
        </w:tc>
      </w:tr>
      <w:tr w:rsidR="00937959" w14:paraId="5AA355AE" w14:textId="77777777" w:rsidTr="00937959">
        <w:trPr>
          <w:jc w:val="left"/>
        </w:trPr>
        <w:tc>
          <w:tcPr>
            <w:tcW w:w="1573" w:type="dxa"/>
          </w:tcPr>
          <w:p w14:paraId="6949DE85" w14:textId="4D7B5537" w:rsidR="00937959" w:rsidRDefault="00937959" w:rsidP="00937959">
            <w:r>
              <w:t>123</w:t>
            </w:r>
          </w:p>
        </w:tc>
        <w:tc>
          <w:tcPr>
            <w:tcW w:w="1573" w:type="dxa"/>
          </w:tcPr>
          <w:p w14:paraId="51EA92CB" w14:textId="700369B7" w:rsidR="00937959" w:rsidRDefault="00C734AB" w:rsidP="00937959">
            <w:r>
              <w:t>1</w:t>
            </w:r>
          </w:p>
        </w:tc>
        <w:tc>
          <w:tcPr>
            <w:tcW w:w="1574" w:type="dxa"/>
          </w:tcPr>
          <w:p w14:paraId="2F0E66F7" w14:textId="0AA95EF4" w:rsidR="00937959" w:rsidRDefault="00C734AB" w:rsidP="00937959">
            <w:r>
              <w:t>2</w:t>
            </w:r>
          </w:p>
        </w:tc>
        <w:tc>
          <w:tcPr>
            <w:tcW w:w="1574" w:type="dxa"/>
          </w:tcPr>
          <w:p w14:paraId="5690D6D0" w14:textId="5B950CAC" w:rsidR="00937959" w:rsidRDefault="00937959" w:rsidP="00937959">
            <w:r>
              <w:t>1</w:t>
            </w:r>
          </w:p>
        </w:tc>
        <w:tc>
          <w:tcPr>
            <w:tcW w:w="1574" w:type="dxa"/>
          </w:tcPr>
          <w:p w14:paraId="0D8DD58A" w14:textId="00140EE9" w:rsidR="00937959" w:rsidRDefault="00937959" w:rsidP="00937959">
            <w:r>
              <w:t>1</w:t>
            </w:r>
          </w:p>
        </w:tc>
        <w:tc>
          <w:tcPr>
            <w:tcW w:w="1574" w:type="dxa"/>
          </w:tcPr>
          <w:p w14:paraId="1545B8CC" w14:textId="1486732D" w:rsidR="00937959" w:rsidRDefault="00C734AB" w:rsidP="00937959">
            <w:r>
              <w:t>1</w:t>
            </w:r>
          </w:p>
        </w:tc>
        <w:tc>
          <w:tcPr>
            <w:tcW w:w="1574" w:type="dxa"/>
          </w:tcPr>
          <w:p w14:paraId="2ECF1D49" w14:textId="473AC304" w:rsidR="00937959" w:rsidRDefault="00C734AB" w:rsidP="00937959">
            <w:r>
              <w:t>4</w:t>
            </w:r>
          </w:p>
        </w:tc>
      </w:tr>
      <w:tr w:rsidR="00937959" w14:paraId="55F487E3" w14:textId="77777777" w:rsidTr="00937959">
        <w:trPr>
          <w:jc w:val="left"/>
        </w:trPr>
        <w:tc>
          <w:tcPr>
            <w:tcW w:w="1573" w:type="dxa"/>
          </w:tcPr>
          <w:p w14:paraId="471ADE16" w14:textId="0F80FA79" w:rsidR="00937959" w:rsidRDefault="00937959" w:rsidP="00937959">
            <w:r>
              <w:t>123</w:t>
            </w:r>
          </w:p>
        </w:tc>
        <w:tc>
          <w:tcPr>
            <w:tcW w:w="1573" w:type="dxa"/>
          </w:tcPr>
          <w:p w14:paraId="6CC6BEB7" w14:textId="1D39837E" w:rsidR="00937959" w:rsidRDefault="00937959" w:rsidP="00937959">
            <w:r>
              <w:t>5</w:t>
            </w:r>
          </w:p>
        </w:tc>
        <w:tc>
          <w:tcPr>
            <w:tcW w:w="1574" w:type="dxa"/>
          </w:tcPr>
          <w:p w14:paraId="1F8F72AF" w14:textId="39C53551" w:rsidR="00937959" w:rsidRDefault="00C734AB" w:rsidP="00937959">
            <w:r>
              <w:t>1</w:t>
            </w:r>
          </w:p>
        </w:tc>
        <w:tc>
          <w:tcPr>
            <w:tcW w:w="1574" w:type="dxa"/>
          </w:tcPr>
          <w:p w14:paraId="5D2F7552" w14:textId="5BF285ED" w:rsidR="00937959" w:rsidRDefault="00937959" w:rsidP="00937959">
            <w:r>
              <w:t>2</w:t>
            </w:r>
          </w:p>
        </w:tc>
        <w:tc>
          <w:tcPr>
            <w:tcW w:w="1574" w:type="dxa"/>
          </w:tcPr>
          <w:p w14:paraId="00B4AB27" w14:textId="39B39ABF" w:rsidR="00937959" w:rsidRDefault="00937959" w:rsidP="00937959">
            <w:r>
              <w:t>3</w:t>
            </w:r>
          </w:p>
        </w:tc>
        <w:tc>
          <w:tcPr>
            <w:tcW w:w="1574" w:type="dxa"/>
          </w:tcPr>
          <w:p w14:paraId="2E169AE9" w14:textId="2F6D2562" w:rsidR="00937959" w:rsidRDefault="00937959" w:rsidP="00937959">
            <w:r>
              <w:t>0</w:t>
            </w:r>
          </w:p>
        </w:tc>
        <w:tc>
          <w:tcPr>
            <w:tcW w:w="1574" w:type="dxa"/>
          </w:tcPr>
          <w:p w14:paraId="3441A8C6" w14:textId="093FDEDF" w:rsidR="00937959" w:rsidRDefault="00937959" w:rsidP="00937959">
            <w:r>
              <w:t>2</w:t>
            </w:r>
          </w:p>
        </w:tc>
      </w:tr>
      <w:tr w:rsidR="00937959" w14:paraId="3E03EE23" w14:textId="77777777" w:rsidTr="00937959">
        <w:trPr>
          <w:jc w:val="left"/>
        </w:trPr>
        <w:tc>
          <w:tcPr>
            <w:tcW w:w="1573" w:type="dxa"/>
          </w:tcPr>
          <w:p w14:paraId="210DEA64" w14:textId="62159F1D" w:rsidR="00937959" w:rsidRDefault="00937959" w:rsidP="00937959">
            <w:r>
              <w:t>123</w:t>
            </w:r>
          </w:p>
        </w:tc>
        <w:tc>
          <w:tcPr>
            <w:tcW w:w="1573" w:type="dxa"/>
          </w:tcPr>
          <w:p w14:paraId="2DE5D52C" w14:textId="46F119AB" w:rsidR="00937959" w:rsidRDefault="00C734AB" w:rsidP="00937959">
            <w:r>
              <w:t>3</w:t>
            </w:r>
          </w:p>
        </w:tc>
        <w:tc>
          <w:tcPr>
            <w:tcW w:w="1574" w:type="dxa"/>
          </w:tcPr>
          <w:p w14:paraId="652FC077" w14:textId="029EFB23" w:rsidR="00937959" w:rsidRDefault="00C734AB" w:rsidP="00937959">
            <w:r>
              <w:t>2</w:t>
            </w:r>
          </w:p>
        </w:tc>
        <w:tc>
          <w:tcPr>
            <w:tcW w:w="1574" w:type="dxa"/>
          </w:tcPr>
          <w:p w14:paraId="73F77A02" w14:textId="0208C126" w:rsidR="00937959" w:rsidRDefault="00937959" w:rsidP="00937959">
            <w:r>
              <w:t>2</w:t>
            </w:r>
          </w:p>
        </w:tc>
        <w:tc>
          <w:tcPr>
            <w:tcW w:w="1574" w:type="dxa"/>
          </w:tcPr>
          <w:p w14:paraId="78108454" w14:textId="3A445E90" w:rsidR="00937959" w:rsidRDefault="00937959" w:rsidP="00937959">
            <w:r>
              <w:t>2</w:t>
            </w:r>
          </w:p>
        </w:tc>
        <w:tc>
          <w:tcPr>
            <w:tcW w:w="1574" w:type="dxa"/>
          </w:tcPr>
          <w:p w14:paraId="2CB1700C" w14:textId="7255C250" w:rsidR="00937959" w:rsidRDefault="00937959" w:rsidP="00937959">
            <w:r>
              <w:t>2</w:t>
            </w:r>
          </w:p>
        </w:tc>
        <w:tc>
          <w:tcPr>
            <w:tcW w:w="1574" w:type="dxa"/>
          </w:tcPr>
          <w:p w14:paraId="2E2434A2" w14:textId="001FA51A" w:rsidR="00937959" w:rsidRDefault="00144DD4" w:rsidP="00937959">
            <w:r>
              <w:t>5</w:t>
            </w:r>
          </w:p>
        </w:tc>
      </w:tr>
      <w:tr w:rsidR="00937959" w14:paraId="3DD5DE98" w14:textId="77777777" w:rsidTr="00937959">
        <w:trPr>
          <w:jc w:val="left"/>
        </w:trPr>
        <w:tc>
          <w:tcPr>
            <w:tcW w:w="1573" w:type="dxa"/>
          </w:tcPr>
          <w:p w14:paraId="37D392E7" w14:textId="72860D59" w:rsidR="00937959" w:rsidRDefault="00937959" w:rsidP="00937959">
            <w:r>
              <w:t>123</w:t>
            </w:r>
          </w:p>
        </w:tc>
        <w:tc>
          <w:tcPr>
            <w:tcW w:w="1573" w:type="dxa"/>
          </w:tcPr>
          <w:p w14:paraId="4AB767C2" w14:textId="08DD59CB" w:rsidR="00937959" w:rsidRDefault="00C734AB" w:rsidP="00937959">
            <w:r>
              <w:t>4</w:t>
            </w:r>
          </w:p>
        </w:tc>
        <w:tc>
          <w:tcPr>
            <w:tcW w:w="1574" w:type="dxa"/>
          </w:tcPr>
          <w:p w14:paraId="79144E05" w14:textId="7882081E" w:rsidR="00937959" w:rsidRDefault="00144DD4" w:rsidP="00937959">
            <w:r>
              <w:t>2</w:t>
            </w:r>
          </w:p>
        </w:tc>
        <w:tc>
          <w:tcPr>
            <w:tcW w:w="1574" w:type="dxa"/>
          </w:tcPr>
          <w:p w14:paraId="1B022023" w14:textId="24E67F6F" w:rsidR="00937959" w:rsidRDefault="00937959" w:rsidP="00937959">
            <w:r>
              <w:t>3</w:t>
            </w:r>
          </w:p>
        </w:tc>
        <w:tc>
          <w:tcPr>
            <w:tcW w:w="1574" w:type="dxa"/>
          </w:tcPr>
          <w:p w14:paraId="3B979E08" w14:textId="6BEC9799" w:rsidR="00937959" w:rsidRDefault="00937959" w:rsidP="00937959">
            <w:r>
              <w:t>3</w:t>
            </w:r>
          </w:p>
        </w:tc>
        <w:tc>
          <w:tcPr>
            <w:tcW w:w="1574" w:type="dxa"/>
          </w:tcPr>
          <w:p w14:paraId="42965F0A" w14:textId="79851D43" w:rsidR="00937959" w:rsidRDefault="00937959" w:rsidP="00937959">
            <w:r>
              <w:t>2</w:t>
            </w:r>
          </w:p>
        </w:tc>
        <w:tc>
          <w:tcPr>
            <w:tcW w:w="1574" w:type="dxa"/>
          </w:tcPr>
          <w:p w14:paraId="1DC8DD13" w14:textId="202EF7A5" w:rsidR="00937959" w:rsidRDefault="00144DD4" w:rsidP="00937959">
            <w:r>
              <w:t>6</w:t>
            </w:r>
            <w:bookmarkStart w:id="31" w:name="_GoBack"/>
            <w:bookmarkEnd w:id="31"/>
          </w:p>
        </w:tc>
      </w:tr>
    </w:tbl>
    <w:p w14:paraId="49456809" w14:textId="7574E001" w:rsidR="00876B93" w:rsidRPr="00876B93" w:rsidRDefault="00937959" w:rsidP="00876B93">
      <w:r>
        <w:rPr>
          <w:noProof/>
        </w:rPr>
        <mc:AlternateContent>
          <mc:Choice Requires="wps">
            <w:drawing>
              <wp:anchor distT="0" distB="0" distL="114300" distR="114300" simplePos="0" relativeHeight="251686912" behindDoc="0" locked="0" layoutInCell="1" allowOverlap="1" wp14:anchorId="1B7B2F9B" wp14:editId="65C358C0">
                <wp:simplePos x="0" y="0"/>
                <wp:positionH relativeFrom="column">
                  <wp:posOffset>4429125</wp:posOffset>
                </wp:positionH>
                <wp:positionV relativeFrom="paragraph">
                  <wp:posOffset>374650</wp:posOffset>
                </wp:positionV>
                <wp:extent cx="904875" cy="333375"/>
                <wp:effectExtent l="0" t="0" r="9525" b="9525"/>
                <wp:wrapNone/>
                <wp:docPr id="18" name="Rectangle 18"/>
                <wp:cNvGraphicFramePr/>
                <a:graphic xmlns:a="http://schemas.openxmlformats.org/drawingml/2006/main">
                  <a:graphicData uri="http://schemas.microsoft.com/office/word/2010/wordprocessingShape">
                    <wps:wsp>
                      <wps:cNvSpPr/>
                      <wps:spPr>
                        <a:xfrm>
                          <a:off x="0" y="0"/>
                          <a:ext cx="904875" cy="3333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00694F68" w14:textId="515FB81F" w:rsidR="00C734AB" w:rsidRDefault="00C734AB" w:rsidP="00937959">
                            <w:pPr>
                              <w:jc w:val="center"/>
                            </w:pPr>
                            <w:r>
                              <w:rPr>
                                <w14:textOutline w14:w="9525" w14:cap="rnd" w14:cmpd="sng" w14:algn="ctr">
                                  <w14:solidFill>
                                    <w14:srgbClr w14:val="000000"/>
                                  </w14:solidFill>
                                  <w14:prstDash w14:val="solid"/>
                                  <w14:bevel/>
                                </w14:textOutline>
                              </w:rPr>
                              <w:t>Branch</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7" style="position:absolute;margin-left:348.75pt;margin-top:29.5pt;width:71.25pt;height:26.25pt;z-index:2516869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" fillcolor="white [3201]" stroked="f" strokeweight="2pt">
                <v:textbox>
                  <w:txbxContent>
                    <w:p w14:paraId="00694F68" w14:textId="515FB81F" w:rsidR="00C734AB" w:rsidRDefault="00C734AB" w:rsidP="00937959">
                      <w:pPr>
                        <w:jc w:val="center"/>
                      </w:pPr>
                      <w:r>
                        <w:rPr>
                          <w14:textOutline w14:w="9525" w14:cap="rnd" w14:cmpd="sng" w14:algn="ctr">
                            <w14:solidFill>
                              <w14:srgbClr w14:val="000000"/>
                            </w14:solidFill>
                            <w14:prstDash w14:val="solid"/>
                            <w14:bevel/>
                          </w14:textOutline>
                        </w:rPr>
                        <w:t>Branch</w:t>
                      </w:r>
                    </w:p>
                  </w:txbxContent>
                </v:textbox>
              </v:rect>
            </w:pict>
          </mc:Fallback>
        </mc:AlternateContent>
      </w:r>
      <w:r>
        <w:rPr>
          <w:noProof/>
        </w:rPr>
        <mc:AlternateContent>
          <mc:Choice Requires="wps">
            <w:drawing>
              <wp:anchor distT="0" distB="0" distL="114300" distR="114300" simplePos="0" relativeHeight="251684864" behindDoc="0" locked="0" layoutInCell="1" allowOverlap="1" wp14:anchorId="01BB06A4" wp14:editId="398CB63F">
                <wp:simplePos x="0" y="0"/>
                <wp:positionH relativeFrom="column">
                  <wp:posOffset>1152525</wp:posOffset>
                </wp:positionH>
                <wp:positionV relativeFrom="paragraph">
                  <wp:posOffset>793750</wp:posOffset>
                </wp:positionV>
                <wp:extent cx="904875" cy="333375"/>
                <wp:effectExtent l="0" t="0" r="9525" b="9525"/>
                <wp:wrapNone/>
                <wp:docPr id="17" name="Rectangle 17"/>
                <wp:cNvGraphicFramePr/>
                <a:graphic xmlns:a="http://schemas.openxmlformats.org/drawingml/2006/main">
                  <a:graphicData uri="http://schemas.microsoft.com/office/word/2010/wordprocessingShape">
                    <wps:wsp>
                      <wps:cNvSpPr/>
                      <wps:spPr>
                        <a:xfrm>
                          <a:off x="0" y="0"/>
                          <a:ext cx="904875" cy="333375"/>
                        </a:xfrm>
                        <a:prstGeom prst="rect">
                          <a:avLst/>
                        </a:prstGeom>
                        <a:ln>
                          <a:noFill/>
                        </a:ln>
                      </wps:spPr>
                      <wps:style>
                        <a:lnRef idx="2">
                          <a:schemeClr val="accent6"/>
                        </a:lnRef>
                        <a:fillRef idx="1">
                          <a:schemeClr val="lt1"/>
                        </a:fillRef>
                        <a:effectRef idx="0">
                          <a:schemeClr val="accent6"/>
                        </a:effectRef>
                        <a:fontRef idx="minor">
                          <a:schemeClr val="dk1"/>
                        </a:fontRef>
                      </wps:style>
                      <wps:txbx>
                        <w:txbxContent>
                          <w:p w14:paraId="1AC7227A" w14:textId="3EF8F492" w:rsidR="00C734AB" w:rsidRDefault="00C734AB" w:rsidP="00937959">
                            <w:pPr>
                              <w:jc w:val="center"/>
                            </w:pPr>
                            <w:r>
                              <w:rPr>
                                <w14:textOutline w14:w="9525" w14:cap="rnd" w14:cmpd="sng" w14:algn="ctr">
                                  <w14:solidFill>
                                    <w14:srgbClr w14:val="000000"/>
                                  </w14:solidFill>
                                  <w14:prstDash w14:val="solid"/>
                                  <w14:bevel/>
                                </w14:textOutline>
                              </w:rPr>
                              <w:t>Level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7" o:spid="_x0000_s1028" style="position:absolute;margin-left:90.75pt;margin-top:62.5pt;width:71.25pt;height:26.25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" fillcolor="white [3201]" stroked="f" strokeweight="2pt">
                <v:textbox>
                  <w:txbxContent>
                    <w:p w14:paraId="1AC7227A" w14:textId="3EF8F492" w:rsidR="00C734AB" w:rsidRDefault="00C734AB" w:rsidP="00937959">
                      <w:pPr>
                        <w:jc w:val="center"/>
                      </w:pPr>
                      <w:r>
                        <w:rPr>
                          <w14:textOutline w14:w="9525" w14:cap="rnd" w14:cmpd="sng" w14:algn="ctr">
                            <w14:solidFill>
                              <w14:srgbClr w14:val="000000"/>
                            </w14:solidFill>
                            <w14:prstDash w14:val="solid"/>
                            <w14:bevel/>
                          </w14:textOutline>
                        </w:rPr>
                        <w:t>Level</w:t>
                      </w:r>
                    </w:p>
                  </w:txbxContent>
                </v:textbox>
              </v:rect>
            </w:pict>
          </mc:Fallback>
        </mc:AlternateContent>
      </w:r>
      <w:r>
        <w:rPr>
          <w:noProof/>
        </w:rPr>
        <mc:AlternateContent>
          <mc:Choice Requires="wps">
            <w:drawing>
              <wp:anchor distT="0" distB="0" distL="114300" distR="114300" simplePos="0" relativeHeight="251683840" behindDoc="0" locked="0" layoutInCell="1" allowOverlap="1" wp14:anchorId="5D5E8661" wp14:editId="1FC28212">
                <wp:simplePos x="0" y="0"/>
                <wp:positionH relativeFrom="column">
                  <wp:posOffset>2171700</wp:posOffset>
                </wp:positionH>
                <wp:positionV relativeFrom="paragraph">
                  <wp:posOffset>527050</wp:posOffset>
                </wp:positionV>
                <wp:extent cx="276225" cy="819150"/>
                <wp:effectExtent l="0" t="0" r="28575" b="19050"/>
                <wp:wrapNone/>
                <wp:docPr id="16" name="Right Brace 16"/>
                <wp:cNvGraphicFramePr/>
                <a:graphic xmlns:a="http://schemas.openxmlformats.org/drawingml/2006/main">
                  <a:graphicData uri="http://schemas.microsoft.com/office/word/2010/wordprocessingShape">
                    <wps:wsp>
                      <wps:cNvSpPr/>
                      <wps:spPr>
                        <a:xfrm rot="10800000">
                          <a:off x="0" y="0"/>
                          <a:ext cx="276225" cy="819150"/>
                        </a:xfrm>
                        <a:prstGeom prst="rightBrace">
                          <a:avLst/>
                        </a:prstGeom>
                      </wps:spPr>
                      <wps:style>
                        <a:lnRef idx="1">
                          <a:schemeClr val="accent1"/>
                        </a:lnRef>
                        <a:fillRef idx="0">
                          <a:schemeClr val="accent1"/>
                        </a:fillRef>
                        <a:effectRef idx="0">
                          <a:schemeClr val="accent1"/>
                        </a:effectRef>
                        <a:fontRef idx="minor">
                          <a:schemeClr val="tx1"/>
                        </a:fontRef>
                      </wps:style>
                      <wps:txbx>
                        <w:txbxContent>
                          <w:p w14:paraId="6F1A51BD" w14:textId="77777777" w:rsidR="00C734AB" w:rsidRDefault="00C734AB" w:rsidP="0093795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id="Right Brace 16" o:spid="_x0000_s1029" type="#_x0000_t88" style="position:absolute;margin-left:171pt;margin-top:41.5pt;width:21.75pt;height:64.5pt;rotation:180;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" adj="607" strokecolor="#4579b8 [3044]">
                <v:textbox>
                  <w:txbxContent>
                    <w:p w14:paraId="6F1A51BD" w14:textId="77777777" w:rsidR="00C734AB" w:rsidRDefault="00C734AB" w:rsidP="00937959">
                      <w:pPr>
                        <w:jc w:val="center"/>
                      </w:pPr>
                    </w:p>
                  </w:txbxContent>
                </v:textbox>
              </v:shape>
            </w:pict>
          </mc:Fallback>
        </mc:AlternateContent>
      </w:r>
      <w:r w:rsidR="00876B93">
        <w:rPr>
          <w:noProof/>
        </w:rPr>
        <mc:AlternateContent>
          <mc:Choice Requires="wps">
            <w:drawing>
              <wp:anchor distT="0" distB="0" distL="114300" distR="114300" simplePos="0" relativeHeight="251682816" behindDoc="0" locked="0" layoutInCell="1" allowOverlap="1" wp14:anchorId="3E24F5B1" wp14:editId="3035EA68">
                <wp:simplePos x="0" y="0"/>
                <wp:positionH relativeFrom="column">
                  <wp:posOffset>1962150</wp:posOffset>
                </wp:positionH>
                <wp:positionV relativeFrom="paragraph">
                  <wp:posOffset>1365250</wp:posOffset>
                </wp:positionV>
                <wp:extent cx="723900" cy="438150"/>
                <wp:effectExtent l="38100" t="0" r="19050" b="57150"/>
                <wp:wrapNone/>
                <wp:docPr id="15" name="Straight Arrow Connector 15"/>
                <wp:cNvGraphicFramePr/>
                <a:graphic xmlns:a="http://schemas.openxmlformats.org/drawingml/2006/main">
                  <a:graphicData uri="http://schemas.microsoft.com/office/word/2010/wordprocessingShape">
                    <wps:wsp>
                      <wps:cNvCnPr/>
                      <wps:spPr>
                        <a:xfrm flipH="1">
                          <a:off x="0" y="0"/>
                          <a:ext cx="723900" cy="4381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5" o:spid="_x0000_s1026" type="#_x0000_t32" style="position:absolute;margin-left:154.5pt;margin-top:107.5pt;width:57pt;height:34.5pt;flip:x;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" strokecolor="#4579b8 [3044]">
                <v:stroke endarrow="open"/>
              </v:shape>
            </w:pict>
          </mc:Fallback>
        </mc:AlternateContent>
      </w:r>
      <w:r w:rsidR="00876B93">
        <w:rPr>
          <w:noProof/>
        </w:rPr>
        <mc:AlternateContent>
          <mc:Choice Requires="wps">
            <w:drawing>
              <wp:anchor distT="0" distB="0" distL="114300" distR="114300" simplePos="0" relativeHeight="251676672" behindDoc="0" locked="0" layoutInCell="1" allowOverlap="1" wp14:anchorId="2E2DE213" wp14:editId="5968829E">
                <wp:simplePos x="0" y="0"/>
                <wp:positionH relativeFrom="column">
                  <wp:posOffset>3019425</wp:posOffset>
                </wp:positionH>
                <wp:positionV relativeFrom="paragraph">
                  <wp:posOffset>1574800</wp:posOffset>
                </wp:positionV>
                <wp:extent cx="0" cy="276225"/>
                <wp:effectExtent l="95250" t="0" r="57150" b="66675"/>
                <wp:wrapNone/>
                <wp:docPr id="12" name="Straight Arrow Connector 12"/>
                <wp:cNvGraphicFramePr/>
                <a:graphic xmlns:a="http://schemas.openxmlformats.org/drawingml/2006/main">
                  <a:graphicData uri="http://schemas.microsoft.com/office/word/2010/wordprocessingShape">
                    <wps:wsp>
                      <wps:cNvCnPr/>
                      <wps:spPr>
                        <a:xfrm>
                          <a:off x="0" y="0"/>
                          <a:ext cx="0" cy="2762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2" o:spid="_x0000_s1026" type="#_x0000_t32" style="position:absolute;margin-left:237.75pt;margin-top:124pt;width:0;height:21.7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" strokecolor="#4579b8 [3044]">
                <v:stroke endarrow="open"/>
              </v:shape>
            </w:pict>
          </mc:Fallback>
        </mc:AlternateContent>
      </w:r>
      <w:r w:rsidR="00876B93">
        <w:rPr>
          <w:noProof/>
        </w:rPr>
        <mc:AlternateContent>
          <mc:Choice Requires="wps">
            <w:drawing>
              <wp:anchor distT="0" distB="0" distL="114300" distR="114300" simplePos="0" relativeHeight="251667456" behindDoc="0" locked="0" layoutInCell="1" allowOverlap="1" wp14:anchorId="17730746" wp14:editId="18D7BDFA">
                <wp:simplePos x="0" y="0"/>
                <wp:positionH relativeFrom="column">
                  <wp:posOffset>2695575</wp:posOffset>
                </wp:positionH>
                <wp:positionV relativeFrom="paragraph">
                  <wp:posOffset>1851025</wp:posOffset>
                </wp:positionV>
                <wp:extent cx="695325" cy="514350"/>
                <wp:effectExtent l="0" t="0" r="28575" b="19050"/>
                <wp:wrapNone/>
                <wp:docPr id="7" name="Oval 7"/>
                <wp:cNvGraphicFramePr/>
                <a:graphic xmlns:a="http://schemas.openxmlformats.org/drawingml/2006/main">
                  <a:graphicData uri="http://schemas.microsoft.com/office/word/2010/wordprocessingShape">
                    <wps:wsp>
                      <wps:cNvSpPr/>
                      <wps:spPr>
                        <a:xfrm>
                          <a:off x="0" y="0"/>
                          <a:ext cx="69532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103F0781" w14:textId="3915C7F8" w:rsidR="00C734AB" w:rsidRPr="00C734AB" w:rsidRDefault="00C734AB" w:rsidP="00876B93">
                            <w:pPr>
                              <w:jc w:val="center"/>
                              <w:rPr>
                                <w:sz w:val="20"/>
                                <w:szCs w:val="20"/>
                              </w:rPr>
                            </w:pPr>
                            <w:r>
                              <w:t>1</w:t>
                            </w:r>
                            <w:r>
                              <w:rPr>
                                <w:sz w:val="20"/>
                                <w:szCs w:val="20"/>
                              </w:rPr>
                              <w:t>:</w:t>
                            </w:r>
                            <w:r w:rsidRPr="00C734AB">
                              <w:rPr>
                                <w:color w:val="FF0000"/>
                                <w:sz w:val="20"/>
                                <w:szCs w:val="20"/>
                              </w:rPr>
                              <w:t>4</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7" o:spid="_x0000_s1030" style="position:absolute;margin-left:212.25pt;margin-top:145.75pt;width:54.75pt;height:40.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" fillcolor="#4f81bd [3204]" strokecolor="#243f60 [1604]" strokeweight="2pt">
                <v:textbox>
                  <w:txbxContent>
                    <w:p w14:paraId="103F0781" w14:textId="3915C7F8" w:rsidR="00C734AB" w:rsidRPr="00C734AB" w:rsidRDefault="00C734AB" w:rsidP="00876B93">
                      <w:pPr>
                        <w:jc w:val="center"/>
                        <w:rPr>
                          <w:sz w:val="20"/>
                          <w:szCs w:val="20"/>
                        </w:rPr>
                      </w:pPr>
                      <w:r>
                        <w:t>1</w:t>
                      </w:r>
                      <w:r>
                        <w:rPr>
                          <w:sz w:val="20"/>
                          <w:szCs w:val="20"/>
                        </w:rPr>
                        <w:t>:</w:t>
                      </w:r>
                      <w:r w:rsidRPr="00C734AB">
                        <w:rPr>
                          <w:color w:val="FF0000"/>
                          <w:sz w:val="20"/>
                          <w:szCs w:val="20"/>
                        </w:rPr>
                        <w:t>4</w:t>
                      </w:r>
                    </w:p>
                  </w:txbxContent>
                </v:textbox>
              </v:oval>
            </w:pict>
          </mc:Fallback>
        </mc:AlternateContent>
      </w:r>
      <w:r w:rsidR="00876B93">
        <w:rPr>
          <w:noProof/>
        </w:rPr>
        <mc:AlternateContent>
          <mc:Choice Requires="wps">
            <w:drawing>
              <wp:anchor distT="0" distB="0" distL="114300" distR="114300" simplePos="0" relativeHeight="251669504" behindDoc="0" locked="0" layoutInCell="1" allowOverlap="1" wp14:anchorId="2E2244F8" wp14:editId="5903E191">
                <wp:simplePos x="0" y="0"/>
                <wp:positionH relativeFrom="column">
                  <wp:posOffset>4752975</wp:posOffset>
                </wp:positionH>
                <wp:positionV relativeFrom="paragraph">
                  <wp:posOffset>1870075</wp:posOffset>
                </wp:positionV>
                <wp:extent cx="695325" cy="514350"/>
                <wp:effectExtent l="0" t="0" r="28575" b="19050"/>
                <wp:wrapNone/>
                <wp:docPr id="8" name="Oval 8"/>
                <wp:cNvGraphicFramePr/>
                <a:graphic xmlns:a="http://schemas.openxmlformats.org/drawingml/2006/main">
                  <a:graphicData uri="http://schemas.microsoft.com/office/word/2010/wordprocessingShape">
                    <wps:wsp>
                      <wps:cNvSpPr/>
                      <wps:spPr>
                        <a:xfrm>
                          <a:off x="0" y="0"/>
                          <a:ext cx="69532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FF79B0B" w14:textId="3F89C0AA" w:rsidR="00C734AB" w:rsidRPr="00C734AB" w:rsidRDefault="00C734AB" w:rsidP="00876B93">
                            <w:pPr>
                              <w:jc w:val="center"/>
                              <w:rPr>
                                <w:sz w:val="20"/>
                                <w:szCs w:val="20"/>
                              </w:rPr>
                            </w:pPr>
                            <w:r>
                              <w:t>4</w:t>
                            </w:r>
                            <w:r>
                              <w:rPr>
                                <w:sz w:val="20"/>
                                <w:szCs w:val="20"/>
                              </w:rPr>
                              <w:t>:</w:t>
                            </w:r>
                            <w:r w:rsidRPr="00C734AB">
                              <w:rPr>
                                <w:color w:val="FF0000"/>
                                <w:sz w:val="20"/>
                                <w:szCs w:val="20"/>
                              </w:rPr>
                              <w:t>6</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8" o:spid="_x0000_s1031" style="position:absolute;margin-left:374.25pt;margin-top:147.25pt;width:54.75pt;height:40.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" fillcolor="#4f81bd [3204]" strokecolor="#243f60 [1604]" strokeweight="2pt">
                <v:textbox>
                  <w:txbxContent>
                    <w:p w14:paraId="7FF79B0B" w14:textId="3F89C0AA" w:rsidR="00C734AB" w:rsidRPr="00C734AB" w:rsidRDefault="00C734AB" w:rsidP="00876B93">
                      <w:pPr>
                        <w:jc w:val="center"/>
                        <w:rPr>
                          <w:sz w:val="20"/>
                          <w:szCs w:val="20"/>
                        </w:rPr>
                      </w:pPr>
                      <w:r>
                        <w:t>4</w:t>
                      </w:r>
                      <w:r>
                        <w:rPr>
                          <w:sz w:val="20"/>
                          <w:szCs w:val="20"/>
                        </w:rPr>
                        <w:t>:</w:t>
                      </w:r>
                      <w:r w:rsidRPr="00C734AB">
                        <w:rPr>
                          <w:color w:val="FF0000"/>
                          <w:sz w:val="20"/>
                          <w:szCs w:val="20"/>
                        </w:rPr>
                        <w:t>6</w:t>
                      </w:r>
                    </w:p>
                  </w:txbxContent>
                </v:textbox>
              </v:oval>
            </w:pict>
          </mc:Fallback>
        </mc:AlternateContent>
      </w:r>
      <w:r w:rsidR="00876B93">
        <w:rPr>
          <w:noProof/>
        </w:rPr>
        <mc:AlternateContent>
          <mc:Choice Requires="wps">
            <w:drawing>
              <wp:anchor distT="0" distB="0" distL="114300" distR="114300" simplePos="0" relativeHeight="251680768" behindDoc="0" locked="0" layoutInCell="1" allowOverlap="1" wp14:anchorId="7619C526" wp14:editId="78432CB0">
                <wp:simplePos x="0" y="0"/>
                <wp:positionH relativeFrom="column">
                  <wp:posOffset>4333875</wp:posOffset>
                </wp:positionH>
                <wp:positionV relativeFrom="paragraph">
                  <wp:posOffset>1441450</wp:posOffset>
                </wp:positionV>
                <wp:extent cx="714375" cy="409575"/>
                <wp:effectExtent l="0" t="0" r="85725" b="66675"/>
                <wp:wrapNone/>
                <wp:docPr id="14" name="Straight Arrow Connector 14"/>
                <wp:cNvGraphicFramePr/>
                <a:graphic xmlns:a="http://schemas.openxmlformats.org/drawingml/2006/main">
                  <a:graphicData uri="http://schemas.microsoft.com/office/word/2010/wordprocessingShape">
                    <wps:wsp>
                      <wps:cNvCnPr/>
                      <wps:spPr>
                        <a:xfrm>
                          <a:off x="0" y="0"/>
                          <a:ext cx="714375" cy="4095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4" o:spid="_x0000_s1026" type="#_x0000_t32" style="position:absolute;margin-left:341.25pt;margin-top:113.5pt;width:56.25pt;height:32.2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" strokecolor="#4579b8 [3044]">
                <v:stroke endarrow="open"/>
              </v:shape>
            </w:pict>
          </mc:Fallback>
        </mc:AlternateContent>
      </w:r>
      <w:r w:rsidR="00876B93">
        <w:rPr>
          <w:noProof/>
        </w:rPr>
        <mc:AlternateContent>
          <mc:Choice Requires="wps">
            <w:drawing>
              <wp:anchor distT="0" distB="0" distL="114300" distR="114300" simplePos="0" relativeHeight="251678720" behindDoc="0" locked="0" layoutInCell="1" allowOverlap="1" wp14:anchorId="40CE259A" wp14:editId="6781EF63">
                <wp:simplePos x="0" y="0"/>
                <wp:positionH relativeFrom="column">
                  <wp:posOffset>4010025</wp:posOffset>
                </wp:positionH>
                <wp:positionV relativeFrom="paragraph">
                  <wp:posOffset>1555750</wp:posOffset>
                </wp:positionV>
                <wp:extent cx="0" cy="295275"/>
                <wp:effectExtent l="95250" t="0" r="57150" b="66675"/>
                <wp:wrapNone/>
                <wp:docPr id="13" name="Straight Arrow Connector 13"/>
                <wp:cNvGraphicFramePr/>
                <a:graphic xmlns:a="http://schemas.openxmlformats.org/drawingml/2006/main">
                  <a:graphicData uri="http://schemas.microsoft.com/office/word/2010/wordprocessingShape">
                    <wps:wsp>
                      <wps:cNvCnPr/>
                      <wps:spPr>
                        <a:xfrm>
                          <a:off x="0" y="0"/>
                          <a:ext cx="0" cy="2952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3" o:spid="_x0000_s1026" type="#_x0000_t32" style="position:absolute;margin-left:315.75pt;margin-top:122.5pt;width:0;height:23.2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" strokecolor="#4579b8 [3044]">
                <v:stroke endarrow="open"/>
              </v:shape>
            </w:pict>
          </mc:Fallback>
        </mc:AlternateContent>
      </w:r>
      <w:r w:rsidR="00876B93">
        <w:rPr>
          <w:noProof/>
        </w:rPr>
        <mc:AlternateContent>
          <mc:Choice Requires="wps">
            <w:drawing>
              <wp:anchor distT="0" distB="0" distL="114300" distR="114300" simplePos="0" relativeHeight="251674624" behindDoc="0" locked="0" layoutInCell="1" allowOverlap="1" wp14:anchorId="107DC970" wp14:editId="69C74E99">
                <wp:simplePos x="0" y="0"/>
                <wp:positionH relativeFrom="column">
                  <wp:posOffset>3352801</wp:posOffset>
                </wp:positionH>
                <wp:positionV relativeFrom="paragraph">
                  <wp:posOffset>593725</wp:posOffset>
                </wp:positionV>
                <wp:extent cx="571499" cy="457200"/>
                <wp:effectExtent l="0" t="0" r="76835" b="57150"/>
                <wp:wrapNone/>
                <wp:docPr id="11" name="Straight Arrow Connector 11"/>
                <wp:cNvGraphicFramePr/>
                <a:graphic xmlns:a="http://schemas.openxmlformats.org/drawingml/2006/main">
                  <a:graphicData uri="http://schemas.microsoft.com/office/word/2010/wordprocessingShape">
                    <wps:wsp>
                      <wps:cNvCnPr/>
                      <wps:spPr>
                        <a:xfrm>
                          <a:off x="0" y="0"/>
                          <a:ext cx="571499" cy="4572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1" o:spid="_x0000_s1026" type="#_x0000_t32" style="position:absolute;margin-left:264pt;margin-top:46.75pt;width:45pt;height:36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" strokecolor="#4579b8 [3044]">
                <v:stroke endarrow="open"/>
              </v:shape>
            </w:pict>
          </mc:Fallback>
        </mc:AlternateContent>
      </w:r>
      <w:r w:rsidR="00876B93">
        <w:rPr>
          <w:noProof/>
        </w:rPr>
        <mc:AlternateContent>
          <mc:Choice Requires="wps">
            <w:drawing>
              <wp:anchor distT="0" distB="0" distL="114300" distR="114300" simplePos="0" relativeHeight="251661312" behindDoc="0" locked="0" layoutInCell="1" allowOverlap="1" wp14:anchorId="629CEE80" wp14:editId="5A78263D">
                <wp:simplePos x="0" y="0"/>
                <wp:positionH relativeFrom="column">
                  <wp:posOffset>2676525</wp:posOffset>
                </wp:positionH>
                <wp:positionV relativeFrom="paragraph">
                  <wp:posOffset>1060450</wp:posOffset>
                </wp:positionV>
                <wp:extent cx="695325" cy="514350"/>
                <wp:effectExtent l="0" t="0" r="28575" b="19050"/>
                <wp:wrapNone/>
                <wp:docPr id="3" name="Oval 3"/>
                <wp:cNvGraphicFramePr/>
                <a:graphic xmlns:a="http://schemas.openxmlformats.org/drawingml/2006/main">
                  <a:graphicData uri="http://schemas.microsoft.com/office/word/2010/wordprocessingShape">
                    <wps:wsp>
                      <wps:cNvSpPr/>
                      <wps:spPr>
                        <a:xfrm>
                          <a:off x="0" y="0"/>
                          <a:ext cx="69532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47FEB71" w14:textId="5ACFA25D" w:rsidR="00C734AB" w:rsidRPr="00C734AB" w:rsidRDefault="00C734AB" w:rsidP="00876B93">
                            <w:pPr>
                              <w:jc w:val="center"/>
                              <w:rPr>
                                <w:sz w:val="20"/>
                                <w:szCs w:val="20"/>
                              </w:rPr>
                            </w:pPr>
                            <w:r>
                              <w:t>2</w:t>
                            </w:r>
                            <w:r>
                              <w:rPr>
                                <w:sz w:val="20"/>
                                <w:szCs w:val="20"/>
                              </w:rPr>
                              <w:t>:</w:t>
                            </w:r>
                            <w:r w:rsidRPr="00C734AB">
                              <w:rPr>
                                <w:color w:val="FF0000"/>
                                <w:sz w:val="20"/>
                                <w:szCs w:val="20"/>
                              </w:rP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3" o:spid="_x0000_s1032" style="position:absolute;margin-left:210.75pt;margin-top:83.5pt;width:54.75pt;height:40.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" fillcolor="#4f81bd [3204]" strokecolor="#243f60 [1604]" strokeweight="2pt">
                <v:textbox>
                  <w:txbxContent>
                    <w:p w14:paraId="247FEB71" w14:textId="5ACFA25D" w:rsidR="00C734AB" w:rsidRPr="00C734AB" w:rsidRDefault="00C734AB" w:rsidP="00876B93">
                      <w:pPr>
                        <w:jc w:val="center"/>
                        <w:rPr>
                          <w:sz w:val="20"/>
                          <w:szCs w:val="20"/>
                        </w:rPr>
                      </w:pPr>
                      <w:r>
                        <w:t>2</w:t>
                      </w:r>
                      <w:r>
                        <w:rPr>
                          <w:sz w:val="20"/>
                          <w:szCs w:val="20"/>
                        </w:rPr>
                        <w:t>:</w:t>
                      </w:r>
                      <w:r w:rsidRPr="00C734AB">
                        <w:rPr>
                          <w:color w:val="FF0000"/>
                          <w:sz w:val="20"/>
                          <w:szCs w:val="20"/>
                        </w:rPr>
                        <w:t>1</w:t>
                      </w:r>
                    </w:p>
                  </w:txbxContent>
                </v:textbox>
              </v:oval>
            </w:pict>
          </mc:Fallback>
        </mc:AlternateContent>
      </w:r>
      <w:r w:rsidR="00876B93">
        <w:rPr>
          <w:noProof/>
        </w:rPr>
        <mc:AlternateContent>
          <mc:Choice Requires="wps">
            <w:drawing>
              <wp:anchor distT="0" distB="0" distL="114300" distR="114300" simplePos="0" relativeHeight="251672576" behindDoc="0" locked="0" layoutInCell="1" allowOverlap="1" wp14:anchorId="37D534DE" wp14:editId="421C12E7">
                <wp:simplePos x="0" y="0"/>
                <wp:positionH relativeFrom="column">
                  <wp:posOffset>3009900</wp:posOffset>
                </wp:positionH>
                <wp:positionV relativeFrom="paragraph">
                  <wp:posOffset>803275</wp:posOffset>
                </wp:positionV>
                <wp:extent cx="9525" cy="238125"/>
                <wp:effectExtent l="76200" t="0" r="66675" b="66675"/>
                <wp:wrapNone/>
                <wp:docPr id="10" name="Straight Arrow Connector 10"/>
                <wp:cNvGraphicFramePr/>
                <a:graphic xmlns:a="http://schemas.openxmlformats.org/drawingml/2006/main">
                  <a:graphicData uri="http://schemas.microsoft.com/office/word/2010/wordprocessingShape">
                    <wps:wsp>
                      <wps:cNvCnPr/>
                      <wps:spPr>
                        <a:xfrm>
                          <a:off x="0" y="0"/>
                          <a:ext cx="9525" cy="2381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Straight Arrow Connector 10" o:spid="_x0000_s1026" type="#_x0000_t32" style="position:absolute;margin-left:237pt;margin-top:63.25pt;width:.75pt;height:18.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" strokecolor="#4579b8 [3044]">
                <v:stroke endarrow="open"/>
              </v:shape>
            </w:pict>
          </mc:Fallback>
        </mc:AlternateContent>
      </w:r>
      <w:r w:rsidR="00876B93">
        <w:rPr>
          <w:noProof/>
        </w:rPr>
        <mc:AlternateContent>
          <mc:Choice Requires="wps">
            <w:drawing>
              <wp:anchor distT="0" distB="0" distL="114300" distR="114300" simplePos="0" relativeHeight="251671552" behindDoc="0" locked="0" layoutInCell="1" allowOverlap="1" wp14:anchorId="3E53BD1A" wp14:editId="178C7B44">
                <wp:simplePos x="0" y="0"/>
                <wp:positionH relativeFrom="column">
                  <wp:posOffset>3733800</wp:posOffset>
                </wp:positionH>
                <wp:positionV relativeFrom="paragraph">
                  <wp:posOffset>1851025</wp:posOffset>
                </wp:positionV>
                <wp:extent cx="695325" cy="514350"/>
                <wp:effectExtent l="0" t="0" r="28575" b="19050"/>
                <wp:wrapNone/>
                <wp:docPr id="9" name="Oval 9"/>
                <wp:cNvGraphicFramePr/>
                <a:graphic xmlns:a="http://schemas.openxmlformats.org/drawingml/2006/main">
                  <a:graphicData uri="http://schemas.microsoft.com/office/word/2010/wordprocessingShape">
                    <wps:wsp>
                      <wps:cNvSpPr/>
                      <wps:spPr>
                        <a:xfrm>
                          <a:off x="0" y="0"/>
                          <a:ext cx="69532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CC1F2CD" w14:textId="13A543FF" w:rsidR="00C734AB" w:rsidRPr="00C734AB" w:rsidRDefault="00C734AB" w:rsidP="00876B93">
                            <w:pPr>
                              <w:jc w:val="center"/>
                              <w:rPr>
                                <w:sz w:val="20"/>
                                <w:szCs w:val="20"/>
                              </w:rPr>
                            </w:pPr>
                            <w:r>
                              <w:t>3</w:t>
                            </w:r>
                            <w:r>
                              <w:rPr>
                                <w:sz w:val="20"/>
                                <w:szCs w:val="20"/>
                              </w:rPr>
                              <w:t>:</w:t>
                            </w:r>
                            <w:r w:rsidRPr="00C734AB">
                              <w:rPr>
                                <w:color w:val="FF0000"/>
                                <w:sz w:val="20"/>
                                <w:szCs w:val="20"/>
                              </w:rPr>
                              <w:t>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9" o:spid="_x0000_s1033" style="position:absolute;margin-left:294pt;margin-top:145.75pt;width:54.75pt;height:40.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" fillcolor="#4f81bd [3204]" strokecolor="#243f60 [1604]" strokeweight="2pt">
                <v:textbox>
                  <w:txbxContent>
                    <w:p w14:paraId="5CC1F2CD" w14:textId="13A543FF" w:rsidR="00C734AB" w:rsidRPr="00C734AB" w:rsidRDefault="00C734AB" w:rsidP="00876B93">
                      <w:pPr>
                        <w:jc w:val="center"/>
                        <w:rPr>
                          <w:sz w:val="20"/>
                          <w:szCs w:val="20"/>
                        </w:rPr>
                      </w:pPr>
                      <w:r>
                        <w:t>3</w:t>
                      </w:r>
                      <w:r>
                        <w:rPr>
                          <w:sz w:val="20"/>
                          <w:szCs w:val="20"/>
                        </w:rPr>
                        <w:t>:</w:t>
                      </w:r>
                      <w:r w:rsidRPr="00C734AB">
                        <w:rPr>
                          <w:color w:val="FF0000"/>
                          <w:sz w:val="20"/>
                          <w:szCs w:val="20"/>
                        </w:rPr>
                        <w:t>5</w:t>
                      </w:r>
                    </w:p>
                  </w:txbxContent>
                </v:textbox>
              </v:oval>
            </w:pict>
          </mc:Fallback>
        </mc:AlternateContent>
      </w:r>
      <w:r w:rsidR="00876B93">
        <w:rPr>
          <w:noProof/>
        </w:rPr>
        <mc:AlternateContent>
          <mc:Choice Requires="wps">
            <w:drawing>
              <wp:anchor distT="0" distB="0" distL="114300" distR="114300" simplePos="0" relativeHeight="251663360" behindDoc="0" locked="0" layoutInCell="1" allowOverlap="1" wp14:anchorId="69A7FF91" wp14:editId="353E34D8">
                <wp:simplePos x="0" y="0"/>
                <wp:positionH relativeFrom="column">
                  <wp:posOffset>3638550</wp:posOffset>
                </wp:positionH>
                <wp:positionV relativeFrom="paragraph">
                  <wp:posOffset>1041400</wp:posOffset>
                </wp:positionV>
                <wp:extent cx="695325" cy="514350"/>
                <wp:effectExtent l="0" t="0" r="28575" b="19050"/>
                <wp:wrapNone/>
                <wp:docPr id="4" name="Oval 4"/>
                <wp:cNvGraphicFramePr/>
                <a:graphic xmlns:a="http://schemas.openxmlformats.org/drawingml/2006/main">
                  <a:graphicData uri="http://schemas.microsoft.com/office/word/2010/wordprocessingShape">
                    <wps:wsp>
                      <wps:cNvSpPr/>
                      <wps:spPr>
                        <a:xfrm>
                          <a:off x="0" y="0"/>
                          <a:ext cx="69532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94A618" w14:textId="2CC9CBE4" w:rsidR="00C734AB" w:rsidRPr="00C734AB" w:rsidRDefault="00C734AB" w:rsidP="00876B93">
                            <w:pPr>
                              <w:jc w:val="center"/>
                              <w:rPr>
                                <w:sz w:val="20"/>
                                <w:szCs w:val="20"/>
                              </w:rPr>
                            </w:pPr>
                            <w:r>
                              <w:t>5</w:t>
                            </w:r>
                            <w:r>
                              <w:rPr>
                                <w:sz w:val="20"/>
                                <w:szCs w:val="20"/>
                              </w:rPr>
                              <w:t>:</w:t>
                            </w:r>
                            <w:r w:rsidRPr="00C734AB">
                              <w:rPr>
                                <w:color w:val="FF0000"/>
                                <w:sz w:val="20"/>
                                <w:szCs w:val="20"/>
                              </w:rPr>
                              <w:t>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4" o:spid="_x0000_s1034" style="position:absolute;margin-left:286.5pt;margin-top:82pt;width:54.75pt;height:40.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" fillcolor="#4f81bd [3204]" strokecolor="#243f60 [1604]" strokeweight="2pt">
                <v:textbox>
                  <w:txbxContent>
                    <w:p w14:paraId="6A94A618" w14:textId="2CC9CBE4" w:rsidR="00C734AB" w:rsidRPr="00C734AB" w:rsidRDefault="00C734AB" w:rsidP="00876B93">
                      <w:pPr>
                        <w:jc w:val="center"/>
                        <w:rPr>
                          <w:sz w:val="20"/>
                          <w:szCs w:val="20"/>
                        </w:rPr>
                      </w:pPr>
                      <w:r>
                        <w:t>5</w:t>
                      </w:r>
                      <w:r>
                        <w:rPr>
                          <w:sz w:val="20"/>
                          <w:szCs w:val="20"/>
                        </w:rPr>
                        <w:t>:</w:t>
                      </w:r>
                      <w:r w:rsidRPr="00C734AB">
                        <w:rPr>
                          <w:color w:val="FF0000"/>
                          <w:sz w:val="20"/>
                          <w:szCs w:val="20"/>
                        </w:rPr>
                        <w:t>2</w:t>
                      </w:r>
                    </w:p>
                  </w:txbxContent>
                </v:textbox>
              </v:oval>
            </w:pict>
          </mc:Fallback>
        </mc:AlternateContent>
      </w:r>
      <w:r w:rsidR="00876B93">
        <w:rPr>
          <w:noProof/>
        </w:rPr>
        <mc:AlternateContent>
          <mc:Choice Requires="wps">
            <w:drawing>
              <wp:anchor distT="0" distB="0" distL="114300" distR="114300" simplePos="0" relativeHeight="251659264" behindDoc="0" locked="0" layoutInCell="1" allowOverlap="1" wp14:anchorId="3DBB5075" wp14:editId="50CE7B31">
                <wp:simplePos x="0" y="0"/>
                <wp:positionH relativeFrom="column">
                  <wp:posOffset>2657475</wp:posOffset>
                </wp:positionH>
                <wp:positionV relativeFrom="paragraph">
                  <wp:posOffset>288925</wp:posOffset>
                </wp:positionV>
                <wp:extent cx="695325" cy="514350"/>
                <wp:effectExtent l="0" t="0" r="28575" b="19050"/>
                <wp:wrapNone/>
                <wp:docPr id="2" name="Oval 2"/>
                <wp:cNvGraphicFramePr/>
                <a:graphic xmlns:a="http://schemas.openxmlformats.org/drawingml/2006/main">
                  <a:graphicData uri="http://schemas.microsoft.com/office/word/2010/wordprocessingShape">
                    <wps:wsp>
                      <wps:cNvSpPr/>
                      <wps:spPr>
                        <a:xfrm>
                          <a:off x="0" y="0"/>
                          <a:ext cx="69532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AF69568" w14:textId="5D8F3ACD" w:rsidR="00C734AB" w:rsidRPr="00C734AB" w:rsidRDefault="00C734AB" w:rsidP="00876B93">
                            <w:pPr>
                              <w:jc w:val="center"/>
                              <w:rPr>
                                <w:sz w:val="20"/>
                                <w:szCs w:val="20"/>
                              </w:rPr>
                            </w:pPr>
                            <w:r>
                              <w:t>6</w:t>
                            </w:r>
                            <w:r>
                              <w:rPr>
                                <w:sz w:val="20"/>
                                <w:szCs w:val="20"/>
                              </w:rPr>
                              <w:t>:</w:t>
                            </w:r>
                            <w:r w:rsidRPr="00C734AB">
                              <w:rPr>
                                <w:color w:val="FF0000"/>
                                <w:sz w:val="20"/>
                                <w:szCs w:val="20"/>
                              </w:rPr>
                              <w:t>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2" o:spid="_x0000_s1035" style="position:absolute;margin-left:209.25pt;margin-top:22.75pt;width:54.75pt;height:40.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" fillcolor="#4f81bd [3204]" strokecolor="#243f60 [1604]" strokeweight="2pt">
                <v:textbox>
                  <w:txbxContent>
                    <w:p w14:paraId="2AF69568" w14:textId="5D8F3ACD" w:rsidR="00C734AB" w:rsidRPr="00C734AB" w:rsidRDefault="00C734AB" w:rsidP="00876B93">
                      <w:pPr>
                        <w:jc w:val="center"/>
                        <w:rPr>
                          <w:sz w:val="20"/>
                          <w:szCs w:val="20"/>
                        </w:rPr>
                      </w:pPr>
                      <w:r>
                        <w:t>6</w:t>
                      </w:r>
                      <w:r>
                        <w:rPr>
                          <w:sz w:val="20"/>
                          <w:szCs w:val="20"/>
                        </w:rPr>
                        <w:t>:</w:t>
                      </w:r>
                      <w:r w:rsidRPr="00C734AB">
                        <w:rPr>
                          <w:color w:val="FF0000"/>
                          <w:sz w:val="20"/>
                          <w:szCs w:val="20"/>
                        </w:rPr>
                        <w:t>0</w:t>
                      </w:r>
                    </w:p>
                  </w:txbxContent>
                </v:textbox>
              </v:oval>
            </w:pict>
          </mc:Fallback>
        </mc:AlternateContent>
      </w:r>
      <w:r w:rsidR="00876B93">
        <w:rPr>
          <w:noProof/>
        </w:rPr>
        <mc:AlternateContent>
          <mc:Choice Requires="wps">
            <w:drawing>
              <wp:anchor distT="0" distB="0" distL="114300" distR="114300" simplePos="0" relativeHeight="251665408" behindDoc="0" locked="0" layoutInCell="1" allowOverlap="1" wp14:anchorId="6F279FF4" wp14:editId="112719B9">
                <wp:simplePos x="0" y="0"/>
                <wp:positionH relativeFrom="column">
                  <wp:posOffset>1476375</wp:posOffset>
                </wp:positionH>
                <wp:positionV relativeFrom="paragraph">
                  <wp:posOffset>1803400</wp:posOffset>
                </wp:positionV>
                <wp:extent cx="695325" cy="514350"/>
                <wp:effectExtent l="0" t="0" r="28575" b="19050"/>
                <wp:wrapNone/>
                <wp:docPr id="5" name="Oval 5"/>
                <wp:cNvGraphicFramePr/>
                <a:graphic xmlns:a="http://schemas.openxmlformats.org/drawingml/2006/main">
                  <a:graphicData uri="http://schemas.microsoft.com/office/word/2010/wordprocessingShape">
                    <wps:wsp>
                      <wps:cNvSpPr/>
                      <wps:spPr>
                        <a:xfrm>
                          <a:off x="0" y="0"/>
                          <a:ext cx="695325" cy="51435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20D3E98" w14:textId="549FC46A" w:rsidR="00C734AB" w:rsidRPr="00C734AB" w:rsidRDefault="00C734AB" w:rsidP="00876B93">
                            <w:pPr>
                              <w:jc w:val="center"/>
                              <w:rPr>
                                <w:sz w:val="20"/>
                                <w:szCs w:val="20"/>
                              </w:rPr>
                            </w:pPr>
                            <w:r>
                              <w:t>0</w:t>
                            </w:r>
                            <w:r>
                              <w:rPr>
                                <w:sz w:val="20"/>
                                <w:szCs w:val="20"/>
                              </w:rPr>
                              <w:t>:</w:t>
                            </w:r>
                            <w:r w:rsidRPr="00C734AB">
                              <w:rPr>
                                <w:color w:val="FF0000"/>
                                <w:sz w:val="20"/>
                                <w:szCs w:val="20"/>
                              </w:rPr>
                              <w:t>3</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id="Oval 5" o:spid="_x0000_s1036" style="position:absolute;margin-left:116.25pt;margin-top:142pt;width:54.75pt;height:40.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" fillcolor="#4f81bd [3204]" strokecolor="#243f60 [1604]" strokeweight="2pt">
                <v:textbox>
                  <w:txbxContent>
                    <w:p w14:paraId="420D3E98" w14:textId="549FC46A" w:rsidR="00C734AB" w:rsidRPr="00C734AB" w:rsidRDefault="00C734AB" w:rsidP="00876B93">
                      <w:pPr>
                        <w:jc w:val="center"/>
                        <w:rPr>
                          <w:sz w:val="20"/>
                          <w:szCs w:val="20"/>
                        </w:rPr>
                      </w:pPr>
                      <w:r>
                        <w:t>0</w:t>
                      </w:r>
                      <w:r>
                        <w:rPr>
                          <w:sz w:val="20"/>
                          <w:szCs w:val="20"/>
                        </w:rPr>
                        <w:t>:</w:t>
                      </w:r>
                      <w:r w:rsidRPr="00C734AB">
                        <w:rPr>
                          <w:color w:val="FF0000"/>
                          <w:sz w:val="20"/>
                          <w:szCs w:val="20"/>
                        </w:rPr>
                        <w:t>3</w:t>
                      </w:r>
                    </w:p>
                  </w:txbxContent>
                </v:textbox>
              </v:oval>
            </w:pict>
          </mc:Fallback>
        </mc:AlternateContent>
      </w:r>
      <w:r w:rsidR="00876B93">
        <w:br w:type="page"/>
      </w:r>
    </w:p>
    <w:p w14:paraId="073DE41A" w14:textId="57C55B1E" w:rsidR="00876B93" w:rsidRPr="00876B93" w:rsidRDefault="00876B93" w:rsidP="00876B93"/>
    <w:p w14:paraId="1853CB85" w14:textId="2AD4FA7C" w:rsidR="002366E6" w:rsidRDefault="00321201" w:rsidP="002366E6">
      <w:pPr>
        <w:pStyle w:val="Heading2"/>
      </w:pPr>
      <w:r>
        <w:t>Post Process PL/SQL Scripts</w:t>
      </w:r>
      <w:bookmarkEnd w:id="30"/>
    </w:p>
    <w:p w14:paraId="739438CB" w14:textId="55004861" w:rsidR="002366E6" w:rsidRDefault="00267F05" w:rsidP="002366E6">
      <w:pPr>
        <w:autoSpaceDE w:val="0"/>
        <w:autoSpaceDN w:val="0"/>
        <w:adjustRightInd w:val="0"/>
      </w:pPr>
      <w:r>
        <w:t>As of this document the following are the PL/SQL scripts that should be configured to run with the execution of this tool (in the order provided).</w:t>
      </w:r>
    </w:p>
    <w:p w14:paraId="25A33ADC" w14:textId="77777777" w:rsidR="00395AC6" w:rsidRDefault="00395AC6" w:rsidP="002366E6">
      <w:pPr>
        <w:autoSpaceDE w:val="0"/>
        <w:autoSpaceDN w:val="0"/>
        <w:adjustRightInd w:val="0"/>
      </w:pPr>
    </w:p>
    <w:p w14:paraId="760609A8" w14:textId="40AEC30F" w:rsidR="00EC7A55" w:rsidRDefault="00267F05" w:rsidP="00267F05">
      <w:pPr>
        <w:pStyle w:val="ListParagraph"/>
        <w:numPr>
          <w:ilvl w:val="0"/>
          <w:numId w:val="23"/>
        </w:numPr>
        <w:autoSpaceDE w:val="0"/>
        <w:autoSpaceDN w:val="0"/>
        <w:adjustRightInd w:val="0"/>
      </w:pPr>
      <w:bookmarkStart w:id="32" w:name="_Toc253143671"/>
      <w:bookmarkStart w:id="33" w:name="_Toc253399302"/>
      <w:bookmarkEnd w:id="27"/>
      <w:bookmarkEnd w:id="28"/>
      <w:proofErr w:type="spellStart"/>
      <w:r>
        <w:t>EDGIS.UpdateFCIDs</w:t>
      </w:r>
      <w:proofErr w:type="spellEnd"/>
      <w:r>
        <w:t xml:space="preserve"> – This will update all of the feature class ID values for all entries in the tracing tables.</w:t>
      </w:r>
    </w:p>
    <w:p w14:paraId="4BDEE2C7" w14:textId="36C5F4F1" w:rsidR="00267F05" w:rsidRDefault="00267F05" w:rsidP="00267F05">
      <w:pPr>
        <w:pStyle w:val="ListParagraph"/>
        <w:numPr>
          <w:ilvl w:val="0"/>
          <w:numId w:val="23"/>
        </w:numPr>
        <w:autoSpaceDE w:val="0"/>
        <w:autoSpaceDN w:val="0"/>
        <w:adjustRightInd w:val="0"/>
      </w:pPr>
      <w:proofErr w:type="spellStart"/>
      <w:r>
        <w:t>EDGIS.UpdateSchemFCIDs</w:t>
      </w:r>
      <w:proofErr w:type="spellEnd"/>
      <w:r>
        <w:t xml:space="preserve"> – This will update all of the schematics feature class ID values. This stored procedure relies on a mapping between the feature class IDs of the electric feature class IDs and the schematics feature class IDs.  This mapping is specified inside the PL/SQL procedure.</w:t>
      </w:r>
    </w:p>
    <w:p w14:paraId="24F85595" w14:textId="77777777" w:rsidR="00EE052C" w:rsidRDefault="004A5790" w:rsidP="00267F05">
      <w:pPr>
        <w:pStyle w:val="ListParagraph"/>
        <w:numPr>
          <w:ilvl w:val="0"/>
          <w:numId w:val="23"/>
        </w:numPr>
        <w:autoSpaceDE w:val="0"/>
        <w:autoSpaceDN w:val="0"/>
        <w:adjustRightInd w:val="0"/>
      </w:pPr>
      <w:proofErr w:type="spellStart"/>
      <w:r>
        <w:t>EDGIS.UpdateGlobalIDsAndFeederInfo</w:t>
      </w:r>
      <w:proofErr w:type="spellEnd"/>
      <w:r>
        <w:t xml:space="preserve"> – This procedure will update the tracing table with all of the </w:t>
      </w:r>
      <w:proofErr w:type="spellStart"/>
      <w:r>
        <w:t>globalIDs</w:t>
      </w:r>
      <w:proofErr w:type="spellEnd"/>
      <w:r>
        <w:t xml:space="preserve"> and </w:t>
      </w:r>
      <w:proofErr w:type="spellStart"/>
      <w:r>
        <w:t>FeederInfo</w:t>
      </w:r>
      <w:proofErr w:type="spellEnd"/>
      <w:r>
        <w:t xml:space="preserve"> information for all rows.  This provides a simple lookup to obtain the original feature.</w:t>
      </w:r>
    </w:p>
    <w:p w14:paraId="6EA9CEFA" w14:textId="77777777" w:rsidR="00EE052C" w:rsidRDefault="00EE052C" w:rsidP="00267F05">
      <w:pPr>
        <w:pStyle w:val="ListParagraph"/>
        <w:numPr>
          <w:ilvl w:val="0"/>
          <w:numId w:val="23"/>
        </w:numPr>
        <w:autoSpaceDE w:val="0"/>
        <w:autoSpaceDN w:val="0"/>
        <w:adjustRightInd w:val="0"/>
      </w:pPr>
      <w:proofErr w:type="spellStart"/>
      <w:r>
        <w:t>EDGIS.Create_Sub_Trace_Indices</w:t>
      </w:r>
      <w:proofErr w:type="spellEnd"/>
      <w:r>
        <w:t xml:space="preserve"> – This will create any necessary indices for performance sake with common </w:t>
      </w:r>
      <w:proofErr w:type="spellStart"/>
      <w:r>
        <w:t>sql</w:t>
      </w:r>
      <w:proofErr w:type="spellEnd"/>
      <w:r>
        <w:t xml:space="preserve"> queries.</w:t>
      </w:r>
    </w:p>
    <w:p w14:paraId="760609A9" w14:textId="2974A6C9" w:rsidR="00CD19B9" w:rsidRPr="00247F6E" w:rsidRDefault="00EE052C" w:rsidP="00356827">
      <w:pPr>
        <w:pStyle w:val="ListParagraph"/>
        <w:numPr>
          <w:ilvl w:val="0"/>
          <w:numId w:val="23"/>
        </w:numPr>
        <w:autoSpaceDE w:val="0"/>
        <w:autoSpaceDN w:val="0"/>
        <w:adjustRightInd w:val="0"/>
      </w:pPr>
      <w:proofErr w:type="spellStart"/>
      <w:r>
        <w:t>EDGIS.</w:t>
      </w:r>
      <w:r w:rsidR="004A368E">
        <w:t>Create_Elec_Trace_Indices</w:t>
      </w:r>
      <w:proofErr w:type="spellEnd"/>
      <w:r w:rsidR="004A368E">
        <w:t xml:space="preserve"> – This will create any necessary indices for performance sake with common </w:t>
      </w:r>
      <w:proofErr w:type="spellStart"/>
      <w:r w:rsidR="004A368E">
        <w:t>sql</w:t>
      </w:r>
      <w:proofErr w:type="spellEnd"/>
      <w:r w:rsidR="004A368E">
        <w:t xml:space="preserve"> queries.</w:t>
      </w:r>
      <w:bookmarkEnd w:id="32"/>
      <w:bookmarkEnd w:id="33"/>
    </w:p>
    <w:p w14:paraId="760609AA" w14:textId="7C001BD3" w:rsidR="00272FB4" w:rsidRPr="003B17EA" w:rsidRDefault="00272FB4" w:rsidP="00272FB4">
      <w:pPr>
        <w:keepNext/>
        <w:rPr>
          <w:rFonts w:cs="Arial"/>
        </w:rPr>
      </w:pPr>
    </w:p>
    <w:p w14:paraId="760609AB" w14:textId="5BB64605" w:rsidR="00CD19B9" w:rsidRPr="003B17EA" w:rsidRDefault="00356827" w:rsidP="00356827">
      <w:pPr>
        <w:pStyle w:val="Heading3"/>
        <w:numPr>
          <w:ilvl w:val="0"/>
          <w:numId w:val="0"/>
        </w:numPr>
      </w:pPr>
      <w:bookmarkStart w:id="34" w:name="_Toc253143672"/>
      <w:bookmarkStart w:id="35" w:name="_Toc253399303"/>
      <w:bookmarkStart w:id="36" w:name="_Toc384830057"/>
      <w:r>
        <w:t xml:space="preserve">2.4 </w:t>
      </w:r>
      <w:r w:rsidR="00CD19B9" w:rsidRPr="003B17EA">
        <w:t>Restrictions / limitations</w:t>
      </w:r>
      <w:bookmarkEnd w:id="34"/>
      <w:bookmarkEnd w:id="35"/>
      <w:bookmarkEnd w:id="36"/>
    </w:p>
    <w:p w14:paraId="760609AC" w14:textId="77777777" w:rsidR="00D848DE" w:rsidRPr="003B17EA" w:rsidRDefault="00D848DE" w:rsidP="00AC5BD0">
      <w:pPr>
        <w:rPr>
          <w:rFonts w:cs="Arial"/>
        </w:rPr>
      </w:pPr>
    </w:p>
    <w:p w14:paraId="760609B5" w14:textId="265F7D01" w:rsidR="009C1195" w:rsidRDefault="00134622" w:rsidP="00350E8F">
      <w:pPr>
        <w:numPr>
          <w:ilvl w:val="0"/>
          <w:numId w:val="2"/>
        </w:numPr>
        <w:ind w:left="1350"/>
        <w:rPr>
          <w:rFonts w:cs="Arial"/>
        </w:rPr>
      </w:pPr>
      <w:r>
        <w:rPr>
          <w:rFonts w:cs="Arial"/>
        </w:rPr>
        <w:t xml:space="preserve">This process requires an </w:t>
      </w:r>
      <w:proofErr w:type="spellStart"/>
      <w:r>
        <w:rPr>
          <w:rFonts w:cs="Arial"/>
        </w:rPr>
        <w:t>ArcFM</w:t>
      </w:r>
      <w:proofErr w:type="spellEnd"/>
      <w:r>
        <w:rPr>
          <w:rFonts w:cs="Arial"/>
        </w:rPr>
        <w:t xml:space="preserve"> and ArcGIS license to execute.</w:t>
      </w:r>
    </w:p>
    <w:p w14:paraId="384B696E" w14:textId="6AF969DB" w:rsidR="00134622" w:rsidRDefault="00134622" w:rsidP="00350E8F">
      <w:pPr>
        <w:numPr>
          <w:ilvl w:val="0"/>
          <w:numId w:val="2"/>
        </w:numPr>
        <w:ind w:left="1350"/>
        <w:rPr>
          <w:rFonts w:cs="Arial"/>
        </w:rPr>
      </w:pPr>
      <w:r>
        <w:rPr>
          <w:rFonts w:cs="Arial"/>
        </w:rPr>
        <w:t>As the process must execute PL/SQL queries that drop / create indices and gather stats, the user executing the process must be the owner of the tracing tables. At the current writing of this document it is assumed that the tool will be run as the EDGIS user.</w:t>
      </w:r>
    </w:p>
    <w:p w14:paraId="39B6DDCB" w14:textId="3D6CB831" w:rsidR="00094701" w:rsidRPr="00350E8F" w:rsidRDefault="00094701" w:rsidP="00350E8F">
      <w:pPr>
        <w:numPr>
          <w:ilvl w:val="0"/>
          <w:numId w:val="2"/>
        </w:numPr>
        <w:ind w:left="1350"/>
        <w:rPr>
          <w:rFonts w:cs="Arial"/>
        </w:rPr>
      </w:pPr>
      <w:r>
        <w:rPr>
          <w:rFonts w:cs="Arial"/>
        </w:rPr>
        <w:t>Currently the pre canned tracing does not work in a version database system.  All edits must be compressed to the base tables or the tracing will be out of synch.</w:t>
      </w:r>
    </w:p>
    <w:p w14:paraId="760609B6" w14:textId="44C7E4F9" w:rsidR="00CD19B9" w:rsidRPr="003B17EA" w:rsidRDefault="00356827" w:rsidP="00356827">
      <w:pPr>
        <w:pStyle w:val="Heading3"/>
        <w:numPr>
          <w:ilvl w:val="0"/>
          <w:numId w:val="0"/>
        </w:numPr>
      </w:pPr>
      <w:bookmarkStart w:id="37" w:name="_Toc253143674"/>
      <w:bookmarkStart w:id="38" w:name="_Toc253399305"/>
      <w:bookmarkStart w:id="39" w:name="_Toc384830058"/>
      <w:r>
        <w:t xml:space="preserve">2.5 </w:t>
      </w:r>
      <w:r w:rsidR="00CD19B9" w:rsidRPr="003B17EA">
        <w:t>Assumptions</w:t>
      </w:r>
      <w:bookmarkEnd w:id="37"/>
      <w:bookmarkEnd w:id="38"/>
      <w:bookmarkEnd w:id="39"/>
    </w:p>
    <w:p w14:paraId="760609BC" w14:textId="02EEB2D2" w:rsidR="00B61EF1" w:rsidRDefault="00134622" w:rsidP="003F6C1A">
      <w:pPr>
        <w:numPr>
          <w:ilvl w:val="0"/>
          <w:numId w:val="4"/>
        </w:numPr>
        <w:ind w:left="1350"/>
        <w:rPr>
          <w:rFonts w:cs="Arial"/>
        </w:rPr>
      </w:pPr>
      <w:r>
        <w:rPr>
          <w:rFonts w:cs="Arial"/>
        </w:rPr>
        <w:t>Database user that that will be configured to run the tool will be the EDGIS user.</w:t>
      </w:r>
      <w:r w:rsidR="00C10588" w:rsidRPr="003F6C1A">
        <w:rPr>
          <w:rFonts w:cs="Arial"/>
        </w:rPr>
        <w:t xml:space="preserve"> </w:t>
      </w:r>
    </w:p>
    <w:p w14:paraId="017952CE" w14:textId="266A539F" w:rsidR="0094464B" w:rsidRPr="003F6C1A" w:rsidRDefault="0094464B" w:rsidP="003F6C1A">
      <w:pPr>
        <w:numPr>
          <w:ilvl w:val="0"/>
          <w:numId w:val="4"/>
        </w:numPr>
        <w:ind w:left="1350"/>
        <w:rPr>
          <w:rFonts w:cs="Arial"/>
        </w:rPr>
      </w:pPr>
      <w:r>
        <w:rPr>
          <w:rFonts w:cs="Arial"/>
        </w:rPr>
        <w:t>All edits are compressed to the base tables. (</w:t>
      </w:r>
      <w:proofErr w:type="gramStart"/>
      <w:r>
        <w:rPr>
          <w:rFonts w:cs="Arial"/>
        </w:rPr>
        <w:t>i.e</w:t>
      </w:r>
      <w:proofErr w:type="gramEnd"/>
      <w:r>
        <w:rPr>
          <w:rFonts w:cs="Arial"/>
        </w:rPr>
        <w:t xml:space="preserve">. </w:t>
      </w:r>
      <w:proofErr w:type="spellStart"/>
      <w:r>
        <w:rPr>
          <w:rFonts w:cs="Arial"/>
        </w:rPr>
        <w:t>Unversioned</w:t>
      </w:r>
      <w:proofErr w:type="spellEnd"/>
      <w:r>
        <w:rPr>
          <w:rFonts w:cs="Arial"/>
        </w:rPr>
        <w:t xml:space="preserve"> database).</w:t>
      </w:r>
    </w:p>
    <w:p w14:paraId="080456AA" w14:textId="77777777" w:rsidR="00876B93" w:rsidRDefault="00876B93" w:rsidP="00DD2758">
      <w:pPr>
        <w:ind w:left="1350"/>
        <w:rPr>
          <w:rFonts w:cs="Arial"/>
        </w:rPr>
      </w:pPr>
    </w:p>
    <w:p w14:paraId="760609BD" w14:textId="77777777" w:rsidR="00EC7E2E" w:rsidRPr="003B17EA" w:rsidRDefault="00CD0CE6" w:rsidP="00DD2758">
      <w:pPr>
        <w:ind w:left="1350"/>
        <w:rPr>
          <w:rFonts w:cs="Arial"/>
        </w:rPr>
      </w:pPr>
      <w:r w:rsidRPr="003B17EA">
        <w:rPr>
          <w:rFonts w:cs="Arial"/>
        </w:rPr>
        <w:t xml:space="preserve">  </w:t>
      </w:r>
    </w:p>
    <w:p w14:paraId="760609BE" w14:textId="77777777" w:rsidR="00CD19B9" w:rsidRPr="006A6777" w:rsidRDefault="00CD19B9" w:rsidP="00B07BFA">
      <w:pPr>
        <w:pStyle w:val="Heading1"/>
      </w:pPr>
      <w:bookmarkStart w:id="40" w:name="_Toc253399308"/>
      <w:bookmarkStart w:id="41" w:name="_Toc384830059"/>
      <w:r w:rsidRPr="00B07BFA">
        <w:lastRenderedPageBreak/>
        <w:t>Data</w:t>
      </w:r>
      <w:r w:rsidRPr="006A6777">
        <w:t xml:space="preserve"> Design</w:t>
      </w:r>
      <w:bookmarkEnd w:id="40"/>
      <w:bookmarkEnd w:id="41"/>
    </w:p>
    <w:p w14:paraId="760609BF" w14:textId="77777777" w:rsidR="00904552" w:rsidRDefault="00920EFD" w:rsidP="00920EFD">
      <w:pPr>
        <w:pStyle w:val="Heading2"/>
      </w:pPr>
      <w:bookmarkStart w:id="42" w:name="_Toc384830060"/>
      <w:r>
        <w:t>Data model Changes</w:t>
      </w:r>
      <w:bookmarkEnd w:id="42"/>
    </w:p>
    <w:p w14:paraId="760609C0" w14:textId="77777777" w:rsidR="006A1EB1" w:rsidRDefault="006A1EB1" w:rsidP="00AC5BD0">
      <w:pPr>
        <w:rPr>
          <w:rFonts w:cs="Arial"/>
          <w:b/>
        </w:rPr>
      </w:pPr>
    </w:p>
    <w:p w14:paraId="2F94378A" w14:textId="3F4234B3" w:rsidR="009B12C7" w:rsidRDefault="009B12C7" w:rsidP="00AC5BD0">
      <w:pPr>
        <w:rPr>
          <w:rFonts w:cs="Arial"/>
          <w:b/>
        </w:rPr>
      </w:pPr>
      <w:r>
        <w:rPr>
          <w:rFonts w:cs="Arial"/>
          <w:b/>
        </w:rPr>
        <w:t>New Tables</w:t>
      </w:r>
    </w:p>
    <w:p w14:paraId="642374BC" w14:textId="77777777" w:rsidR="009B12C7" w:rsidRDefault="009B12C7" w:rsidP="00AC5BD0">
      <w:pPr>
        <w:rPr>
          <w:rFonts w:cs="Arial"/>
          <w:b/>
        </w:rPr>
      </w:pPr>
    </w:p>
    <w:p w14:paraId="760609C1" w14:textId="454A11D1" w:rsidR="00920EFD" w:rsidRDefault="00920EFD" w:rsidP="00AC5BD0">
      <w:pPr>
        <w:rPr>
          <w:rFonts w:cs="Arial"/>
        </w:rPr>
      </w:pPr>
      <w:r w:rsidRPr="00E20E3C">
        <w:rPr>
          <w:rFonts w:cs="Arial"/>
          <w:b/>
        </w:rPr>
        <w:t xml:space="preserve">Component Name: </w:t>
      </w:r>
      <w:r w:rsidR="0016593F">
        <w:rPr>
          <w:rFonts w:cs="Arial"/>
        </w:rPr>
        <w:t>Electric Distribution Network tracing table</w:t>
      </w:r>
    </w:p>
    <w:p w14:paraId="760609C2" w14:textId="2F66272E" w:rsidR="00B678EB" w:rsidRDefault="008E7B7F" w:rsidP="00AC5BD0">
      <w:pPr>
        <w:rPr>
          <w:rFonts w:cs="Arial"/>
        </w:rPr>
      </w:pPr>
      <w:r w:rsidRPr="00CB3F6A">
        <w:rPr>
          <w:rFonts w:cs="Arial"/>
          <w:b/>
        </w:rPr>
        <w:t>Table Name:</w:t>
      </w:r>
      <w:r>
        <w:rPr>
          <w:rFonts w:cs="Arial"/>
        </w:rPr>
        <w:t xml:space="preserve"> </w:t>
      </w:r>
      <w:proofErr w:type="spellStart"/>
      <w:r w:rsidR="005E0F7E">
        <w:rPr>
          <w:rFonts w:cs="Arial"/>
        </w:rPr>
        <w:t>PGE_</w:t>
      </w:r>
      <w:r w:rsidR="0016593F">
        <w:rPr>
          <w:rFonts w:cs="Arial"/>
        </w:rPr>
        <w:t>ElecDistNetwork_Trace</w:t>
      </w:r>
      <w:proofErr w:type="spellEnd"/>
    </w:p>
    <w:p w14:paraId="760609C3" w14:textId="77777777" w:rsidR="00D90F8D" w:rsidRDefault="00D90F8D" w:rsidP="00AC5BD0">
      <w:pPr>
        <w:rPr>
          <w:rFonts w:cs="Arial"/>
        </w:rPr>
      </w:pPr>
    </w:p>
    <w:tbl>
      <w:tblPr>
        <w:tblStyle w:val="TableGrid"/>
        <w:tblW w:w="0" w:type="auto"/>
        <w:jc w:val="left"/>
        <w:tblInd w:w="480" w:type="dxa"/>
        <w:tblLayout w:type="fixed"/>
        <w:tblLook w:val="04A0" w:firstRow="1" w:lastRow="0" w:firstColumn="1" w:lastColumn="0" w:noHBand="0" w:noVBand="1"/>
      </w:tblPr>
      <w:tblGrid>
        <w:gridCol w:w="3048"/>
        <w:gridCol w:w="2340"/>
      </w:tblGrid>
      <w:tr w:rsidR="00081596" w14:paraId="760609C7" w14:textId="77777777" w:rsidTr="0005199A">
        <w:trPr>
          <w:tblHeader/>
          <w:jc w:val="left"/>
        </w:trPr>
        <w:tc>
          <w:tcPr>
            <w:tcW w:w="3048" w:type="dxa"/>
            <w:shd w:val="clear" w:color="auto" w:fill="D9D9D9" w:themeFill="background1" w:themeFillShade="D9"/>
          </w:tcPr>
          <w:p w14:paraId="760609C4" w14:textId="77777777" w:rsidR="00081596" w:rsidRPr="00CB3F6A" w:rsidRDefault="00081596" w:rsidP="00AC5BD0">
            <w:pPr>
              <w:rPr>
                <w:rFonts w:cs="Arial"/>
                <w:b/>
              </w:rPr>
            </w:pPr>
            <w:r w:rsidRPr="00CB3F6A">
              <w:rPr>
                <w:rFonts w:cs="Arial"/>
                <w:b/>
              </w:rPr>
              <w:t>Field Name</w:t>
            </w:r>
          </w:p>
        </w:tc>
        <w:tc>
          <w:tcPr>
            <w:tcW w:w="2340" w:type="dxa"/>
            <w:shd w:val="clear" w:color="auto" w:fill="D9D9D9" w:themeFill="background1" w:themeFillShade="D9"/>
          </w:tcPr>
          <w:p w14:paraId="760609C5" w14:textId="77777777" w:rsidR="00081596" w:rsidRPr="00CB3F6A" w:rsidRDefault="00081596" w:rsidP="00AC5BD0">
            <w:pPr>
              <w:rPr>
                <w:rFonts w:cs="Arial"/>
                <w:b/>
              </w:rPr>
            </w:pPr>
            <w:proofErr w:type="spellStart"/>
            <w:r w:rsidRPr="00CB3F6A">
              <w:rPr>
                <w:rFonts w:cs="Arial"/>
                <w:b/>
              </w:rPr>
              <w:t>Datatype</w:t>
            </w:r>
            <w:proofErr w:type="spellEnd"/>
          </w:p>
        </w:tc>
      </w:tr>
      <w:tr w:rsidR="00081596" w14:paraId="760609CB" w14:textId="77777777" w:rsidTr="0005199A">
        <w:trPr>
          <w:jc w:val="left"/>
        </w:trPr>
        <w:tc>
          <w:tcPr>
            <w:tcW w:w="3048" w:type="dxa"/>
          </w:tcPr>
          <w:p w14:paraId="760609C8" w14:textId="25807E4E" w:rsidR="00081596" w:rsidRDefault="0005199A" w:rsidP="00AC5BD0">
            <w:pPr>
              <w:rPr>
                <w:rFonts w:cs="Arial"/>
              </w:rPr>
            </w:pPr>
            <w:proofErr w:type="spellStart"/>
            <w:r>
              <w:rPr>
                <w:rFonts w:cs="Arial"/>
              </w:rPr>
              <w:t>FeederID</w:t>
            </w:r>
            <w:proofErr w:type="spellEnd"/>
          </w:p>
        </w:tc>
        <w:tc>
          <w:tcPr>
            <w:tcW w:w="2340" w:type="dxa"/>
          </w:tcPr>
          <w:p w14:paraId="760609C9" w14:textId="65E07F0B" w:rsidR="00081596" w:rsidRDefault="0005199A" w:rsidP="00AC5BD0">
            <w:pPr>
              <w:rPr>
                <w:rFonts w:cs="Arial"/>
              </w:rPr>
            </w:pPr>
            <w:r>
              <w:rPr>
                <w:rFonts w:cstheme="minorHAnsi"/>
              </w:rPr>
              <w:t>NVARCHAR2(9)</w:t>
            </w:r>
          </w:p>
        </w:tc>
      </w:tr>
      <w:tr w:rsidR="00081596" w14:paraId="760609CF" w14:textId="77777777" w:rsidTr="0005199A">
        <w:trPr>
          <w:jc w:val="left"/>
        </w:trPr>
        <w:tc>
          <w:tcPr>
            <w:tcW w:w="3048" w:type="dxa"/>
          </w:tcPr>
          <w:p w14:paraId="760609CC" w14:textId="621BB529" w:rsidR="00081596" w:rsidRDefault="0005199A" w:rsidP="008319B2">
            <w:pPr>
              <w:rPr>
                <w:rFonts w:cs="Arial"/>
              </w:rPr>
            </w:pPr>
            <w:proofErr w:type="spellStart"/>
            <w:r>
              <w:rPr>
                <w:rFonts w:cs="Arial"/>
              </w:rPr>
              <w:t>From_Feature_EID</w:t>
            </w:r>
            <w:proofErr w:type="spellEnd"/>
          </w:p>
        </w:tc>
        <w:tc>
          <w:tcPr>
            <w:tcW w:w="2340" w:type="dxa"/>
          </w:tcPr>
          <w:p w14:paraId="760609CD" w14:textId="3B8AF60D" w:rsidR="00081596" w:rsidRDefault="0005199A" w:rsidP="00AC5BD0">
            <w:pPr>
              <w:rPr>
                <w:rFonts w:cs="Arial"/>
              </w:rPr>
            </w:pPr>
            <w:r>
              <w:rPr>
                <w:rFonts w:cstheme="minorHAnsi"/>
              </w:rPr>
              <w:t>NUMBER(38)</w:t>
            </w:r>
          </w:p>
        </w:tc>
      </w:tr>
      <w:tr w:rsidR="00081596" w14:paraId="760609D3" w14:textId="77777777" w:rsidTr="0005199A">
        <w:trPr>
          <w:jc w:val="left"/>
        </w:trPr>
        <w:tc>
          <w:tcPr>
            <w:tcW w:w="3048" w:type="dxa"/>
          </w:tcPr>
          <w:p w14:paraId="760609D0" w14:textId="20E5AF20" w:rsidR="00081596" w:rsidRDefault="0005199A" w:rsidP="00AC5BD0">
            <w:pPr>
              <w:rPr>
                <w:rFonts w:cs="Arial"/>
              </w:rPr>
            </w:pPr>
            <w:proofErr w:type="spellStart"/>
            <w:r>
              <w:rPr>
                <w:rFonts w:cs="Arial"/>
              </w:rPr>
              <w:t>To_Feature_EID</w:t>
            </w:r>
            <w:proofErr w:type="spellEnd"/>
          </w:p>
        </w:tc>
        <w:tc>
          <w:tcPr>
            <w:tcW w:w="2340" w:type="dxa"/>
          </w:tcPr>
          <w:p w14:paraId="760609D1" w14:textId="0F453824" w:rsidR="00081596" w:rsidRDefault="0005199A" w:rsidP="00AC5BD0">
            <w:pPr>
              <w:rPr>
                <w:rFonts w:cs="Arial"/>
              </w:rPr>
            </w:pPr>
            <w:r>
              <w:rPr>
                <w:rFonts w:cstheme="minorHAnsi"/>
              </w:rPr>
              <w:t>NUMBER(38)</w:t>
            </w:r>
          </w:p>
        </w:tc>
      </w:tr>
      <w:tr w:rsidR="00081596" w14:paraId="760609D7" w14:textId="77777777" w:rsidTr="0005199A">
        <w:trPr>
          <w:jc w:val="left"/>
        </w:trPr>
        <w:tc>
          <w:tcPr>
            <w:tcW w:w="3048" w:type="dxa"/>
          </w:tcPr>
          <w:p w14:paraId="760609D4" w14:textId="23929A75" w:rsidR="00081596" w:rsidRDefault="0005199A" w:rsidP="00AC5BD0">
            <w:pPr>
              <w:rPr>
                <w:rFonts w:cs="Arial"/>
              </w:rPr>
            </w:pPr>
            <w:proofErr w:type="spellStart"/>
            <w:r>
              <w:rPr>
                <w:rFonts w:cs="Arial"/>
              </w:rPr>
              <w:t>To_Feature_GlobalID</w:t>
            </w:r>
            <w:proofErr w:type="spellEnd"/>
          </w:p>
        </w:tc>
        <w:tc>
          <w:tcPr>
            <w:tcW w:w="2340" w:type="dxa"/>
          </w:tcPr>
          <w:p w14:paraId="760609D5" w14:textId="62160274" w:rsidR="00081596" w:rsidRDefault="0005199A" w:rsidP="00AC5BD0">
            <w:pPr>
              <w:rPr>
                <w:rFonts w:cs="Arial"/>
              </w:rPr>
            </w:pPr>
            <w:r>
              <w:rPr>
                <w:rFonts w:cstheme="minorHAnsi"/>
              </w:rPr>
              <w:t>CHAR(38)</w:t>
            </w:r>
          </w:p>
        </w:tc>
      </w:tr>
      <w:tr w:rsidR="00081596" w14:paraId="43440309" w14:textId="77777777" w:rsidTr="0005199A">
        <w:trPr>
          <w:jc w:val="left"/>
        </w:trPr>
        <w:tc>
          <w:tcPr>
            <w:tcW w:w="3048" w:type="dxa"/>
          </w:tcPr>
          <w:p w14:paraId="616068A1" w14:textId="482FD970" w:rsidR="00081596" w:rsidRDefault="0005199A" w:rsidP="00AC5BD0">
            <w:pPr>
              <w:rPr>
                <w:rFonts w:cs="Arial"/>
              </w:rPr>
            </w:pPr>
            <w:proofErr w:type="spellStart"/>
            <w:r>
              <w:rPr>
                <w:rFonts w:cs="Arial"/>
              </w:rPr>
              <w:t>To_Feature_FCID</w:t>
            </w:r>
            <w:proofErr w:type="spellEnd"/>
          </w:p>
        </w:tc>
        <w:tc>
          <w:tcPr>
            <w:tcW w:w="2340" w:type="dxa"/>
          </w:tcPr>
          <w:p w14:paraId="4A9ACFE4" w14:textId="34AB5918" w:rsidR="00081596" w:rsidRDefault="0005199A" w:rsidP="00AC5BD0">
            <w:pPr>
              <w:rPr>
                <w:rFonts w:cs="Arial"/>
              </w:rPr>
            </w:pPr>
            <w:r>
              <w:rPr>
                <w:rFonts w:cstheme="minorHAnsi"/>
              </w:rPr>
              <w:t>NUMBER(38)</w:t>
            </w:r>
          </w:p>
        </w:tc>
      </w:tr>
      <w:tr w:rsidR="00081596" w14:paraId="2614A9BE" w14:textId="77777777" w:rsidTr="0005199A">
        <w:trPr>
          <w:jc w:val="left"/>
        </w:trPr>
        <w:tc>
          <w:tcPr>
            <w:tcW w:w="3048" w:type="dxa"/>
          </w:tcPr>
          <w:p w14:paraId="1E241E68" w14:textId="5D2C520E" w:rsidR="00081596" w:rsidRDefault="0005199A" w:rsidP="0005199A">
            <w:pPr>
              <w:rPr>
                <w:rFonts w:cs="Arial"/>
              </w:rPr>
            </w:pPr>
            <w:proofErr w:type="spellStart"/>
            <w:r>
              <w:rPr>
                <w:rFonts w:cs="Arial"/>
              </w:rPr>
              <w:t>To_Feature_Schem_FCID</w:t>
            </w:r>
            <w:proofErr w:type="spellEnd"/>
          </w:p>
        </w:tc>
        <w:tc>
          <w:tcPr>
            <w:tcW w:w="2340" w:type="dxa"/>
          </w:tcPr>
          <w:p w14:paraId="6AAF4D60" w14:textId="23BE50B1" w:rsidR="00081596" w:rsidRDefault="0005199A" w:rsidP="00AC5BD0">
            <w:pPr>
              <w:rPr>
                <w:rFonts w:cs="Arial"/>
              </w:rPr>
            </w:pPr>
            <w:r>
              <w:rPr>
                <w:rFonts w:cstheme="minorHAnsi"/>
              </w:rPr>
              <w:t>NUMBER(38)</w:t>
            </w:r>
          </w:p>
        </w:tc>
      </w:tr>
      <w:tr w:rsidR="00081596" w14:paraId="38B8DD44" w14:textId="77777777" w:rsidTr="0005199A">
        <w:trPr>
          <w:jc w:val="left"/>
        </w:trPr>
        <w:tc>
          <w:tcPr>
            <w:tcW w:w="3048" w:type="dxa"/>
          </w:tcPr>
          <w:p w14:paraId="59341AC9" w14:textId="6256CCD8" w:rsidR="00081596" w:rsidRDefault="0005199A" w:rsidP="00AC5BD0">
            <w:pPr>
              <w:rPr>
                <w:rFonts w:cs="Arial"/>
              </w:rPr>
            </w:pPr>
            <w:proofErr w:type="spellStart"/>
            <w:r>
              <w:rPr>
                <w:rFonts w:cs="Arial"/>
              </w:rPr>
              <w:t>To_Feature_FeederInfo</w:t>
            </w:r>
            <w:proofErr w:type="spellEnd"/>
          </w:p>
        </w:tc>
        <w:tc>
          <w:tcPr>
            <w:tcW w:w="2340" w:type="dxa"/>
          </w:tcPr>
          <w:p w14:paraId="3EF46F34" w14:textId="114C8021" w:rsidR="00081596" w:rsidRDefault="0005199A" w:rsidP="00AC5BD0">
            <w:pPr>
              <w:rPr>
                <w:rFonts w:cs="Arial"/>
              </w:rPr>
            </w:pPr>
            <w:r>
              <w:rPr>
                <w:rFonts w:cstheme="minorHAnsi"/>
              </w:rPr>
              <w:t>NUMBER(38)</w:t>
            </w:r>
          </w:p>
        </w:tc>
      </w:tr>
      <w:tr w:rsidR="0005199A" w14:paraId="21D541B2" w14:textId="77777777" w:rsidTr="0005199A">
        <w:trPr>
          <w:jc w:val="left"/>
        </w:trPr>
        <w:tc>
          <w:tcPr>
            <w:tcW w:w="3048" w:type="dxa"/>
          </w:tcPr>
          <w:p w14:paraId="13787150" w14:textId="65057259" w:rsidR="0005199A" w:rsidRDefault="0005199A" w:rsidP="00AC5BD0">
            <w:pPr>
              <w:rPr>
                <w:rFonts w:cs="Arial"/>
              </w:rPr>
            </w:pPr>
            <w:proofErr w:type="spellStart"/>
            <w:r>
              <w:rPr>
                <w:rFonts w:cs="Arial"/>
              </w:rPr>
              <w:t>To_Feature_Type</w:t>
            </w:r>
            <w:proofErr w:type="spellEnd"/>
          </w:p>
        </w:tc>
        <w:tc>
          <w:tcPr>
            <w:tcW w:w="2340" w:type="dxa"/>
          </w:tcPr>
          <w:p w14:paraId="0E9FC1AA" w14:textId="114924E4" w:rsidR="0005199A" w:rsidRDefault="0005199A" w:rsidP="00AC5BD0">
            <w:pPr>
              <w:rPr>
                <w:rFonts w:cstheme="minorHAnsi"/>
              </w:rPr>
            </w:pPr>
            <w:r>
              <w:rPr>
                <w:rFonts w:cstheme="minorHAnsi"/>
              </w:rPr>
              <w:t>NUMBER(1)</w:t>
            </w:r>
          </w:p>
        </w:tc>
      </w:tr>
      <w:tr w:rsidR="0005199A" w14:paraId="4593F338" w14:textId="77777777" w:rsidTr="0005199A">
        <w:trPr>
          <w:jc w:val="left"/>
        </w:trPr>
        <w:tc>
          <w:tcPr>
            <w:tcW w:w="3048" w:type="dxa"/>
          </w:tcPr>
          <w:p w14:paraId="28CED7A9" w14:textId="1D00A975" w:rsidR="0005199A" w:rsidRDefault="0005199A" w:rsidP="00AC5BD0">
            <w:pPr>
              <w:rPr>
                <w:rFonts w:cs="Arial"/>
              </w:rPr>
            </w:pPr>
            <w:proofErr w:type="spellStart"/>
            <w:r>
              <w:rPr>
                <w:rFonts w:cs="Arial"/>
              </w:rPr>
              <w:t>Order_Num</w:t>
            </w:r>
            <w:proofErr w:type="spellEnd"/>
          </w:p>
        </w:tc>
        <w:tc>
          <w:tcPr>
            <w:tcW w:w="2340" w:type="dxa"/>
          </w:tcPr>
          <w:p w14:paraId="2234259E" w14:textId="3E18F6CD" w:rsidR="0005199A" w:rsidRDefault="0005199A" w:rsidP="00AC5BD0">
            <w:pPr>
              <w:rPr>
                <w:rFonts w:cstheme="minorHAnsi"/>
              </w:rPr>
            </w:pPr>
            <w:r>
              <w:rPr>
                <w:rFonts w:cstheme="minorHAnsi"/>
              </w:rPr>
              <w:t>NUMBER(38)</w:t>
            </w:r>
          </w:p>
        </w:tc>
      </w:tr>
      <w:tr w:rsidR="0005199A" w14:paraId="17BDB773" w14:textId="77777777" w:rsidTr="0005199A">
        <w:trPr>
          <w:jc w:val="left"/>
        </w:trPr>
        <w:tc>
          <w:tcPr>
            <w:tcW w:w="3048" w:type="dxa"/>
          </w:tcPr>
          <w:p w14:paraId="59723655" w14:textId="3D71C146" w:rsidR="0005199A" w:rsidRDefault="0005199A" w:rsidP="00AC5BD0">
            <w:pPr>
              <w:rPr>
                <w:rFonts w:cs="Arial"/>
              </w:rPr>
            </w:pPr>
            <w:proofErr w:type="spellStart"/>
            <w:r>
              <w:rPr>
                <w:rFonts w:cs="Arial"/>
              </w:rPr>
              <w:t>Min_Branch</w:t>
            </w:r>
            <w:proofErr w:type="spellEnd"/>
          </w:p>
        </w:tc>
        <w:tc>
          <w:tcPr>
            <w:tcW w:w="2340" w:type="dxa"/>
          </w:tcPr>
          <w:p w14:paraId="0D9B3E9D" w14:textId="5EC0E43F" w:rsidR="0005199A" w:rsidRDefault="0005199A" w:rsidP="00AC5BD0">
            <w:pPr>
              <w:rPr>
                <w:rFonts w:cstheme="minorHAnsi"/>
              </w:rPr>
            </w:pPr>
            <w:r>
              <w:rPr>
                <w:rFonts w:cstheme="minorHAnsi"/>
              </w:rPr>
              <w:t>NUMBER(38)</w:t>
            </w:r>
          </w:p>
        </w:tc>
      </w:tr>
      <w:tr w:rsidR="0005199A" w14:paraId="151BC29B" w14:textId="77777777" w:rsidTr="0005199A">
        <w:trPr>
          <w:jc w:val="left"/>
        </w:trPr>
        <w:tc>
          <w:tcPr>
            <w:tcW w:w="3048" w:type="dxa"/>
          </w:tcPr>
          <w:p w14:paraId="4C2F6DA0" w14:textId="5010771E" w:rsidR="0005199A" w:rsidRDefault="0005199A" w:rsidP="00AC5BD0">
            <w:pPr>
              <w:rPr>
                <w:rFonts w:cs="Arial"/>
              </w:rPr>
            </w:pPr>
            <w:proofErr w:type="spellStart"/>
            <w:r>
              <w:rPr>
                <w:rFonts w:cs="Arial"/>
              </w:rPr>
              <w:t>Max_Branch</w:t>
            </w:r>
            <w:proofErr w:type="spellEnd"/>
          </w:p>
        </w:tc>
        <w:tc>
          <w:tcPr>
            <w:tcW w:w="2340" w:type="dxa"/>
          </w:tcPr>
          <w:p w14:paraId="528D62FF" w14:textId="2901338F" w:rsidR="0005199A" w:rsidRDefault="0005199A" w:rsidP="00AC5BD0">
            <w:pPr>
              <w:rPr>
                <w:rFonts w:cstheme="minorHAnsi"/>
              </w:rPr>
            </w:pPr>
            <w:r>
              <w:rPr>
                <w:rFonts w:cstheme="minorHAnsi"/>
              </w:rPr>
              <w:t>NUMBER(38)</w:t>
            </w:r>
          </w:p>
        </w:tc>
      </w:tr>
      <w:tr w:rsidR="0005199A" w14:paraId="35580EBF" w14:textId="77777777" w:rsidTr="0005199A">
        <w:trPr>
          <w:jc w:val="left"/>
        </w:trPr>
        <w:tc>
          <w:tcPr>
            <w:tcW w:w="3048" w:type="dxa"/>
          </w:tcPr>
          <w:p w14:paraId="654EBF34" w14:textId="22B687D3" w:rsidR="0005199A" w:rsidRDefault="0005199A" w:rsidP="00AC5BD0">
            <w:pPr>
              <w:rPr>
                <w:rFonts w:cs="Arial"/>
              </w:rPr>
            </w:pPr>
            <w:proofErr w:type="spellStart"/>
            <w:r>
              <w:rPr>
                <w:rFonts w:cs="Arial"/>
              </w:rPr>
              <w:t>TreeLevel</w:t>
            </w:r>
            <w:proofErr w:type="spellEnd"/>
          </w:p>
        </w:tc>
        <w:tc>
          <w:tcPr>
            <w:tcW w:w="2340" w:type="dxa"/>
          </w:tcPr>
          <w:p w14:paraId="190A25C7" w14:textId="2E23B34A" w:rsidR="0005199A" w:rsidRDefault="0005199A" w:rsidP="00AC5BD0">
            <w:pPr>
              <w:rPr>
                <w:rFonts w:cstheme="minorHAnsi"/>
              </w:rPr>
            </w:pPr>
            <w:r>
              <w:rPr>
                <w:rFonts w:cstheme="minorHAnsi"/>
              </w:rPr>
              <w:t>NUMBER(38)</w:t>
            </w:r>
          </w:p>
        </w:tc>
      </w:tr>
    </w:tbl>
    <w:p w14:paraId="760609D9" w14:textId="431E01A3" w:rsidR="007E596F" w:rsidRDefault="007E596F" w:rsidP="00586548">
      <w:pPr>
        <w:rPr>
          <w:rFonts w:cs="Arial"/>
          <w:b/>
        </w:rPr>
      </w:pPr>
      <w:bookmarkStart w:id="43" w:name="_Toc253399318"/>
    </w:p>
    <w:p w14:paraId="760609DA" w14:textId="77777777" w:rsidR="007E596F" w:rsidRDefault="007E596F" w:rsidP="00586548">
      <w:pPr>
        <w:rPr>
          <w:rFonts w:cs="Arial"/>
          <w:b/>
        </w:rPr>
      </w:pPr>
    </w:p>
    <w:p w14:paraId="725F49F8" w14:textId="462EF386" w:rsidR="00B5691E" w:rsidRDefault="00B5691E" w:rsidP="00B5691E">
      <w:pPr>
        <w:rPr>
          <w:rFonts w:cs="Arial"/>
        </w:rPr>
      </w:pPr>
      <w:r w:rsidRPr="00E20E3C">
        <w:rPr>
          <w:rFonts w:cs="Arial"/>
          <w:b/>
        </w:rPr>
        <w:t xml:space="preserve">Component Name: </w:t>
      </w:r>
      <w:r w:rsidR="0005199A">
        <w:rPr>
          <w:rFonts w:cs="Arial"/>
        </w:rPr>
        <w:t>Substation Network tracing table</w:t>
      </w:r>
    </w:p>
    <w:p w14:paraId="4CA5B4D7" w14:textId="7220EAD5" w:rsidR="00B5691E" w:rsidRDefault="00B5691E" w:rsidP="00B5691E">
      <w:pPr>
        <w:rPr>
          <w:rFonts w:cs="Arial"/>
        </w:rPr>
      </w:pPr>
      <w:r w:rsidRPr="00CB3F6A">
        <w:rPr>
          <w:rFonts w:cs="Arial"/>
          <w:b/>
        </w:rPr>
        <w:t>Table Name:</w:t>
      </w:r>
      <w:r>
        <w:rPr>
          <w:rFonts w:cs="Arial"/>
        </w:rPr>
        <w:t xml:space="preserve"> </w:t>
      </w:r>
      <w:proofErr w:type="spellStart"/>
      <w:r>
        <w:rPr>
          <w:rFonts w:cstheme="minorHAnsi"/>
        </w:rPr>
        <w:t>PGE_</w:t>
      </w:r>
      <w:r w:rsidR="0005199A">
        <w:rPr>
          <w:rFonts w:cstheme="minorHAnsi"/>
        </w:rPr>
        <w:t>SubGeomNetwork_Trace</w:t>
      </w:r>
      <w:proofErr w:type="spellEnd"/>
    </w:p>
    <w:p w14:paraId="0C177ECA" w14:textId="77777777" w:rsidR="00B5691E" w:rsidRDefault="00B5691E" w:rsidP="00B5691E">
      <w:pPr>
        <w:rPr>
          <w:rFonts w:cs="Arial"/>
        </w:rPr>
      </w:pPr>
    </w:p>
    <w:tbl>
      <w:tblPr>
        <w:tblStyle w:val="TableGrid"/>
        <w:tblW w:w="0" w:type="auto"/>
        <w:jc w:val="left"/>
        <w:tblInd w:w="480" w:type="dxa"/>
        <w:tblLayout w:type="fixed"/>
        <w:tblLook w:val="04A0" w:firstRow="1" w:lastRow="0" w:firstColumn="1" w:lastColumn="0" w:noHBand="0" w:noVBand="1"/>
      </w:tblPr>
      <w:tblGrid>
        <w:gridCol w:w="3048"/>
        <w:gridCol w:w="2340"/>
      </w:tblGrid>
      <w:tr w:rsidR="0005199A" w14:paraId="1BA68401" w14:textId="77777777" w:rsidTr="00937959">
        <w:trPr>
          <w:tblHeader/>
          <w:jc w:val="left"/>
        </w:trPr>
        <w:tc>
          <w:tcPr>
            <w:tcW w:w="3048" w:type="dxa"/>
            <w:shd w:val="clear" w:color="auto" w:fill="D9D9D9" w:themeFill="background1" w:themeFillShade="D9"/>
          </w:tcPr>
          <w:p w14:paraId="72C06659" w14:textId="77777777" w:rsidR="0005199A" w:rsidRPr="00CB3F6A" w:rsidRDefault="0005199A" w:rsidP="00937959">
            <w:pPr>
              <w:rPr>
                <w:rFonts w:cs="Arial"/>
                <w:b/>
              </w:rPr>
            </w:pPr>
            <w:r w:rsidRPr="00CB3F6A">
              <w:rPr>
                <w:rFonts w:cs="Arial"/>
                <w:b/>
              </w:rPr>
              <w:t>Field Name</w:t>
            </w:r>
          </w:p>
        </w:tc>
        <w:tc>
          <w:tcPr>
            <w:tcW w:w="2340" w:type="dxa"/>
            <w:shd w:val="clear" w:color="auto" w:fill="D9D9D9" w:themeFill="background1" w:themeFillShade="D9"/>
          </w:tcPr>
          <w:p w14:paraId="5A236A01" w14:textId="77777777" w:rsidR="0005199A" w:rsidRPr="00CB3F6A" w:rsidRDefault="0005199A" w:rsidP="00937959">
            <w:pPr>
              <w:rPr>
                <w:rFonts w:cs="Arial"/>
                <w:b/>
              </w:rPr>
            </w:pPr>
            <w:proofErr w:type="spellStart"/>
            <w:r w:rsidRPr="00CB3F6A">
              <w:rPr>
                <w:rFonts w:cs="Arial"/>
                <w:b/>
              </w:rPr>
              <w:t>Datatype</w:t>
            </w:r>
            <w:proofErr w:type="spellEnd"/>
          </w:p>
        </w:tc>
      </w:tr>
      <w:tr w:rsidR="0005199A" w14:paraId="0629EB7C" w14:textId="77777777" w:rsidTr="00937959">
        <w:trPr>
          <w:jc w:val="left"/>
        </w:trPr>
        <w:tc>
          <w:tcPr>
            <w:tcW w:w="3048" w:type="dxa"/>
          </w:tcPr>
          <w:p w14:paraId="5E22D375" w14:textId="77777777" w:rsidR="0005199A" w:rsidRDefault="0005199A" w:rsidP="00937959">
            <w:pPr>
              <w:rPr>
                <w:rFonts w:cs="Arial"/>
              </w:rPr>
            </w:pPr>
            <w:proofErr w:type="spellStart"/>
            <w:r>
              <w:rPr>
                <w:rFonts w:cs="Arial"/>
              </w:rPr>
              <w:t>FeederID</w:t>
            </w:r>
            <w:proofErr w:type="spellEnd"/>
          </w:p>
        </w:tc>
        <w:tc>
          <w:tcPr>
            <w:tcW w:w="2340" w:type="dxa"/>
          </w:tcPr>
          <w:p w14:paraId="79171913" w14:textId="77777777" w:rsidR="0005199A" w:rsidRDefault="0005199A" w:rsidP="00937959">
            <w:pPr>
              <w:rPr>
                <w:rFonts w:cs="Arial"/>
              </w:rPr>
            </w:pPr>
            <w:r>
              <w:rPr>
                <w:rFonts w:cstheme="minorHAnsi"/>
              </w:rPr>
              <w:t>NVARCHAR2(9)</w:t>
            </w:r>
          </w:p>
        </w:tc>
      </w:tr>
      <w:tr w:rsidR="0005199A" w14:paraId="47D60308" w14:textId="77777777" w:rsidTr="00937959">
        <w:trPr>
          <w:jc w:val="left"/>
        </w:trPr>
        <w:tc>
          <w:tcPr>
            <w:tcW w:w="3048" w:type="dxa"/>
          </w:tcPr>
          <w:p w14:paraId="113BB803" w14:textId="77777777" w:rsidR="0005199A" w:rsidRDefault="0005199A" w:rsidP="00937959">
            <w:pPr>
              <w:rPr>
                <w:rFonts w:cs="Arial"/>
              </w:rPr>
            </w:pPr>
            <w:proofErr w:type="spellStart"/>
            <w:r>
              <w:rPr>
                <w:rFonts w:cs="Arial"/>
              </w:rPr>
              <w:t>From_Feature_EID</w:t>
            </w:r>
            <w:proofErr w:type="spellEnd"/>
          </w:p>
        </w:tc>
        <w:tc>
          <w:tcPr>
            <w:tcW w:w="2340" w:type="dxa"/>
          </w:tcPr>
          <w:p w14:paraId="3B0EF4E7" w14:textId="77777777" w:rsidR="0005199A" w:rsidRDefault="0005199A" w:rsidP="00937959">
            <w:pPr>
              <w:rPr>
                <w:rFonts w:cs="Arial"/>
              </w:rPr>
            </w:pPr>
            <w:r>
              <w:rPr>
                <w:rFonts w:cstheme="minorHAnsi"/>
              </w:rPr>
              <w:t>NUMBER(38)</w:t>
            </w:r>
          </w:p>
        </w:tc>
      </w:tr>
      <w:tr w:rsidR="0005199A" w14:paraId="3B91F38D" w14:textId="77777777" w:rsidTr="00937959">
        <w:trPr>
          <w:jc w:val="left"/>
        </w:trPr>
        <w:tc>
          <w:tcPr>
            <w:tcW w:w="3048" w:type="dxa"/>
          </w:tcPr>
          <w:p w14:paraId="783F1DD3" w14:textId="77777777" w:rsidR="0005199A" w:rsidRDefault="0005199A" w:rsidP="00937959">
            <w:pPr>
              <w:rPr>
                <w:rFonts w:cs="Arial"/>
              </w:rPr>
            </w:pPr>
            <w:proofErr w:type="spellStart"/>
            <w:r>
              <w:rPr>
                <w:rFonts w:cs="Arial"/>
              </w:rPr>
              <w:t>To_Feature_EID</w:t>
            </w:r>
            <w:proofErr w:type="spellEnd"/>
          </w:p>
        </w:tc>
        <w:tc>
          <w:tcPr>
            <w:tcW w:w="2340" w:type="dxa"/>
          </w:tcPr>
          <w:p w14:paraId="28681247" w14:textId="77777777" w:rsidR="0005199A" w:rsidRDefault="0005199A" w:rsidP="00937959">
            <w:pPr>
              <w:rPr>
                <w:rFonts w:cs="Arial"/>
              </w:rPr>
            </w:pPr>
            <w:r>
              <w:rPr>
                <w:rFonts w:cstheme="minorHAnsi"/>
              </w:rPr>
              <w:t>NUMBER(38)</w:t>
            </w:r>
          </w:p>
        </w:tc>
      </w:tr>
      <w:tr w:rsidR="0005199A" w14:paraId="049FFB6D" w14:textId="77777777" w:rsidTr="00937959">
        <w:trPr>
          <w:jc w:val="left"/>
        </w:trPr>
        <w:tc>
          <w:tcPr>
            <w:tcW w:w="3048" w:type="dxa"/>
          </w:tcPr>
          <w:p w14:paraId="6939462E" w14:textId="77777777" w:rsidR="0005199A" w:rsidRDefault="0005199A" w:rsidP="00937959">
            <w:pPr>
              <w:rPr>
                <w:rFonts w:cs="Arial"/>
              </w:rPr>
            </w:pPr>
            <w:proofErr w:type="spellStart"/>
            <w:r>
              <w:rPr>
                <w:rFonts w:cs="Arial"/>
              </w:rPr>
              <w:t>To_Feature_GlobalID</w:t>
            </w:r>
            <w:proofErr w:type="spellEnd"/>
          </w:p>
        </w:tc>
        <w:tc>
          <w:tcPr>
            <w:tcW w:w="2340" w:type="dxa"/>
          </w:tcPr>
          <w:p w14:paraId="55464A5F" w14:textId="77777777" w:rsidR="0005199A" w:rsidRDefault="0005199A" w:rsidP="00937959">
            <w:pPr>
              <w:rPr>
                <w:rFonts w:cs="Arial"/>
              </w:rPr>
            </w:pPr>
            <w:r>
              <w:rPr>
                <w:rFonts w:cstheme="minorHAnsi"/>
              </w:rPr>
              <w:t>CHAR(38)</w:t>
            </w:r>
          </w:p>
        </w:tc>
      </w:tr>
      <w:tr w:rsidR="0005199A" w14:paraId="58BA3DAC" w14:textId="77777777" w:rsidTr="00937959">
        <w:trPr>
          <w:jc w:val="left"/>
        </w:trPr>
        <w:tc>
          <w:tcPr>
            <w:tcW w:w="3048" w:type="dxa"/>
          </w:tcPr>
          <w:p w14:paraId="087D4112" w14:textId="77777777" w:rsidR="0005199A" w:rsidRDefault="0005199A" w:rsidP="00937959">
            <w:pPr>
              <w:rPr>
                <w:rFonts w:cs="Arial"/>
              </w:rPr>
            </w:pPr>
            <w:proofErr w:type="spellStart"/>
            <w:r>
              <w:rPr>
                <w:rFonts w:cs="Arial"/>
              </w:rPr>
              <w:t>To_Feature_FCID</w:t>
            </w:r>
            <w:proofErr w:type="spellEnd"/>
          </w:p>
        </w:tc>
        <w:tc>
          <w:tcPr>
            <w:tcW w:w="2340" w:type="dxa"/>
          </w:tcPr>
          <w:p w14:paraId="4835F30E" w14:textId="77777777" w:rsidR="0005199A" w:rsidRDefault="0005199A" w:rsidP="00937959">
            <w:pPr>
              <w:rPr>
                <w:rFonts w:cs="Arial"/>
              </w:rPr>
            </w:pPr>
            <w:r>
              <w:rPr>
                <w:rFonts w:cstheme="minorHAnsi"/>
              </w:rPr>
              <w:t>NUMBER(38)</w:t>
            </w:r>
          </w:p>
        </w:tc>
      </w:tr>
      <w:tr w:rsidR="0005199A" w14:paraId="0E502F72" w14:textId="77777777" w:rsidTr="00937959">
        <w:trPr>
          <w:jc w:val="left"/>
        </w:trPr>
        <w:tc>
          <w:tcPr>
            <w:tcW w:w="3048" w:type="dxa"/>
          </w:tcPr>
          <w:p w14:paraId="7BDCC44D" w14:textId="77777777" w:rsidR="0005199A" w:rsidRDefault="0005199A" w:rsidP="00937959">
            <w:pPr>
              <w:rPr>
                <w:rFonts w:cs="Arial"/>
              </w:rPr>
            </w:pPr>
            <w:proofErr w:type="spellStart"/>
            <w:r>
              <w:rPr>
                <w:rFonts w:cs="Arial"/>
              </w:rPr>
              <w:t>To_Feature_Schem_FCID</w:t>
            </w:r>
            <w:proofErr w:type="spellEnd"/>
          </w:p>
        </w:tc>
        <w:tc>
          <w:tcPr>
            <w:tcW w:w="2340" w:type="dxa"/>
          </w:tcPr>
          <w:p w14:paraId="5F63AF7D" w14:textId="77777777" w:rsidR="0005199A" w:rsidRDefault="0005199A" w:rsidP="00937959">
            <w:pPr>
              <w:rPr>
                <w:rFonts w:cs="Arial"/>
              </w:rPr>
            </w:pPr>
            <w:r>
              <w:rPr>
                <w:rFonts w:cstheme="minorHAnsi"/>
              </w:rPr>
              <w:t>NUMBER(38)</w:t>
            </w:r>
          </w:p>
        </w:tc>
      </w:tr>
      <w:tr w:rsidR="0005199A" w14:paraId="268E1851" w14:textId="77777777" w:rsidTr="00937959">
        <w:trPr>
          <w:jc w:val="left"/>
        </w:trPr>
        <w:tc>
          <w:tcPr>
            <w:tcW w:w="3048" w:type="dxa"/>
          </w:tcPr>
          <w:p w14:paraId="3538E482" w14:textId="77777777" w:rsidR="0005199A" w:rsidRDefault="0005199A" w:rsidP="00937959">
            <w:pPr>
              <w:rPr>
                <w:rFonts w:cs="Arial"/>
              </w:rPr>
            </w:pPr>
            <w:proofErr w:type="spellStart"/>
            <w:r>
              <w:rPr>
                <w:rFonts w:cs="Arial"/>
              </w:rPr>
              <w:t>To_Feature_FeederInfo</w:t>
            </w:r>
            <w:proofErr w:type="spellEnd"/>
          </w:p>
        </w:tc>
        <w:tc>
          <w:tcPr>
            <w:tcW w:w="2340" w:type="dxa"/>
          </w:tcPr>
          <w:p w14:paraId="62A31CA0" w14:textId="77777777" w:rsidR="0005199A" w:rsidRDefault="0005199A" w:rsidP="00937959">
            <w:pPr>
              <w:rPr>
                <w:rFonts w:cs="Arial"/>
              </w:rPr>
            </w:pPr>
            <w:r>
              <w:rPr>
                <w:rFonts w:cstheme="minorHAnsi"/>
              </w:rPr>
              <w:t>NUMBER(38)</w:t>
            </w:r>
          </w:p>
        </w:tc>
      </w:tr>
      <w:tr w:rsidR="0005199A" w14:paraId="43630553" w14:textId="77777777" w:rsidTr="00937959">
        <w:trPr>
          <w:jc w:val="left"/>
        </w:trPr>
        <w:tc>
          <w:tcPr>
            <w:tcW w:w="3048" w:type="dxa"/>
          </w:tcPr>
          <w:p w14:paraId="3447AE5F" w14:textId="77777777" w:rsidR="0005199A" w:rsidRDefault="0005199A" w:rsidP="00937959">
            <w:pPr>
              <w:rPr>
                <w:rFonts w:cs="Arial"/>
              </w:rPr>
            </w:pPr>
            <w:proofErr w:type="spellStart"/>
            <w:r>
              <w:rPr>
                <w:rFonts w:cs="Arial"/>
              </w:rPr>
              <w:t>To_Feature_Type</w:t>
            </w:r>
            <w:proofErr w:type="spellEnd"/>
          </w:p>
        </w:tc>
        <w:tc>
          <w:tcPr>
            <w:tcW w:w="2340" w:type="dxa"/>
          </w:tcPr>
          <w:p w14:paraId="3CF94F46" w14:textId="77777777" w:rsidR="0005199A" w:rsidRDefault="0005199A" w:rsidP="00937959">
            <w:pPr>
              <w:rPr>
                <w:rFonts w:cstheme="minorHAnsi"/>
              </w:rPr>
            </w:pPr>
            <w:r>
              <w:rPr>
                <w:rFonts w:cstheme="minorHAnsi"/>
              </w:rPr>
              <w:t>NUMBER(1)</w:t>
            </w:r>
          </w:p>
        </w:tc>
      </w:tr>
      <w:tr w:rsidR="0005199A" w14:paraId="6054A990" w14:textId="77777777" w:rsidTr="00937959">
        <w:trPr>
          <w:jc w:val="left"/>
        </w:trPr>
        <w:tc>
          <w:tcPr>
            <w:tcW w:w="3048" w:type="dxa"/>
          </w:tcPr>
          <w:p w14:paraId="48D01346" w14:textId="77777777" w:rsidR="0005199A" w:rsidRDefault="0005199A" w:rsidP="00937959">
            <w:pPr>
              <w:rPr>
                <w:rFonts w:cs="Arial"/>
              </w:rPr>
            </w:pPr>
            <w:proofErr w:type="spellStart"/>
            <w:r>
              <w:rPr>
                <w:rFonts w:cs="Arial"/>
              </w:rPr>
              <w:t>Order_Num</w:t>
            </w:r>
            <w:proofErr w:type="spellEnd"/>
          </w:p>
        </w:tc>
        <w:tc>
          <w:tcPr>
            <w:tcW w:w="2340" w:type="dxa"/>
          </w:tcPr>
          <w:p w14:paraId="71804143" w14:textId="77777777" w:rsidR="0005199A" w:rsidRDefault="0005199A" w:rsidP="00937959">
            <w:pPr>
              <w:rPr>
                <w:rFonts w:cstheme="minorHAnsi"/>
              </w:rPr>
            </w:pPr>
            <w:r>
              <w:rPr>
                <w:rFonts w:cstheme="minorHAnsi"/>
              </w:rPr>
              <w:t>NUMBER(38)</w:t>
            </w:r>
          </w:p>
        </w:tc>
      </w:tr>
      <w:tr w:rsidR="0005199A" w14:paraId="4F568ECA" w14:textId="77777777" w:rsidTr="00937959">
        <w:trPr>
          <w:jc w:val="left"/>
        </w:trPr>
        <w:tc>
          <w:tcPr>
            <w:tcW w:w="3048" w:type="dxa"/>
          </w:tcPr>
          <w:p w14:paraId="2AF9EDAE" w14:textId="77777777" w:rsidR="0005199A" w:rsidRDefault="0005199A" w:rsidP="00937959">
            <w:pPr>
              <w:rPr>
                <w:rFonts w:cs="Arial"/>
              </w:rPr>
            </w:pPr>
            <w:proofErr w:type="spellStart"/>
            <w:r>
              <w:rPr>
                <w:rFonts w:cs="Arial"/>
              </w:rPr>
              <w:t>Min_Branch</w:t>
            </w:r>
            <w:proofErr w:type="spellEnd"/>
          </w:p>
        </w:tc>
        <w:tc>
          <w:tcPr>
            <w:tcW w:w="2340" w:type="dxa"/>
          </w:tcPr>
          <w:p w14:paraId="511FE30F" w14:textId="77777777" w:rsidR="0005199A" w:rsidRDefault="0005199A" w:rsidP="00937959">
            <w:pPr>
              <w:rPr>
                <w:rFonts w:cstheme="minorHAnsi"/>
              </w:rPr>
            </w:pPr>
            <w:r>
              <w:rPr>
                <w:rFonts w:cstheme="minorHAnsi"/>
              </w:rPr>
              <w:t>NUMBER(38)</w:t>
            </w:r>
          </w:p>
        </w:tc>
      </w:tr>
      <w:tr w:rsidR="0005199A" w14:paraId="269F98FE" w14:textId="77777777" w:rsidTr="00937959">
        <w:trPr>
          <w:jc w:val="left"/>
        </w:trPr>
        <w:tc>
          <w:tcPr>
            <w:tcW w:w="3048" w:type="dxa"/>
          </w:tcPr>
          <w:p w14:paraId="46B0BB24" w14:textId="77777777" w:rsidR="0005199A" w:rsidRDefault="0005199A" w:rsidP="00937959">
            <w:pPr>
              <w:rPr>
                <w:rFonts w:cs="Arial"/>
              </w:rPr>
            </w:pPr>
            <w:proofErr w:type="spellStart"/>
            <w:r>
              <w:rPr>
                <w:rFonts w:cs="Arial"/>
              </w:rPr>
              <w:t>Max_Branch</w:t>
            </w:r>
            <w:proofErr w:type="spellEnd"/>
          </w:p>
        </w:tc>
        <w:tc>
          <w:tcPr>
            <w:tcW w:w="2340" w:type="dxa"/>
          </w:tcPr>
          <w:p w14:paraId="0508332B" w14:textId="77777777" w:rsidR="0005199A" w:rsidRDefault="0005199A" w:rsidP="00937959">
            <w:pPr>
              <w:rPr>
                <w:rFonts w:cstheme="minorHAnsi"/>
              </w:rPr>
            </w:pPr>
            <w:r>
              <w:rPr>
                <w:rFonts w:cstheme="minorHAnsi"/>
              </w:rPr>
              <w:t>NUMBER(38)</w:t>
            </w:r>
          </w:p>
        </w:tc>
      </w:tr>
      <w:tr w:rsidR="0005199A" w14:paraId="11563C63" w14:textId="77777777" w:rsidTr="00937959">
        <w:trPr>
          <w:jc w:val="left"/>
        </w:trPr>
        <w:tc>
          <w:tcPr>
            <w:tcW w:w="3048" w:type="dxa"/>
          </w:tcPr>
          <w:p w14:paraId="53BD0DBB" w14:textId="77777777" w:rsidR="0005199A" w:rsidRDefault="0005199A" w:rsidP="00937959">
            <w:pPr>
              <w:rPr>
                <w:rFonts w:cs="Arial"/>
              </w:rPr>
            </w:pPr>
            <w:proofErr w:type="spellStart"/>
            <w:r>
              <w:rPr>
                <w:rFonts w:cs="Arial"/>
              </w:rPr>
              <w:t>TreeLevel</w:t>
            </w:r>
            <w:proofErr w:type="spellEnd"/>
          </w:p>
        </w:tc>
        <w:tc>
          <w:tcPr>
            <w:tcW w:w="2340" w:type="dxa"/>
          </w:tcPr>
          <w:p w14:paraId="16C4A763" w14:textId="77777777" w:rsidR="0005199A" w:rsidRDefault="0005199A" w:rsidP="00937959">
            <w:pPr>
              <w:rPr>
                <w:rFonts w:cstheme="minorHAnsi"/>
              </w:rPr>
            </w:pPr>
            <w:r>
              <w:rPr>
                <w:rFonts w:cstheme="minorHAnsi"/>
              </w:rPr>
              <w:t>NUMBER(38)</w:t>
            </w:r>
          </w:p>
        </w:tc>
      </w:tr>
      <w:bookmarkEnd w:id="43"/>
    </w:tbl>
    <w:p w14:paraId="76060A7F" w14:textId="7131984A" w:rsidR="00CD0CE6" w:rsidRDefault="00CD0CE6" w:rsidP="00671FC2">
      <w:pPr>
        <w:rPr>
          <w:rFonts w:cs="Arial"/>
        </w:rPr>
      </w:pPr>
    </w:p>
    <w:p w14:paraId="2E226B72" w14:textId="77777777" w:rsidR="009B12C7" w:rsidRDefault="009B12C7" w:rsidP="00671FC2">
      <w:pPr>
        <w:rPr>
          <w:rFonts w:cs="Arial"/>
          <w:b/>
        </w:rPr>
      </w:pPr>
    </w:p>
    <w:p w14:paraId="7980AD6E" w14:textId="77777777" w:rsidR="009B12C7" w:rsidRPr="009B12C7" w:rsidRDefault="009B12C7" w:rsidP="00671FC2">
      <w:pPr>
        <w:rPr>
          <w:rFonts w:cs="Arial"/>
          <w:b/>
        </w:rPr>
      </w:pPr>
    </w:p>
    <w:p w14:paraId="76060A80" w14:textId="11B1B8FE" w:rsidR="00E5043D" w:rsidRPr="006A6777" w:rsidRDefault="00E5043D" w:rsidP="00B07BFA">
      <w:pPr>
        <w:pStyle w:val="Heading2"/>
      </w:pPr>
      <w:bookmarkStart w:id="44" w:name="_Toc384830061"/>
      <w:r w:rsidRPr="00B07BFA">
        <w:lastRenderedPageBreak/>
        <w:t>Error</w:t>
      </w:r>
      <w:r w:rsidRPr="006A6777">
        <w:t xml:space="preserve"> Handling</w:t>
      </w:r>
      <w:r w:rsidR="00671FC2">
        <w:t xml:space="preserve"> and logging</w:t>
      </w:r>
      <w:bookmarkEnd w:id="44"/>
    </w:p>
    <w:p w14:paraId="76060A81" w14:textId="77777777" w:rsidR="00E5043D" w:rsidRDefault="00E5043D" w:rsidP="00E5043D">
      <w:pPr>
        <w:rPr>
          <w:rFonts w:cs="Arial"/>
        </w:rPr>
      </w:pPr>
    </w:p>
    <w:p w14:paraId="6A12A2F1" w14:textId="2DD54B6C" w:rsidR="00671FC2" w:rsidRPr="003B17EA" w:rsidRDefault="009B12C7" w:rsidP="00E5043D">
      <w:pPr>
        <w:rPr>
          <w:rFonts w:cs="Arial"/>
        </w:rPr>
      </w:pPr>
      <w:r>
        <w:rPr>
          <w:rFonts w:cs="Arial"/>
        </w:rPr>
        <w:t xml:space="preserve">Logging in this tool utilizes Log4Net logging and can have </w:t>
      </w:r>
      <w:proofErr w:type="spellStart"/>
      <w:proofErr w:type="gramStart"/>
      <w:r>
        <w:rPr>
          <w:rFonts w:cs="Arial"/>
        </w:rPr>
        <w:t>it’s</w:t>
      </w:r>
      <w:proofErr w:type="spellEnd"/>
      <w:proofErr w:type="gramEnd"/>
      <w:r>
        <w:rPr>
          <w:rFonts w:cs="Arial"/>
        </w:rPr>
        <w:t xml:space="preserve"> configuration file adjust as per Log4Net documentation. The process will return 0 for success and non-zero for failure.</w:t>
      </w:r>
    </w:p>
    <w:p w14:paraId="76060A9A" w14:textId="77777777" w:rsidR="00512DF9" w:rsidRPr="006A6777" w:rsidRDefault="0079103E" w:rsidP="00B07BFA">
      <w:pPr>
        <w:pStyle w:val="Heading2"/>
      </w:pPr>
      <w:bookmarkStart w:id="45" w:name="_Toc384830062"/>
      <w:r>
        <w:t>U</w:t>
      </w:r>
      <w:r w:rsidR="00512DF9" w:rsidRPr="00B07BFA">
        <w:t>nit</w:t>
      </w:r>
      <w:r w:rsidR="00512DF9" w:rsidRPr="006A6777">
        <w:t xml:space="preserve"> Test</w:t>
      </w:r>
      <w:bookmarkEnd w:id="45"/>
    </w:p>
    <w:p w14:paraId="41888F80" w14:textId="5B18F7DE" w:rsidR="00671882" w:rsidRDefault="007D242D" w:rsidP="0042242D">
      <w:pPr>
        <w:pStyle w:val="ListParagraph"/>
        <w:ind w:left="0"/>
        <w:rPr>
          <w:rFonts w:cs="Arial"/>
          <w:sz w:val="24"/>
          <w:szCs w:val="24"/>
        </w:rPr>
      </w:pPr>
      <w:r>
        <w:rPr>
          <w:rFonts w:cs="Arial"/>
          <w:sz w:val="24"/>
          <w:szCs w:val="24"/>
        </w:rPr>
        <w:t>Unit testing for this process is relatively simple</w:t>
      </w:r>
      <w:r w:rsidR="00ED2F18">
        <w:rPr>
          <w:rFonts w:cs="Arial"/>
          <w:sz w:val="24"/>
          <w:szCs w:val="24"/>
        </w:rPr>
        <w:t xml:space="preserve"> as it is an impossible to verify the tracing electric order without a consumer</w:t>
      </w:r>
      <w:r>
        <w:rPr>
          <w:rFonts w:cs="Arial"/>
          <w:sz w:val="24"/>
          <w:szCs w:val="24"/>
        </w:rPr>
        <w:t xml:space="preserve">. Most </w:t>
      </w:r>
      <w:proofErr w:type="gramStart"/>
      <w:r>
        <w:rPr>
          <w:rFonts w:cs="Arial"/>
          <w:sz w:val="24"/>
          <w:szCs w:val="24"/>
        </w:rPr>
        <w:t>unit</w:t>
      </w:r>
      <w:proofErr w:type="gramEnd"/>
      <w:r>
        <w:rPr>
          <w:rFonts w:cs="Arial"/>
          <w:sz w:val="24"/>
          <w:szCs w:val="24"/>
        </w:rPr>
        <w:t xml:space="preserve"> testing will be involved in any consumers of the tracing table. </w:t>
      </w:r>
    </w:p>
    <w:p w14:paraId="124EF870" w14:textId="77777777" w:rsidR="0042242D" w:rsidRPr="0042242D" w:rsidRDefault="0042242D" w:rsidP="0042242D">
      <w:pPr>
        <w:pStyle w:val="ListParagraph"/>
        <w:ind w:left="0"/>
        <w:rPr>
          <w:rFonts w:cs="Arial"/>
          <w:sz w:val="24"/>
          <w:szCs w:val="24"/>
        </w:rPr>
      </w:pPr>
    </w:p>
    <w:p w14:paraId="53695A52" w14:textId="1A8845CC" w:rsidR="00671882" w:rsidRPr="007D242D" w:rsidRDefault="00671882" w:rsidP="0042242D">
      <w:pPr>
        <w:pStyle w:val="ListParagraph"/>
        <w:ind w:left="0"/>
        <w:rPr>
          <w:rFonts w:cs="Arial"/>
          <w:sz w:val="24"/>
          <w:szCs w:val="24"/>
        </w:rPr>
      </w:pPr>
      <w:r w:rsidRPr="0042242D">
        <w:rPr>
          <w:rFonts w:cs="Arial"/>
          <w:b/>
          <w:sz w:val="24"/>
          <w:szCs w:val="24"/>
        </w:rPr>
        <w:t>Test Case 1:</w:t>
      </w:r>
      <w:r w:rsidRPr="0042242D">
        <w:rPr>
          <w:rFonts w:cs="Arial"/>
          <w:sz w:val="24"/>
          <w:szCs w:val="24"/>
        </w:rPr>
        <w:t xml:space="preserve"> </w:t>
      </w:r>
      <w:r w:rsidR="007D242D">
        <w:rPr>
          <w:rFonts w:cs="Arial"/>
          <w:sz w:val="24"/>
          <w:szCs w:val="24"/>
        </w:rPr>
        <w:t xml:space="preserve">After configuration of the </w:t>
      </w:r>
      <w:proofErr w:type="spellStart"/>
      <w:r w:rsidR="007D242D">
        <w:rPr>
          <w:rFonts w:cs="Arial"/>
          <w:sz w:val="24"/>
          <w:szCs w:val="24"/>
        </w:rPr>
        <w:t>PGE_Cached_Tracing.exe.config</w:t>
      </w:r>
      <w:proofErr w:type="spellEnd"/>
      <w:r w:rsidR="007D242D">
        <w:rPr>
          <w:rFonts w:cs="Arial"/>
          <w:sz w:val="24"/>
          <w:szCs w:val="24"/>
        </w:rPr>
        <w:t xml:space="preserve"> file, execute the PGE_Cached_Tracing.exe by double clicking on it.  Monitor the console window for completion.  Upon completion review the log files to ensure there were no errors. Open </w:t>
      </w:r>
      <w:proofErr w:type="spellStart"/>
      <w:r w:rsidR="007D242D">
        <w:rPr>
          <w:rFonts w:cs="Arial"/>
          <w:sz w:val="24"/>
          <w:szCs w:val="24"/>
        </w:rPr>
        <w:t>ArcCatalog</w:t>
      </w:r>
      <w:proofErr w:type="spellEnd"/>
      <w:r w:rsidR="007D242D">
        <w:rPr>
          <w:rFonts w:cs="Arial"/>
          <w:sz w:val="24"/>
          <w:szCs w:val="24"/>
        </w:rPr>
        <w:t xml:space="preserve"> and browse the </w:t>
      </w:r>
      <w:proofErr w:type="spellStart"/>
      <w:r w:rsidR="007D242D">
        <w:rPr>
          <w:rFonts w:cs="Arial"/>
          <w:sz w:val="24"/>
          <w:szCs w:val="24"/>
        </w:rPr>
        <w:t>the</w:t>
      </w:r>
      <w:proofErr w:type="spellEnd"/>
      <w:r w:rsidR="007D242D">
        <w:rPr>
          <w:rFonts w:cs="Arial"/>
          <w:sz w:val="24"/>
          <w:szCs w:val="24"/>
        </w:rPr>
        <w:t xml:space="preserve"> tracing tables.  Ensure they are populated with data in all columns.  If any columns are null, this is an indication that something failed.</w:t>
      </w:r>
    </w:p>
    <w:p w14:paraId="76060AB3" w14:textId="77777777" w:rsidR="0066664B" w:rsidRDefault="0066664B" w:rsidP="00A85953">
      <w:pPr>
        <w:rPr>
          <w:rFonts w:cs="Arial"/>
        </w:rPr>
      </w:pPr>
    </w:p>
    <w:p w14:paraId="19C7C73B" w14:textId="111A8137" w:rsidR="004F5D7F" w:rsidRDefault="004F5D7F" w:rsidP="004F5D7F">
      <w:pPr>
        <w:pStyle w:val="Heading1"/>
      </w:pPr>
      <w:bookmarkStart w:id="46" w:name="_Toc384830063"/>
      <w:r>
        <w:lastRenderedPageBreak/>
        <w:t>Configuration</w:t>
      </w:r>
      <w:bookmarkEnd w:id="46"/>
    </w:p>
    <w:p w14:paraId="61799A1F" w14:textId="77777777" w:rsidR="004F5D7F" w:rsidRDefault="004F5D7F" w:rsidP="004F5D7F"/>
    <w:p w14:paraId="73D47381" w14:textId="38601E8A" w:rsidR="004F5D7F" w:rsidRDefault="004F5D7F" w:rsidP="004F5D7F">
      <w:pPr>
        <w:pStyle w:val="Heading2"/>
      </w:pPr>
      <w:bookmarkStart w:id="47" w:name="_Toc384830064"/>
      <w:r>
        <w:t>Configuration file</w:t>
      </w:r>
      <w:bookmarkEnd w:id="47"/>
    </w:p>
    <w:p w14:paraId="4F71D2C1" w14:textId="77777777" w:rsidR="004F5D7F" w:rsidRDefault="004F5D7F" w:rsidP="004F5D7F"/>
    <w:p w14:paraId="4C98E784" w14:textId="77777777" w:rsidR="00382E2E" w:rsidRDefault="00382E2E" w:rsidP="00382E2E">
      <w:pPr>
        <w:autoSpaceDE w:val="0"/>
        <w:autoSpaceDN w:val="0"/>
        <w:adjustRightInd w:val="0"/>
        <w:rPr>
          <w:rFonts w:ascii="Consolas" w:hAnsi="Consolas" w:cs="Consolas"/>
          <w:sz w:val="19"/>
          <w:szCs w:val="19"/>
        </w:rPr>
      </w:pPr>
      <w:proofErr w:type="gramStart"/>
      <w:r>
        <w:rPr>
          <w:rFonts w:ascii="Consolas" w:hAnsi="Consolas" w:cs="Consolas"/>
          <w:color w:val="0000FF"/>
          <w:sz w:val="19"/>
          <w:szCs w:val="19"/>
        </w:rPr>
        <w:t>&lt;?</w:t>
      </w:r>
      <w:r>
        <w:rPr>
          <w:rFonts w:ascii="Consolas" w:hAnsi="Consolas" w:cs="Consolas"/>
          <w:color w:val="A31515"/>
          <w:sz w:val="19"/>
          <w:szCs w:val="19"/>
        </w:rPr>
        <w:t>xml</w:t>
      </w:r>
      <w:proofErr w:type="gramEnd"/>
      <w:r>
        <w:rPr>
          <w:rFonts w:ascii="Consolas" w:hAnsi="Consolas" w:cs="Consolas"/>
          <w:color w:val="0000FF"/>
          <w:sz w:val="19"/>
          <w:szCs w:val="19"/>
        </w:rPr>
        <w:t xml:space="preserve"> </w:t>
      </w:r>
      <w:r>
        <w:rPr>
          <w:rFonts w:ascii="Consolas" w:hAnsi="Consolas" w:cs="Consolas"/>
          <w:color w:val="FF0000"/>
          <w:sz w:val="19"/>
          <w:szCs w:val="19"/>
        </w:rPr>
        <w:t>version</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1.0</w:t>
      </w:r>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encoding</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utf-8</w:t>
      </w:r>
      <w:r>
        <w:rPr>
          <w:rFonts w:ascii="Consolas" w:hAnsi="Consolas" w:cs="Consolas"/>
          <w:sz w:val="19"/>
          <w:szCs w:val="19"/>
        </w:rPr>
        <w:t>"</w:t>
      </w:r>
      <w:r>
        <w:rPr>
          <w:rFonts w:ascii="Consolas" w:hAnsi="Consolas" w:cs="Consolas"/>
          <w:color w:val="0000FF"/>
          <w:sz w:val="19"/>
          <w:szCs w:val="19"/>
        </w:rPr>
        <w:t xml:space="preserve"> ?&gt;</w:t>
      </w:r>
    </w:p>
    <w:p w14:paraId="20F69BA1" w14:textId="77777777" w:rsidR="00382E2E" w:rsidRDefault="00382E2E" w:rsidP="00382E2E">
      <w:pPr>
        <w:autoSpaceDE w:val="0"/>
        <w:autoSpaceDN w:val="0"/>
        <w:adjustRightInd w:val="0"/>
        <w:rPr>
          <w:rFonts w:ascii="Consolas" w:hAnsi="Consolas" w:cs="Consolas"/>
          <w:sz w:val="19"/>
          <w:szCs w:val="19"/>
        </w:rPr>
      </w:pPr>
      <w:r>
        <w:rPr>
          <w:rFonts w:ascii="Consolas" w:hAnsi="Consolas" w:cs="Consolas"/>
          <w:color w:val="0000FF"/>
          <w:sz w:val="19"/>
          <w:szCs w:val="19"/>
        </w:rPr>
        <w:t>&lt;</w:t>
      </w:r>
      <w:proofErr w:type="gramStart"/>
      <w:r>
        <w:rPr>
          <w:rFonts w:ascii="Consolas" w:hAnsi="Consolas" w:cs="Consolas"/>
          <w:color w:val="A31515"/>
          <w:sz w:val="19"/>
          <w:szCs w:val="19"/>
        </w:rPr>
        <w:t>configuration</w:t>
      </w:r>
      <w:proofErr w:type="gramEnd"/>
      <w:r>
        <w:rPr>
          <w:rFonts w:ascii="Consolas" w:hAnsi="Consolas" w:cs="Consolas"/>
          <w:color w:val="0000FF"/>
          <w:sz w:val="19"/>
          <w:szCs w:val="19"/>
        </w:rPr>
        <w:t>&gt;</w:t>
      </w:r>
    </w:p>
    <w:p w14:paraId="2FBD3FD0" w14:textId="77777777" w:rsidR="00382E2E" w:rsidRDefault="00382E2E" w:rsidP="00382E2E">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p>
    <w:p w14:paraId="0A45DD9E" w14:textId="77777777" w:rsidR="00382E2E" w:rsidRDefault="00382E2E" w:rsidP="00382E2E">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spellStart"/>
      <w:proofErr w:type="gramStart"/>
      <w:r>
        <w:rPr>
          <w:rFonts w:ascii="Consolas" w:hAnsi="Consolas" w:cs="Consolas"/>
          <w:color w:val="A31515"/>
          <w:sz w:val="19"/>
          <w:szCs w:val="19"/>
        </w:rPr>
        <w:t>appSettings</w:t>
      </w:r>
      <w:proofErr w:type="spellEnd"/>
      <w:proofErr w:type="gramEnd"/>
      <w:r>
        <w:rPr>
          <w:rFonts w:ascii="Consolas" w:hAnsi="Consolas" w:cs="Consolas"/>
          <w:color w:val="0000FF"/>
          <w:sz w:val="19"/>
          <w:szCs w:val="19"/>
        </w:rPr>
        <w:t>&gt;</w:t>
      </w:r>
    </w:p>
    <w:p w14:paraId="35539BB7" w14:textId="77777777" w:rsidR="00382E2E" w:rsidRDefault="00382E2E" w:rsidP="00382E2E">
      <w:pPr>
        <w:autoSpaceDE w:val="0"/>
        <w:autoSpaceDN w:val="0"/>
        <w:adjustRightInd w:val="0"/>
        <w:rPr>
          <w:rFonts w:ascii="Consolas" w:hAnsi="Consolas" w:cs="Consolas"/>
          <w:sz w:val="19"/>
          <w:szCs w:val="19"/>
        </w:rPr>
      </w:pPr>
    </w:p>
    <w:p w14:paraId="6389807D" w14:textId="77777777" w:rsidR="00382E2E" w:rsidRDefault="00382E2E" w:rsidP="00382E2E">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Licenses Configuration. </w:t>
      </w:r>
      <w:r>
        <w:rPr>
          <w:rFonts w:ascii="Consolas" w:hAnsi="Consolas" w:cs="Consolas"/>
          <w:color w:val="0000FF"/>
          <w:sz w:val="19"/>
          <w:szCs w:val="19"/>
        </w:rPr>
        <w:t>--&gt;</w:t>
      </w:r>
    </w:p>
    <w:p w14:paraId="2D13206A" w14:textId="77777777" w:rsidR="00382E2E" w:rsidRDefault="00382E2E" w:rsidP="00382E2E">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ArcGIS License (refer to </w:t>
      </w:r>
      <w:proofErr w:type="spellStart"/>
      <w:r>
        <w:rPr>
          <w:rFonts w:ascii="Consolas" w:hAnsi="Consolas" w:cs="Consolas"/>
          <w:color w:val="008000"/>
          <w:sz w:val="19"/>
          <w:szCs w:val="19"/>
        </w:rPr>
        <w:t>esriLicenseProductCode</w:t>
      </w:r>
      <w:proofErr w:type="spellEnd"/>
      <w:r>
        <w:rPr>
          <w:rFonts w:ascii="Consolas" w:hAnsi="Consolas" w:cs="Consolas"/>
          <w:color w:val="008000"/>
          <w:sz w:val="19"/>
          <w:szCs w:val="19"/>
        </w:rPr>
        <w:t xml:space="preserve"> enumeration in ESRI documentation for valid values)</w:t>
      </w:r>
      <w:r>
        <w:rPr>
          <w:rFonts w:ascii="Consolas" w:hAnsi="Consolas" w:cs="Consolas"/>
          <w:color w:val="0000FF"/>
          <w:sz w:val="19"/>
          <w:szCs w:val="19"/>
        </w:rPr>
        <w:t>--&gt;</w:t>
      </w:r>
    </w:p>
    <w:p w14:paraId="51CF56A7" w14:textId="77777777" w:rsidR="00382E2E" w:rsidRDefault="00382E2E" w:rsidP="00382E2E">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EsriLicense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esriLicenseProductCodeAdvanced</w:t>
      </w:r>
      <w:proofErr w:type="spellEnd"/>
      <w:r>
        <w:rPr>
          <w:rFonts w:ascii="Consolas" w:hAnsi="Consolas" w:cs="Consolas"/>
          <w:sz w:val="19"/>
          <w:szCs w:val="19"/>
        </w:rPr>
        <w:t>"</w:t>
      </w:r>
      <w:r>
        <w:rPr>
          <w:rFonts w:ascii="Consolas" w:hAnsi="Consolas" w:cs="Consolas"/>
          <w:color w:val="0000FF"/>
          <w:sz w:val="19"/>
          <w:szCs w:val="19"/>
        </w:rPr>
        <w:t>/&gt;</w:t>
      </w:r>
    </w:p>
    <w:p w14:paraId="1A3C1DD6" w14:textId="77777777" w:rsidR="00382E2E" w:rsidRDefault="00382E2E" w:rsidP="00382E2E">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w:t>
      </w:r>
      <w:proofErr w:type="spellStart"/>
      <w:r>
        <w:rPr>
          <w:rFonts w:ascii="Consolas" w:hAnsi="Consolas" w:cs="Consolas"/>
          <w:color w:val="008000"/>
          <w:sz w:val="19"/>
          <w:szCs w:val="19"/>
        </w:rPr>
        <w:t>ArcFM</w:t>
      </w:r>
      <w:proofErr w:type="spellEnd"/>
      <w:r>
        <w:rPr>
          <w:rFonts w:ascii="Consolas" w:hAnsi="Consolas" w:cs="Consolas"/>
          <w:color w:val="008000"/>
          <w:sz w:val="19"/>
          <w:szCs w:val="19"/>
        </w:rPr>
        <w:t xml:space="preserve"> License (refer to </w:t>
      </w:r>
      <w:proofErr w:type="spellStart"/>
      <w:r>
        <w:rPr>
          <w:rFonts w:ascii="Consolas" w:hAnsi="Consolas" w:cs="Consolas"/>
          <w:color w:val="008000"/>
          <w:sz w:val="19"/>
          <w:szCs w:val="19"/>
        </w:rPr>
        <w:t>mmLicensedProductCode</w:t>
      </w:r>
      <w:proofErr w:type="spellEnd"/>
      <w:r>
        <w:rPr>
          <w:rFonts w:ascii="Consolas" w:hAnsi="Consolas" w:cs="Consolas"/>
          <w:color w:val="008000"/>
          <w:sz w:val="19"/>
          <w:szCs w:val="19"/>
        </w:rPr>
        <w:t xml:space="preserve"> enumeration in </w:t>
      </w:r>
      <w:proofErr w:type="spellStart"/>
      <w:r>
        <w:rPr>
          <w:rFonts w:ascii="Consolas" w:hAnsi="Consolas" w:cs="Consolas"/>
          <w:color w:val="008000"/>
          <w:sz w:val="19"/>
          <w:szCs w:val="19"/>
        </w:rPr>
        <w:t>ArcFM</w:t>
      </w:r>
      <w:proofErr w:type="spellEnd"/>
      <w:r>
        <w:rPr>
          <w:rFonts w:ascii="Consolas" w:hAnsi="Consolas" w:cs="Consolas"/>
          <w:color w:val="008000"/>
          <w:sz w:val="19"/>
          <w:szCs w:val="19"/>
        </w:rPr>
        <w:t xml:space="preserve"> documentation for valid values)</w:t>
      </w:r>
      <w:r>
        <w:rPr>
          <w:rFonts w:ascii="Consolas" w:hAnsi="Consolas" w:cs="Consolas"/>
          <w:color w:val="0000FF"/>
          <w:sz w:val="19"/>
          <w:szCs w:val="19"/>
        </w:rPr>
        <w:t>--&gt;</w:t>
      </w:r>
    </w:p>
    <w:p w14:paraId="0F515411" w14:textId="77777777" w:rsidR="00382E2E" w:rsidRDefault="00382E2E" w:rsidP="00382E2E">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ArcFMLicense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mmLPArcFM</w:t>
      </w:r>
      <w:proofErr w:type="spellEnd"/>
      <w:r>
        <w:rPr>
          <w:rFonts w:ascii="Consolas" w:hAnsi="Consolas" w:cs="Consolas"/>
          <w:sz w:val="19"/>
          <w:szCs w:val="19"/>
        </w:rPr>
        <w:t>"</w:t>
      </w:r>
      <w:r>
        <w:rPr>
          <w:rFonts w:ascii="Consolas" w:hAnsi="Consolas" w:cs="Consolas"/>
          <w:color w:val="0000FF"/>
          <w:sz w:val="19"/>
          <w:szCs w:val="19"/>
        </w:rPr>
        <w:t>/&gt;</w:t>
      </w:r>
    </w:p>
    <w:p w14:paraId="3E12C1EE" w14:textId="77777777" w:rsidR="00382E2E" w:rsidRDefault="00382E2E" w:rsidP="00382E2E">
      <w:pPr>
        <w:autoSpaceDE w:val="0"/>
        <w:autoSpaceDN w:val="0"/>
        <w:adjustRightInd w:val="0"/>
        <w:rPr>
          <w:rFonts w:ascii="Consolas" w:hAnsi="Consolas" w:cs="Consolas"/>
          <w:sz w:val="19"/>
          <w:szCs w:val="19"/>
        </w:rPr>
      </w:pPr>
    </w:p>
    <w:p w14:paraId="70A69250" w14:textId="39A8A0DD" w:rsidR="00382E2E" w:rsidRDefault="00382E2E" w:rsidP="00382E2E">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OracleConnection</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edgisw</w:t>
      </w:r>
      <w:r w:rsidR="00F30C21">
        <w:rPr>
          <w:rFonts w:ascii="Consolas" w:hAnsi="Consolas" w:cs="Consolas"/>
          <w:color w:val="0000FF"/>
          <w:sz w:val="19"/>
          <w:szCs w:val="19"/>
        </w:rPr>
        <w:t>ebdb01</w:t>
      </w:r>
      <w:proofErr w:type="gramStart"/>
      <w:r w:rsidR="00F30C21">
        <w:rPr>
          <w:rFonts w:ascii="Consolas" w:hAnsi="Consolas" w:cs="Consolas"/>
          <w:color w:val="0000FF"/>
          <w:sz w:val="19"/>
          <w:szCs w:val="19"/>
        </w:rPr>
        <w:t>,edgisp2d,edgis,edgis</w:t>
      </w:r>
      <w:proofErr w:type="gramEnd"/>
      <w:r>
        <w:rPr>
          <w:rFonts w:ascii="Consolas" w:hAnsi="Consolas" w:cs="Consolas"/>
          <w:sz w:val="19"/>
          <w:szCs w:val="19"/>
        </w:rPr>
        <w:t>"</w:t>
      </w:r>
      <w:r>
        <w:rPr>
          <w:rFonts w:ascii="Consolas" w:hAnsi="Consolas" w:cs="Consolas"/>
          <w:color w:val="0000FF"/>
          <w:sz w:val="19"/>
          <w:szCs w:val="19"/>
        </w:rPr>
        <w:t xml:space="preserve"> /&gt;</w:t>
      </w:r>
    </w:p>
    <w:p w14:paraId="4147F283" w14:textId="77777777" w:rsidR="00382E2E" w:rsidRDefault="00382E2E" w:rsidP="00382E2E">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SDEConnectionFile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C:\Users\k1f8\AppData\Roaming\ESRI\Desktop10.0\ArcCatalog\EDGISP2D_edgis.sde</w:t>
      </w:r>
      <w:r>
        <w:rPr>
          <w:rFonts w:ascii="Consolas" w:hAnsi="Consolas" w:cs="Consolas"/>
          <w:sz w:val="19"/>
          <w:szCs w:val="19"/>
        </w:rPr>
        <w:t>"</w:t>
      </w:r>
      <w:r>
        <w:rPr>
          <w:rFonts w:ascii="Consolas" w:hAnsi="Consolas" w:cs="Consolas"/>
          <w:color w:val="0000FF"/>
          <w:sz w:val="19"/>
          <w:szCs w:val="19"/>
        </w:rPr>
        <w:t>/&gt;</w:t>
      </w:r>
    </w:p>
    <w:p w14:paraId="002F5134" w14:textId="77777777" w:rsidR="00382E2E" w:rsidRDefault="00382E2E" w:rsidP="00382E2E">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Comma separated Geometric network names </w:t>
      </w:r>
      <w:r>
        <w:rPr>
          <w:rFonts w:ascii="Consolas" w:hAnsi="Consolas" w:cs="Consolas"/>
          <w:color w:val="0000FF"/>
          <w:sz w:val="19"/>
          <w:szCs w:val="19"/>
        </w:rPr>
        <w:t>--&gt;</w:t>
      </w:r>
    </w:p>
    <w:p w14:paraId="324AE18D" w14:textId="77777777" w:rsidR="00382E2E" w:rsidRDefault="00382E2E" w:rsidP="00382E2E">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GeometricNetworks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EDGIS.ElectricDistNetwork</w:t>
      </w:r>
      <w:proofErr w:type="gramStart"/>
      <w:r>
        <w:rPr>
          <w:rFonts w:ascii="Consolas" w:hAnsi="Consolas" w:cs="Consolas"/>
          <w:color w:val="0000FF"/>
          <w:sz w:val="19"/>
          <w:szCs w:val="19"/>
        </w:rPr>
        <w:t>,EDGIS.SubGeometricNetwork</w:t>
      </w:r>
      <w:proofErr w:type="spellEnd"/>
      <w:proofErr w:type="gramEnd"/>
      <w:r>
        <w:rPr>
          <w:rFonts w:ascii="Consolas" w:hAnsi="Consolas" w:cs="Consolas"/>
          <w:sz w:val="19"/>
          <w:szCs w:val="19"/>
        </w:rPr>
        <w:t>"</w:t>
      </w:r>
      <w:r>
        <w:rPr>
          <w:rFonts w:ascii="Consolas" w:hAnsi="Consolas" w:cs="Consolas"/>
          <w:color w:val="0000FF"/>
          <w:sz w:val="19"/>
          <w:szCs w:val="19"/>
        </w:rPr>
        <w:t>/&gt;</w:t>
      </w:r>
    </w:p>
    <w:p w14:paraId="7DBBB7C3" w14:textId="77777777" w:rsidR="00382E2E" w:rsidRDefault="00382E2E" w:rsidP="00382E2E">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Comma separated trace results tables. A unique trace results table must be specified for each geometric network specified</w:t>
      </w:r>
      <w:r>
        <w:rPr>
          <w:rFonts w:ascii="Consolas" w:hAnsi="Consolas" w:cs="Consolas"/>
          <w:color w:val="0000FF"/>
          <w:sz w:val="19"/>
          <w:szCs w:val="19"/>
        </w:rPr>
        <w:t>--&gt;</w:t>
      </w:r>
    </w:p>
    <w:p w14:paraId="25859E64" w14:textId="77777777" w:rsidR="00382E2E" w:rsidRDefault="00382E2E" w:rsidP="00382E2E">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TraceResultsTables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EDGIS.PGE_ElecDistNetwork_Trace</w:t>
      </w:r>
      <w:proofErr w:type="gramStart"/>
      <w:r>
        <w:rPr>
          <w:rFonts w:ascii="Consolas" w:hAnsi="Consolas" w:cs="Consolas"/>
          <w:color w:val="0000FF"/>
          <w:sz w:val="19"/>
          <w:szCs w:val="19"/>
        </w:rPr>
        <w:t>,EDGIS.PGE</w:t>
      </w:r>
      <w:proofErr w:type="gramEnd"/>
      <w:r>
        <w:rPr>
          <w:rFonts w:ascii="Consolas" w:hAnsi="Consolas" w:cs="Consolas"/>
          <w:color w:val="0000FF"/>
          <w:sz w:val="19"/>
          <w:szCs w:val="19"/>
        </w:rPr>
        <w:t>_SubGeomNetwork_Trace</w:t>
      </w:r>
      <w:r>
        <w:rPr>
          <w:rFonts w:ascii="Consolas" w:hAnsi="Consolas" w:cs="Consolas"/>
          <w:sz w:val="19"/>
          <w:szCs w:val="19"/>
        </w:rPr>
        <w:t>"</w:t>
      </w:r>
      <w:r>
        <w:rPr>
          <w:rFonts w:ascii="Consolas" w:hAnsi="Consolas" w:cs="Consolas"/>
          <w:color w:val="0000FF"/>
          <w:sz w:val="19"/>
          <w:szCs w:val="19"/>
        </w:rPr>
        <w:t>/&gt;</w:t>
      </w:r>
    </w:p>
    <w:p w14:paraId="121A210C" w14:textId="77777777" w:rsidR="00382E2E" w:rsidRDefault="00382E2E" w:rsidP="00382E2E">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FromFeatureEIDFieldName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FROM_FEATURE_EID</w:t>
      </w:r>
      <w:r>
        <w:rPr>
          <w:rFonts w:ascii="Consolas" w:hAnsi="Consolas" w:cs="Consolas"/>
          <w:sz w:val="19"/>
          <w:szCs w:val="19"/>
        </w:rPr>
        <w:t>"</w:t>
      </w:r>
      <w:r>
        <w:rPr>
          <w:rFonts w:ascii="Consolas" w:hAnsi="Consolas" w:cs="Consolas"/>
          <w:color w:val="0000FF"/>
          <w:sz w:val="19"/>
          <w:szCs w:val="19"/>
        </w:rPr>
        <w:t>/&gt;</w:t>
      </w:r>
    </w:p>
    <w:p w14:paraId="0F727E1D" w14:textId="77777777" w:rsidR="00382E2E" w:rsidRDefault="00382E2E" w:rsidP="00382E2E">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CircuitIDFieldName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FEEDERID</w:t>
      </w:r>
      <w:r>
        <w:rPr>
          <w:rFonts w:ascii="Consolas" w:hAnsi="Consolas" w:cs="Consolas"/>
          <w:sz w:val="19"/>
          <w:szCs w:val="19"/>
        </w:rPr>
        <w:t>"</w:t>
      </w:r>
      <w:r>
        <w:rPr>
          <w:rFonts w:ascii="Consolas" w:hAnsi="Consolas" w:cs="Consolas"/>
          <w:color w:val="0000FF"/>
          <w:sz w:val="19"/>
          <w:szCs w:val="19"/>
        </w:rPr>
        <w:t>/&gt;</w:t>
      </w:r>
    </w:p>
    <w:p w14:paraId="365CCD37" w14:textId="77777777" w:rsidR="00382E2E" w:rsidRDefault="00382E2E" w:rsidP="00382E2E">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ToFeatureEIDFieldName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TO_FEATURE_EID</w:t>
      </w:r>
      <w:r>
        <w:rPr>
          <w:rFonts w:ascii="Consolas" w:hAnsi="Consolas" w:cs="Consolas"/>
          <w:sz w:val="19"/>
          <w:szCs w:val="19"/>
        </w:rPr>
        <w:t>"</w:t>
      </w:r>
      <w:r>
        <w:rPr>
          <w:rFonts w:ascii="Consolas" w:hAnsi="Consolas" w:cs="Consolas"/>
          <w:color w:val="0000FF"/>
          <w:sz w:val="19"/>
          <w:szCs w:val="19"/>
        </w:rPr>
        <w:t>/&gt;</w:t>
      </w:r>
    </w:p>
    <w:p w14:paraId="2139970A" w14:textId="77777777" w:rsidR="00382E2E" w:rsidRDefault="00382E2E" w:rsidP="00382E2E">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OrderNumFieldName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ORDER_NUM</w:t>
      </w:r>
      <w:r>
        <w:rPr>
          <w:rFonts w:ascii="Consolas" w:hAnsi="Consolas" w:cs="Consolas"/>
          <w:sz w:val="19"/>
          <w:szCs w:val="19"/>
        </w:rPr>
        <w:t>"</w:t>
      </w:r>
      <w:r>
        <w:rPr>
          <w:rFonts w:ascii="Consolas" w:hAnsi="Consolas" w:cs="Consolas"/>
          <w:color w:val="0000FF"/>
          <w:sz w:val="19"/>
          <w:szCs w:val="19"/>
        </w:rPr>
        <w:t>/&gt;</w:t>
      </w:r>
    </w:p>
    <w:p w14:paraId="39642F3A" w14:textId="77777777" w:rsidR="00382E2E" w:rsidRDefault="00382E2E" w:rsidP="00382E2E">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MinBranchFieldName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MIN_BRANCH</w:t>
      </w:r>
      <w:r>
        <w:rPr>
          <w:rFonts w:ascii="Consolas" w:hAnsi="Consolas" w:cs="Consolas"/>
          <w:sz w:val="19"/>
          <w:szCs w:val="19"/>
        </w:rPr>
        <w:t>"</w:t>
      </w:r>
      <w:r>
        <w:rPr>
          <w:rFonts w:ascii="Consolas" w:hAnsi="Consolas" w:cs="Consolas"/>
          <w:color w:val="0000FF"/>
          <w:sz w:val="19"/>
          <w:szCs w:val="19"/>
        </w:rPr>
        <w:t>/&gt;</w:t>
      </w:r>
    </w:p>
    <w:p w14:paraId="5374A0AE" w14:textId="77777777" w:rsidR="00382E2E" w:rsidRDefault="00382E2E" w:rsidP="00382E2E">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MaxBranchFieldName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MAX_BRANCH</w:t>
      </w:r>
      <w:r>
        <w:rPr>
          <w:rFonts w:ascii="Consolas" w:hAnsi="Consolas" w:cs="Consolas"/>
          <w:sz w:val="19"/>
          <w:szCs w:val="19"/>
        </w:rPr>
        <w:t>"</w:t>
      </w:r>
      <w:r>
        <w:rPr>
          <w:rFonts w:ascii="Consolas" w:hAnsi="Consolas" w:cs="Consolas"/>
          <w:color w:val="0000FF"/>
          <w:sz w:val="19"/>
          <w:szCs w:val="19"/>
        </w:rPr>
        <w:t>/&gt;</w:t>
      </w:r>
    </w:p>
    <w:p w14:paraId="3C452088" w14:textId="77777777" w:rsidR="00382E2E" w:rsidRDefault="00382E2E" w:rsidP="00382E2E">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TreeLevelFieldName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TREELEVEL</w:t>
      </w:r>
      <w:r>
        <w:rPr>
          <w:rFonts w:ascii="Consolas" w:hAnsi="Consolas" w:cs="Consolas"/>
          <w:sz w:val="19"/>
          <w:szCs w:val="19"/>
        </w:rPr>
        <w:t>"</w:t>
      </w:r>
      <w:r>
        <w:rPr>
          <w:rFonts w:ascii="Consolas" w:hAnsi="Consolas" w:cs="Consolas"/>
          <w:color w:val="0000FF"/>
          <w:sz w:val="19"/>
          <w:szCs w:val="19"/>
        </w:rPr>
        <w:t>/&gt;</w:t>
      </w:r>
    </w:p>
    <w:p w14:paraId="42FDDBC5" w14:textId="77777777" w:rsidR="00382E2E" w:rsidRDefault="00382E2E" w:rsidP="00382E2E">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ToFeatureTypeFieldName</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TO_FEATURE_TYPE</w:t>
      </w:r>
      <w:r>
        <w:rPr>
          <w:rFonts w:ascii="Consolas" w:hAnsi="Consolas" w:cs="Consolas"/>
          <w:sz w:val="19"/>
          <w:szCs w:val="19"/>
        </w:rPr>
        <w:t>"</w:t>
      </w:r>
      <w:r>
        <w:rPr>
          <w:rFonts w:ascii="Consolas" w:hAnsi="Consolas" w:cs="Consolas"/>
          <w:color w:val="0000FF"/>
          <w:sz w:val="19"/>
          <w:szCs w:val="19"/>
        </w:rPr>
        <w:t>/&gt;</w:t>
      </w:r>
    </w:p>
    <w:p w14:paraId="1FE4F0A8" w14:textId="77777777" w:rsidR="00382E2E" w:rsidRDefault="00382E2E" w:rsidP="00382E2E">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p>
    <w:p w14:paraId="2CF11993" w14:textId="77777777" w:rsidR="00382E2E" w:rsidRDefault="00382E2E" w:rsidP="00382E2E">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proofErr w:type="gramStart"/>
      <w:r>
        <w:rPr>
          <w:rFonts w:ascii="Consolas" w:hAnsi="Consolas" w:cs="Consolas"/>
          <w:color w:val="0000FF"/>
          <w:sz w:val="19"/>
          <w:szCs w:val="19"/>
        </w:rPr>
        <w:t>&lt;!--</w:t>
      </w:r>
      <w:proofErr w:type="gramEnd"/>
      <w:r>
        <w:rPr>
          <w:rFonts w:ascii="Consolas" w:hAnsi="Consolas" w:cs="Consolas"/>
          <w:color w:val="008000"/>
          <w:sz w:val="19"/>
          <w:szCs w:val="19"/>
        </w:rPr>
        <w:t xml:space="preserve"> Specify any oracle stored procedures that should be run when before tracing has started and after it has finished.  They will</w:t>
      </w:r>
    </w:p>
    <w:p w14:paraId="386EED40" w14:textId="77777777" w:rsidR="00382E2E" w:rsidRDefault="00382E2E" w:rsidP="00382E2E">
      <w:pPr>
        <w:autoSpaceDE w:val="0"/>
        <w:autoSpaceDN w:val="0"/>
        <w:adjustRightInd w:val="0"/>
        <w:rPr>
          <w:rFonts w:ascii="Consolas" w:hAnsi="Consolas" w:cs="Consolas"/>
          <w:sz w:val="19"/>
          <w:szCs w:val="19"/>
        </w:rPr>
      </w:pPr>
      <w:r>
        <w:rPr>
          <w:rFonts w:ascii="Consolas" w:hAnsi="Consolas" w:cs="Consolas"/>
          <w:color w:val="008000"/>
          <w:sz w:val="19"/>
          <w:szCs w:val="19"/>
        </w:rPr>
        <w:t xml:space="preserve">         </w:t>
      </w:r>
      <w:proofErr w:type="gramStart"/>
      <w:r>
        <w:rPr>
          <w:rFonts w:ascii="Consolas" w:hAnsi="Consolas" w:cs="Consolas"/>
          <w:color w:val="008000"/>
          <w:sz w:val="19"/>
          <w:szCs w:val="19"/>
        </w:rPr>
        <w:t>be</w:t>
      </w:r>
      <w:proofErr w:type="gramEnd"/>
      <w:r>
        <w:rPr>
          <w:rFonts w:ascii="Consolas" w:hAnsi="Consolas" w:cs="Consolas"/>
          <w:color w:val="008000"/>
          <w:sz w:val="19"/>
          <w:szCs w:val="19"/>
        </w:rPr>
        <w:t xml:space="preserve"> executed in the order they are listed</w:t>
      </w:r>
      <w:r>
        <w:rPr>
          <w:rFonts w:ascii="Consolas" w:hAnsi="Consolas" w:cs="Consolas"/>
          <w:color w:val="0000FF"/>
          <w:sz w:val="19"/>
          <w:szCs w:val="19"/>
        </w:rPr>
        <w:t>--&gt;</w:t>
      </w:r>
    </w:p>
    <w:p w14:paraId="129089B8" w14:textId="77777777" w:rsidR="00382E2E" w:rsidRDefault="00382E2E" w:rsidP="00382E2E">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BeforeTracingStoredProcedures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Drop_Sub_Trace_Indices</w:t>
      </w:r>
      <w:proofErr w:type="gramStart"/>
      <w:r>
        <w:rPr>
          <w:rFonts w:ascii="Consolas" w:hAnsi="Consolas" w:cs="Consolas"/>
          <w:color w:val="0000FF"/>
          <w:sz w:val="19"/>
          <w:szCs w:val="19"/>
        </w:rPr>
        <w:t>,Drop</w:t>
      </w:r>
      <w:proofErr w:type="gramEnd"/>
      <w:r>
        <w:rPr>
          <w:rFonts w:ascii="Consolas" w:hAnsi="Consolas" w:cs="Consolas"/>
          <w:color w:val="0000FF"/>
          <w:sz w:val="19"/>
          <w:szCs w:val="19"/>
        </w:rPr>
        <w:t>_Elec_Trace_Indices</w:t>
      </w:r>
      <w:proofErr w:type="spellEnd"/>
      <w:r>
        <w:rPr>
          <w:rFonts w:ascii="Consolas" w:hAnsi="Consolas" w:cs="Consolas"/>
          <w:sz w:val="19"/>
          <w:szCs w:val="19"/>
        </w:rPr>
        <w:t>"</w:t>
      </w:r>
      <w:r>
        <w:rPr>
          <w:rFonts w:ascii="Consolas" w:hAnsi="Consolas" w:cs="Consolas"/>
          <w:color w:val="0000FF"/>
          <w:sz w:val="19"/>
          <w:szCs w:val="19"/>
        </w:rPr>
        <w:t>/&gt;</w:t>
      </w:r>
    </w:p>
    <w:p w14:paraId="4E0006AC" w14:textId="77777777" w:rsidR="00382E2E" w:rsidRDefault="00382E2E" w:rsidP="00382E2E">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r>
        <w:rPr>
          <w:rFonts w:ascii="Consolas" w:hAnsi="Consolas" w:cs="Consolas"/>
          <w:color w:val="A31515"/>
          <w:sz w:val="19"/>
          <w:szCs w:val="19"/>
        </w:rPr>
        <w:t>add</w:t>
      </w:r>
      <w:r>
        <w:rPr>
          <w:rFonts w:ascii="Consolas" w:hAnsi="Consolas" w:cs="Consolas"/>
          <w:color w:val="0000FF"/>
          <w:sz w:val="19"/>
          <w:szCs w:val="19"/>
        </w:rPr>
        <w:t xml:space="preserve"> </w:t>
      </w:r>
      <w:r>
        <w:rPr>
          <w:rFonts w:ascii="Consolas" w:hAnsi="Consolas" w:cs="Consolas"/>
          <w:color w:val="FF0000"/>
          <w:sz w:val="19"/>
          <w:szCs w:val="19"/>
        </w:rPr>
        <w:t>key</w:t>
      </w:r>
      <w:r>
        <w:rPr>
          <w:rFonts w:ascii="Consolas" w:hAnsi="Consolas" w:cs="Consolas"/>
          <w:color w:val="0000FF"/>
          <w:sz w:val="19"/>
          <w:szCs w:val="19"/>
        </w:rPr>
        <w:t>=</w:t>
      </w:r>
      <w:r>
        <w:rPr>
          <w:rFonts w:ascii="Consolas" w:hAnsi="Consolas" w:cs="Consolas"/>
          <w:sz w:val="19"/>
          <w:szCs w:val="19"/>
        </w:rPr>
        <w:t>"</w:t>
      </w:r>
      <w:proofErr w:type="spellStart"/>
      <w:r>
        <w:rPr>
          <w:rFonts w:ascii="Consolas" w:hAnsi="Consolas" w:cs="Consolas"/>
          <w:color w:val="0000FF"/>
          <w:sz w:val="19"/>
          <w:szCs w:val="19"/>
        </w:rPr>
        <w:t>AfterTracingStoredProcedures</w:t>
      </w:r>
      <w:proofErr w:type="spellEnd"/>
      <w:r>
        <w:rPr>
          <w:rFonts w:ascii="Consolas" w:hAnsi="Consolas" w:cs="Consolas"/>
          <w:sz w:val="19"/>
          <w:szCs w:val="19"/>
        </w:rPr>
        <w:t>"</w:t>
      </w:r>
      <w:r>
        <w:rPr>
          <w:rFonts w:ascii="Consolas" w:hAnsi="Consolas" w:cs="Consolas"/>
          <w:color w:val="0000FF"/>
          <w:sz w:val="19"/>
          <w:szCs w:val="19"/>
        </w:rPr>
        <w:t xml:space="preserve"> </w:t>
      </w:r>
      <w:r>
        <w:rPr>
          <w:rFonts w:ascii="Consolas" w:hAnsi="Consolas" w:cs="Consolas"/>
          <w:color w:val="FF0000"/>
          <w:sz w:val="19"/>
          <w:szCs w:val="19"/>
        </w:rPr>
        <w:t>value</w:t>
      </w:r>
      <w:r>
        <w:rPr>
          <w:rFonts w:ascii="Consolas" w:hAnsi="Consolas" w:cs="Consolas"/>
          <w:color w:val="0000FF"/>
          <w:sz w:val="19"/>
          <w:szCs w:val="19"/>
        </w:rPr>
        <w:t>=</w:t>
      </w:r>
      <w:r>
        <w:rPr>
          <w:rFonts w:ascii="Consolas" w:hAnsi="Consolas" w:cs="Consolas"/>
          <w:sz w:val="19"/>
          <w:szCs w:val="19"/>
        </w:rPr>
        <w:t>"</w:t>
      </w:r>
      <w:r>
        <w:rPr>
          <w:rFonts w:ascii="Consolas" w:hAnsi="Consolas" w:cs="Consolas"/>
          <w:color w:val="0000FF"/>
          <w:sz w:val="19"/>
          <w:szCs w:val="19"/>
        </w:rPr>
        <w:t>UpdateFCIDs</w:t>
      </w:r>
      <w:proofErr w:type="gramStart"/>
      <w:r>
        <w:rPr>
          <w:rFonts w:ascii="Consolas" w:hAnsi="Consolas" w:cs="Consolas"/>
          <w:color w:val="0000FF"/>
          <w:sz w:val="19"/>
          <w:szCs w:val="19"/>
        </w:rPr>
        <w:t>,UpdateSchemFCIDs,UpdateGlobalIDsAndFeederInfo,Create</w:t>
      </w:r>
      <w:proofErr w:type="gramEnd"/>
      <w:r>
        <w:rPr>
          <w:rFonts w:ascii="Consolas" w:hAnsi="Consolas" w:cs="Consolas"/>
          <w:color w:val="0000FF"/>
          <w:sz w:val="19"/>
          <w:szCs w:val="19"/>
        </w:rPr>
        <w:t>_Sub_Trace_Indices,Create_Elec_Trace_Indices</w:t>
      </w:r>
      <w:r>
        <w:rPr>
          <w:rFonts w:ascii="Consolas" w:hAnsi="Consolas" w:cs="Consolas"/>
          <w:sz w:val="19"/>
          <w:szCs w:val="19"/>
        </w:rPr>
        <w:t>"</w:t>
      </w:r>
      <w:r>
        <w:rPr>
          <w:rFonts w:ascii="Consolas" w:hAnsi="Consolas" w:cs="Consolas"/>
          <w:color w:val="0000FF"/>
          <w:sz w:val="19"/>
          <w:szCs w:val="19"/>
        </w:rPr>
        <w:t>/&gt;</w:t>
      </w:r>
    </w:p>
    <w:p w14:paraId="720CE27A" w14:textId="77777777" w:rsidR="00382E2E" w:rsidRDefault="00382E2E" w:rsidP="00382E2E">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p>
    <w:p w14:paraId="73595508" w14:textId="77777777" w:rsidR="00382E2E" w:rsidRDefault="00382E2E" w:rsidP="00382E2E">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&lt;/</w:t>
      </w:r>
      <w:proofErr w:type="spellStart"/>
      <w:r>
        <w:rPr>
          <w:rFonts w:ascii="Consolas" w:hAnsi="Consolas" w:cs="Consolas"/>
          <w:color w:val="A31515"/>
          <w:sz w:val="19"/>
          <w:szCs w:val="19"/>
        </w:rPr>
        <w:t>appSettings</w:t>
      </w:r>
      <w:proofErr w:type="spellEnd"/>
      <w:r>
        <w:rPr>
          <w:rFonts w:ascii="Consolas" w:hAnsi="Consolas" w:cs="Consolas"/>
          <w:color w:val="0000FF"/>
          <w:sz w:val="19"/>
          <w:szCs w:val="19"/>
        </w:rPr>
        <w:t>&gt;</w:t>
      </w:r>
    </w:p>
    <w:p w14:paraId="452017B5" w14:textId="77777777" w:rsidR="00382E2E" w:rsidRDefault="00382E2E" w:rsidP="00382E2E">
      <w:pPr>
        <w:autoSpaceDE w:val="0"/>
        <w:autoSpaceDN w:val="0"/>
        <w:adjustRightInd w:val="0"/>
        <w:rPr>
          <w:rFonts w:ascii="Consolas" w:hAnsi="Consolas" w:cs="Consolas"/>
          <w:sz w:val="19"/>
          <w:szCs w:val="19"/>
        </w:rPr>
      </w:pPr>
      <w:r>
        <w:rPr>
          <w:rFonts w:ascii="Consolas" w:hAnsi="Consolas" w:cs="Consolas"/>
          <w:color w:val="0000FF"/>
          <w:sz w:val="19"/>
          <w:szCs w:val="19"/>
        </w:rPr>
        <w:t xml:space="preserve">  </w:t>
      </w:r>
    </w:p>
    <w:p w14:paraId="7B3A41B5" w14:textId="77777777" w:rsidR="00382E2E" w:rsidRDefault="00382E2E" w:rsidP="00382E2E">
      <w:pPr>
        <w:autoSpaceDE w:val="0"/>
        <w:autoSpaceDN w:val="0"/>
        <w:adjustRightInd w:val="0"/>
        <w:rPr>
          <w:rFonts w:ascii="Consolas" w:hAnsi="Consolas" w:cs="Consolas"/>
          <w:color w:val="0000FF"/>
          <w:sz w:val="19"/>
          <w:szCs w:val="19"/>
        </w:rPr>
      </w:pPr>
      <w:r>
        <w:rPr>
          <w:rFonts w:ascii="Consolas" w:hAnsi="Consolas" w:cs="Consolas"/>
          <w:color w:val="0000FF"/>
          <w:sz w:val="19"/>
          <w:szCs w:val="19"/>
        </w:rPr>
        <w:t>&lt;/</w:t>
      </w:r>
      <w:r>
        <w:rPr>
          <w:rFonts w:ascii="Consolas" w:hAnsi="Consolas" w:cs="Consolas"/>
          <w:color w:val="A31515"/>
          <w:sz w:val="19"/>
          <w:szCs w:val="19"/>
        </w:rPr>
        <w:t>configuration</w:t>
      </w:r>
      <w:r>
        <w:rPr>
          <w:rFonts w:ascii="Consolas" w:hAnsi="Consolas" w:cs="Consolas"/>
          <w:color w:val="0000FF"/>
          <w:sz w:val="19"/>
          <w:szCs w:val="19"/>
        </w:rPr>
        <w:t>&gt;</w:t>
      </w:r>
    </w:p>
    <w:p w14:paraId="617905A2" w14:textId="1518E4E3" w:rsidR="004F5D7F" w:rsidRDefault="004F5D7F" w:rsidP="004F5D7F">
      <w:pPr>
        <w:autoSpaceDE w:val="0"/>
        <w:autoSpaceDN w:val="0"/>
        <w:adjustRightInd w:val="0"/>
        <w:rPr>
          <w:rFonts w:ascii="Consolas" w:hAnsi="Consolas" w:cs="Consolas"/>
          <w:color w:val="0000FF"/>
          <w:sz w:val="19"/>
          <w:szCs w:val="19"/>
        </w:rPr>
      </w:pPr>
    </w:p>
    <w:p w14:paraId="04F7BD7C" w14:textId="77777777" w:rsidR="00382E2E" w:rsidRDefault="00382E2E" w:rsidP="004F5D7F">
      <w:pPr>
        <w:autoSpaceDE w:val="0"/>
        <w:autoSpaceDN w:val="0"/>
        <w:adjustRightInd w:val="0"/>
        <w:rPr>
          <w:rFonts w:ascii="Consolas" w:hAnsi="Consolas" w:cs="Consolas"/>
          <w:color w:val="0000FF"/>
          <w:sz w:val="19"/>
          <w:szCs w:val="19"/>
        </w:rPr>
      </w:pPr>
    </w:p>
    <w:p w14:paraId="2F2CF3C6" w14:textId="77777777" w:rsidR="00382E2E" w:rsidRDefault="00382E2E" w:rsidP="004F5D7F">
      <w:pPr>
        <w:autoSpaceDE w:val="0"/>
        <w:autoSpaceDN w:val="0"/>
        <w:adjustRightInd w:val="0"/>
        <w:rPr>
          <w:rFonts w:ascii="Consolas" w:hAnsi="Consolas" w:cs="Consolas"/>
          <w:color w:val="0000FF"/>
          <w:sz w:val="19"/>
          <w:szCs w:val="19"/>
        </w:rPr>
      </w:pPr>
    </w:p>
    <w:p w14:paraId="42855B01" w14:textId="77777777" w:rsidR="004F5D7F" w:rsidRDefault="004F5D7F" w:rsidP="004F5D7F"/>
    <w:p w14:paraId="442225DE" w14:textId="77777777" w:rsidR="008E660D" w:rsidRDefault="008E660D" w:rsidP="004F5D7F"/>
    <w:p w14:paraId="6D139E9F" w14:textId="140DDFFC" w:rsidR="008E660D" w:rsidRDefault="0076241D" w:rsidP="008E660D">
      <w:pPr>
        <w:pStyle w:val="Heading2"/>
      </w:pPr>
      <w:bookmarkStart w:id="48" w:name="_Toc384830065"/>
      <w:r>
        <w:lastRenderedPageBreak/>
        <w:t xml:space="preserve">Required </w:t>
      </w:r>
      <w:proofErr w:type="spellStart"/>
      <w:r>
        <w:t>Sql</w:t>
      </w:r>
      <w:proofErr w:type="spellEnd"/>
      <w:r>
        <w:t xml:space="preserve"> Scripts</w:t>
      </w:r>
      <w:bookmarkEnd w:id="48"/>
    </w:p>
    <w:p w14:paraId="24B93CF7" w14:textId="77777777" w:rsidR="008E660D" w:rsidRDefault="008E660D" w:rsidP="008E660D"/>
    <w:p w14:paraId="385AD64E" w14:textId="55DAFA23" w:rsidR="008E660D" w:rsidRDefault="00F26B24" w:rsidP="008E660D">
      <w:r>
        <w:t xml:space="preserve">Current Releases Directory will contain the most recent </w:t>
      </w:r>
      <w:proofErr w:type="spellStart"/>
      <w:r>
        <w:t>sql</w:t>
      </w:r>
      <w:proofErr w:type="spellEnd"/>
      <w:r>
        <w:t xml:space="preserve"> script.</w:t>
      </w:r>
    </w:p>
    <w:p w14:paraId="147AC264" w14:textId="7F0AA14D" w:rsidR="00D47145" w:rsidRDefault="00F26B24" w:rsidP="008E660D">
      <w:r w:rsidRPr="00F26B24">
        <w:t>\\sfetgis-nas01\sfgispoc_data\ApplicationDevelopment\IBM_Delivery\Releases\PGECachedTracing</w:t>
      </w:r>
    </w:p>
    <w:p w14:paraId="1F59F48B" w14:textId="47D54E6B" w:rsidR="00D47145" w:rsidRPr="008E660D" w:rsidRDefault="00D47145" w:rsidP="008E660D"/>
    <w:p w14:paraId="76060AC9" w14:textId="3EFA31EC" w:rsidR="00E5043D" w:rsidRPr="003B17EA" w:rsidRDefault="00E5043D" w:rsidP="00B07BFA">
      <w:pPr>
        <w:pStyle w:val="Heading1"/>
      </w:pPr>
      <w:bookmarkStart w:id="49" w:name="_Toc384830066"/>
      <w:r w:rsidRPr="00B07BFA">
        <w:lastRenderedPageBreak/>
        <w:t>Security</w:t>
      </w:r>
      <w:bookmarkEnd w:id="49"/>
    </w:p>
    <w:p w14:paraId="76060ACA" w14:textId="77777777" w:rsidR="005A023B" w:rsidRPr="003B17EA" w:rsidRDefault="005A023B" w:rsidP="00B07BFA">
      <w:pPr>
        <w:pStyle w:val="Heading2"/>
      </w:pPr>
      <w:bookmarkStart w:id="50" w:name="_Toc239563380"/>
      <w:bookmarkStart w:id="51" w:name="_Toc239574912"/>
      <w:bookmarkStart w:id="52" w:name="_Toc239584944"/>
      <w:bookmarkStart w:id="53" w:name="_Toc240251798"/>
      <w:bookmarkStart w:id="54" w:name="_Toc240252312"/>
      <w:bookmarkStart w:id="55" w:name="_Toc322539940"/>
      <w:bookmarkStart w:id="56" w:name="_Toc384830067"/>
      <w:r w:rsidRPr="003B17EA">
        <w:t>Security Matrix</w:t>
      </w:r>
      <w:bookmarkEnd w:id="50"/>
      <w:bookmarkEnd w:id="51"/>
      <w:bookmarkEnd w:id="52"/>
      <w:bookmarkEnd w:id="53"/>
      <w:bookmarkEnd w:id="54"/>
      <w:bookmarkEnd w:id="55"/>
      <w:bookmarkEnd w:id="56"/>
    </w:p>
    <w:p w14:paraId="76060ACB" w14:textId="77777777" w:rsidR="005A023B" w:rsidRPr="003B17EA" w:rsidRDefault="005A023B" w:rsidP="005A023B">
      <w:pPr>
        <w:pStyle w:val="BodyTextTableHeader"/>
        <w:ind w:left="720"/>
      </w:pPr>
      <w:r w:rsidRPr="003B17EA">
        <w:t>Data Sensitivity Levels</w:t>
      </w:r>
    </w:p>
    <w:tbl>
      <w:tblPr>
        <w:tblW w:w="90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260"/>
        <w:gridCol w:w="990"/>
        <w:gridCol w:w="3690"/>
        <w:gridCol w:w="3060"/>
      </w:tblGrid>
      <w:tr w:rsidR="005A023B" w:rsidRPr="003B17EA" w14:paraId="76060AD0" w14:textId="77777777" w:rsidTr="00F53FBB">
        <w:tc>
          <w:tcPr>
            <w:tcW w:w="1260" w:type="dxa"/>
            <w:shd w:val="clear" w:color="auto" w:fill="C0C0C0"/>
          </w:tcPr>
          <w:p w14:paraId="76060ACC" w14:textId="77777777" w:rsidR="005A023B" w:rsidRPr="003B17EA" w:rsidRDefault="005A023B" w:rsidP="00F53FBB">
            <w:pPr>
              <w:ind w:left="-18" w:firstLine="18"/>
              <w:jc w:val="center"/>
              <w:rPr>
                <w:rFonts w:cs="Arial"/>
                <w:b/>
              </w:rPr>
            </w:pPr>
            <w:r w:rsidRPr="003B17EA">
              <w:rPr>
                <w:rFonts w:cs="Arial"/>
                <w:b/>
              </w:rPr>
              <w:t>Sensitivity Level</w:t>
            </w:r>
          </w:p>
        </w:tc>
        <w:tc>
          <w:tcPr>
            <w:tcW w:w="990" w:type="dxa"/>
            <w:shd w:val="clear" w:color="auto" w:fill="C0C0C0"/>
          </w:tcPr>
          <w:p w14:paraId="76060ACD" w14:textId="77777777" w:rsidR="005A023B" w:rsidRPr="003B17EA" w:rsidRDefault="005A023B" w:rsidP="00F53FBB">
            <w:pPr>
              <w:rPr>
                <w:rFonts w:cs="Arial"/>
                <w:b/>
              </w:rPr>
            </w:pPr>
            <w:r w:rsidRPr="003B17EA">
              <w:rPr>
                <w:rFonts w:cs="Arial"/>
                <w:b/>
              </w:rPr>
              <w:t>Rating</w:t>
            </w:r>
          </w:p>
        </w:tc>
        <w:tc>
          <w:tcPr>
            <w:tcW w:w="3690" w:type="dxa"/>
            <w:shd w:val="clear" w:color="auto" w:fill="C0C0C0"/>
          </w:tcPr>
          <w:p w14:paraId="76060ACE" w14:textId="77777777" w:rsidR="005A023B" w:rsidRPr="003B17EA" w:rsidRDefault="005A023B" w:rsidP="00F53FBB">
            <w:pPr>
              <w:ind w:left="720"/>
              <w:rPr>
                <w:rFonts w:cs="Arial"/>
                <w:b/>
              </w:rPr>
            </w:pPr>
            <w:r w:rsidRPr="003B17EA">
              <w:rPr>
                <w:rFonts w:cs="Arial"/>
                <w:b/>
              </w:rPr>
              <w:t>Description</w:t>
            </w:r>
          </w:p>
        </w:tc>
        <w:tc>
          <w:tcPr>
            <w:tcW w:w="3060" w:type="dxa"/>
            <w:shd w:val="clear" w:color="auto" w:fill="C0C0C0"/>
          </w:tcPr>
          <w:p w14:paraId="76060ACF" w14:textId="77777777" w:rsidR="005A023B" w:rsidRPr="003B17EA" w:rsidRDefault="005A023B" w:rsidP="00F53FBB">
            <w:pPr>
              <w:ind w:left="94"/>
              <w:rPr>
                <w:rFonts w:cs="Arial"/>
                <w:b/>
              </w:rPr>
            </w:pPr>
            <w:r w:rsidRPr="003B17EA">
              <w:rPr>
                <w:rFonts w:cs="Arial"/>
                <w:b/>
              </w:rPr>
              <w:t>Example</w:t>
            </w:r>
          </w:p>
        </w:tc>
      </w:tr>
      <w:tr w:rsidR="005A023B" w:rsidRPr="003B17EA" w14:paraId="76060AD5" w14:textId="77777777" w:rsidTr="00F53FBB">
        <w:tc>
          <w:tcPr>
            <w:tcW w:w="1260" w:type="dxa"/>
          </w:tcPr>
          <w:p w14:paraId="76060AD1" w14:textId="77777777" w:rsidR="005A023B" w:rsidRPr="003B17EA" w:rsidRDefault="005A023B" w:rsidP="00F53FBB">
            <w:pPr>
              <w:pStyle w:val="BodyTextTable"/>
              <w:jc w:val="center"/>
            </w:pPr>
            <w:r w:rsidRPr="003B17EA">
              <w:t>4</w:t>
            </w:r>
          </w:p>
        </w:tc>
        <w:tc>
          <w:tcPr>
            <w:tcW w:w="990" w:type="dxa"/>
          </w:tcPr>
          <w:p w14:paraId="76060AD2" w14:textId="77777777" w:rsidR="005A023B" w:rsidRPr="003B17EA" w:rsidRDefault="005A023B" w:rsidP="00F53FBB">
            <w:pPr>
              <w:pStyle w:val="BodyTextTable"/>
            </w:pPr>
            <w:r w:rsidRPr="003B17EA">
              <w:t>Critical</w:t>
            </w:r>
          </w:p>
        </w:tc>
        <w:tc>
          <w:tcPr>
            <w:tcW w:w="3690" w:type="dxa"/>
          </w:tcPr>
          <w:p w14:paraId="76060AD3" w14:textId="77777777" w:rsidR="005A023B" w:rsidRPr="003B17EA" w:rsidRDefault="005A023B" w:rsidP="00F53FBB">
            <w:pPr>
              <w:pStyle w:val="BodyTextTable"/>
            </w:pPr>
            <w:r w:rsidRPr="003B17EA">
              <w:t>Any Information where an unauthorized disclosure to unintended recipients could result in financial loss, loss of life, damage to company reputation, or cause significant risks</w:t>
            </w:r>
          </w:p>
        </w:tc>
        <w:tc>
          <w:tcPr>
            <w:tcW w:w="3060" w:type="dxa"/>
          </w:tcPr>
          <w:p w14:paraId="76060AD4" w14:textId="77777777" w:rsidR="005A023B" w:rsidRPr="003B17EA" w:rsidRDefault="005A023B" w:rsidP="00F53FBB">
            <w:pPr>
              <w:pStyle w:val="BodyTextTable"/>
            </w:pPr>
            <w:r w:rsidRPr="003B17EA">
              <w:t>Customer Information under SB1386, confidential databases, trade secrets, inventions, financial reports prior to release.</w:t>
            </w:r>
          </w:p>
        </w:tc>
      </w:tr>
      <w:tr w:rsidR="005A023B" w:rsidRPr="003B17EA" w14:paraId="76060ADA" w14:textId="77777777" w:rsidTr="00F53FBB">
        <w:tc>
          <w:tcPr>
            <w:tcW w:w="1260" w:type="dxa"/>
          </w:tcPr>
          <w:p w14:paraId="76060AD6" w14:textId="77777777" w:rsidR="005A023B" w:rsidRPr="003B17EA" w:rsidRDefault="005A023B" w:rsidP="00F53FBB">
            <w:pPr>
              <w:pStyle w:val="BodyTextTable"/>
              <w:jc w:val="center"/>
            </w:pPr>
            <w:r w:rsidRPr="003B17EA">
              <w:t>3</w:t>
            </w:r>
          </w:p>
        </w:tc>
        <w:tc>
          <w:tcPr>
            <w:tcW w:w="990" w:type="dxa"/>
          </w:tcPr>
          <w:p w14:paraId="76060AD7" w14:textId="77777777" w:rsidR="005A023B" w:rsidRPr="003B17EA" w:rsidRDefault="005A023B" w:rsidP="00F53FBB">
            <w:pPr>
              <w:pStyle w:val="BodyTextTable"/>
            </w:pPr>
            <w:r w:rsidRPr="003B17EA">
              <w:t>High</w:t>
            </w:r>
          </w:p>
        </w:tc>
        <w:tc>
          <w:tcPr>
            <w:tcW w:w="3690" w:type="dxa"/>
          </w:tcPr>
          <w:p w14:paraId="76060AD8" w14:textId="77777777" w:rsidR="005A023B" w:rsidRPr="003B17EA" w:rsidRDefault="005A023B" w:rsidP="00F53FBB">
            <w:pPr>
              <w:pStyle w:val="BodyTextTable"/>
            </w:pPr>
            <w:r w:rsidRPr="003B17EA">
              <w:t>Any Information that, if disclosed to or modified by unauthorized individuals, might result in the risk of significant loss, significant productivity loss, or significant embarrassment to PG&amp;E</w:t>
            </w:r>
          </w:p>
        </w:tc>
        <w:tc>
          <w:tcPr>
            <w:tcW w:w="3060" w:type="dxa"/>
          </w:tcPr>
          <w:p w14:paraId="76060AD9" w14:textId="77777777" w:rsidR="005A023B" w:rsidRPr="003B17EA" w:rsidRDefault="005A023B" w:rsidP="00F53FBB">
            <w:pPr>
              <w:pStyle w:val="BodyTextTable"/>
              <w:rPr>
                <w:strike/>
              </w:rPr>
            </w:pPr>
            <w:r w:rsidRPr="003B17EA">
              <w:t>Non-administrative passwords, customer Information, shareholder Information, labor and employee relations data</w:t>
            </w:r>
          </w:p>
        </w:tc>
      </w:tr>
      <w:tr w:rsidR="005A023B" w:rsidRPr="003B17EA" w14:paraId="76060ADF" w14:textId="77777777" w:rsidTr="00F53FBB">
        <w:tc>
          <w:tcPr>
            <w:tcW w:w="1260" w:type="dxa"/>
          </w:tcPr>
          <w:p w14:paraId="76060ADB" w14:textId="77777777" w:rsidR="005A023B" w:rsidRPr="003B17EA" w:rsidRDefault="005A023B" w:rsidP="00F53FBB">
            <w:pPr>
              <w:pStyle w:val="BodyTextTable"/>
              <w:jc w:val="center"/>
            </w:pPr>
            <w:r w:rsidRPr="003B17EA">
              <w:t>2</w:t>
            </w:r>
          </w:p>
        </w:tc>
        <w:tc>
          <w:tcPr>
            <w:tcW w:w="990" w:type="dxa"/>
          </w:tcPr>
          <w:p w14:paraId="76060ADC" w14:textId="77777777" w:rsidR="005A023B" w:rsidRPr="003B17EA" w:rsidRDefault="005A023B" w:rsidP="00F53FBB">
            <w:pPr>
              <w:pStyle w:val="BodyTextTable"/>
            </w:pPr>
            <w:r w:rsidRPr="003B17EA">
              <w:t>Medium</w:t>
            </w:r>
          </w:p>
        </w:tc>
        <w:tc>
          <w:tcPr>
            <w:tcW w:w="3690" w:type="dxa"/>
          </w:tcPr>
          <w:p w14:paraId="76060ADD" w14:textId="77777777" w:rsidR="005A023B" w:rsidRPr="003B17EA" w:rsidRDefault="005A023B" w:rsidP="00F53FBB">
            <w:pPr>
              <w:pStyle w:val="BodyTextTable"/>
            </w:pPr>
            <w:r w:rsidRPr="003B17EA">
              <w:t xml:space="preserve">Information which does not meet the risk criteria for higher Sensitivity levels and, If disclosed or modified by unauthorized individuals, might result in the risk of some monetary loss, some productivity loss or some embarrassment to PG&amp;E.  </w:t>
            </w:r>
            <w:proofErr w:type="gramStart"/>
            <w:r w:rsidRPr="003B17EA">
              <w:t>Sensitivity Level 2 information</w:t>
            </w:r>
            <w:proofErr w:type="gramEnd"/>
            <w:r w:rsidRPr="003B17EA">
              <w:t xml:space="preserve"> is often collected for internal use.</w:t>
            </w:r>
          </w:p>
        </w:tc>
        <w:tc>
          <w:tcPr>
            <w:tcW w:w="3060" w:type="dxa"/>
          </w:tcPr>
          <w:p w14:paraId="76060ADE" w14:textId="77777777" w:rsidR="005A023B" w:rsidRPr="003B17EA" w:rsidRDefault="005A023B" w:rsidP="00F53FBB">
            <w:pPr>
              <w:pStyle w:val="BodyTextTable"/>
              <w:rPr>
                <w:strike/>
              </w:rPr>
            </w:pPr>
            <w:r w:rsidRPr="003B17EA">
              <w:t>Corporate Policies, directories of employee information, organizational charts, contracts (unless otherwise classified)</w:t>
            </w:r>
          </w:p>
        </w:tc>
      </w:tr>
      <w:tr w:rsidR="005A023B" w:rsidRPr="003B17EA" w14:paraId="76060AE4" w14:textId="77777777" w:rsidTr="00F53FBB">
        <w:tc>
          <w:tcPr>
            <w:tcW w:w="1260" w:type="dxa"/>
          </w:tcPr>
          <w:p w14:paraId="76060AE0" w14:textId="77777777" w:rsidR="005A023B" w:rsidRPr="003B17EA" w:rsidRDefault="005A023B" w:rsidP="00F53FBB">
            <w:pPr>
              <w:pStyle w:val="BodyTextTable"/>
              <w:jc w:val="center"/>
            </w:pPr>
            <w:r w:rsidRPr="003B17EA">
              <w:t>1</w:t>
            </w:r>
          </w:p>
        </w:tc>
        <w:tc>
          <w:tcPr>
            <w:tcW w:w="990" w:type="dxa"/>
          </w:tcPr>
          <w:p w14:paraId="76060AE1" w14:textId="77777777" w:rsidR="005A023B" w:rsidRPr="003B17EA" w:rsidRDefault="005A023B" w:rsidP="00F53FBB">
            <w:pPr>
              <w:pStyle w:val="BodyTextTable"/>
            </w:pPr>
            <w:r w:rsidRPr="003B17EA">
              <w:t>Low</w:t>
            </w:r>
          </w:p>
        </w:tc>
        <w:tc>
          <w:tcPr>
            <w:tcW w:w="3690" w:type="dxa"/>
          </w:tcPr>
          <w:p w14:paraId="76060AE2" w14:textId="77777777" w:rsidR="005A023B" w:rsidRPr="003B17EA" w:rsidRDefault="005A023B" w:rsidP="00F53FBB">
            <w:pPr>
              <w:pStyle w:val="BodyTextTable"/>
            </w:pPr>
            <w:r w:rsidRPr="003B17EA">
              <w:t xml:space="preserve">Anything produced for Public review.  At this level any disclosures could reasonably expect not to have an </w:t>
            </w:r>
            <w:proofErr w:type="spellStart"/>
            <w:r w:rsidRPr="003B17EA">
              <w:t>adverse affect</w:t>
            </w:r>
            <w:proofErr w:type="spellEnd"/>
            <w:r w:rsidRPr="003B17EA">
              <w:t>.  Unintentional alteration or destruction is the primary concern for Sensitivity Level 1 information.</w:t>
            </w:r>
          </w:p>
        </w:tc>
        <w:tc>
          <w:tcPr>
            <w:tcW w:w="3060" w:type="dxa"/>
          </w:tcPr>
          <w:p w14:paraId="76060AE3" w14:textId="77777777" w:rsidR="005A023B" w:rsidRPr="003B17EA" w:rsidRDefault="005A023B" w:rsidP="00F53FBB">
            <w:pPr>
              <w:pStyle w:val="BodyTextTable"/>
            </w:pPr>
            <w:r w:rsidRPr="003B17EA">
              <w:t xml:space="preserve">Public information on </w:t>
            </w:r>
            <w:hyperlink r:id="rId15" w:history="1">
              <w:r w:rsidRPr="003B17EA">
                <w:rPr>
                  <w:rStyle w:val="Hyperlink"/>
                  <w:sz w:val="18"/>
                  <w:szCs w:val="18"/>
                </w:rPr>
                <w:t>www.pge.com</w:t>
              </w:r>
            </w:hyperlink>
            <w:r w:rsidRPr="003B17EA">
              <w:t xml:space="preserve"> public news releases</w:t>
            </w:r>
          </w:p>
        </w:tc>
      </w:tr>
    </w:tbl>
    <w:p w14:paraId="76060AE5" w14:textId="77777777" w:rsidR="005A023B" w:rsidRPr="003B17EA" w:rsidRDefault="005A023B" w:rsidP="005A023B">
      <w:pPr>
        <w:pStyle w:val="PGEBody3"/>
        <w:rPr>
          <w:rFonts w:ascii="Arial" w:hAnsi="Arial" w:cs="Arial"/>
        </w:rPr>
      </w:pPr>
    </w:p>
    <w:tbl>
      <w:tblPr>
        <w:tblW w:w="9000"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10"/>
        <w:gridCol w:w="7290"/>
      </w:tblGrid>
      <w:tr w:rsidR="005A023B" w:rsidRPr="003B17EA" w14:paraId="76060AE8" w14:textId="77777777" w:rsidTr="00F53FBB">
        <w:tc>
          <w:tcPr>
            <w:tcW w:w="1710" w:type="dxa"/>
            <w:shd w:val="clear" w:color="auto" w:fill="C0C0C0"/>
          </w:tcPr>
          <w:p w14:paraId="76060AE6" w14:textId="77777777" w:rsidR="005A023B" w:rsidRPr="003B17EA" w:rsidRDefault="005A023B" w:rsidP="00F53FBB">
            <w:pPr>
              <w:ind w:left="-18"/>
              <w:rPr>
                <w:rFonts w:cs="Arial"/>
                <w:b/>
              </w:rPr>
            </w:pPr>
            <w:r w:rsidRPr="003B17EA">
              <w:rPr>
                <w:rFonts w:cs="Arial"/>
                <w:b/>
              </w:rPr>
              <w:t>Security</w:t>
            </w:r>
          </w:p>
        </w:tc>
        <w:tc>
          <w:tcPr>
            <w:tcW w:w="7290" w:type="dxa"/>
            <w:shd w:val="clear" w:color="auto" w:fill="C0C0C0"/>
          </w:tcPr>
          <w:p w14:paraId="76060AE7" w14:textId="77777777" w:rsidR="005A023B" w:rsidRPr="003B17EA" w:rsidRDefault="005A023B" w:rsidP="00F53FBB">
            <w:pPr>
              <w:ind w:left="-18"/>
              <w:rPr>
                <w:rFonts w:cs="Arial"/>
                <w:b/>
              </w:rPr>
            </w:pPr>
            <w:r w:rsidRPr="003B17EA">
              <w:rPr>
                <w:rFonts w:cs="Arial"/>
                <w:b/>
              </w:rPr>
              <w:t>Usage</w:t>
            </w:r>
          </w:p>
        </w:tc>
      </w:tr>
      <w:tr w:rsidR="005A023B" w:rsidRPr="003B17EA" w14:paraId="76060AEB" w14:textId="77777777" w:rsidTr="00F53FBB">
        <w:tc>
          <w:tcPr>
            <w:tcW w:w="1710" w:type="dxa"/>
          </w:tcPr>
          <w:p w14:paraId="76060AE9" w14:textId="77777777" w:rsidR="005A023B" w:rsidRPr="003B17EA" w:rsidRDefault="005A023B" w:rsidP="00F53FBB">
            <w:pPr>
              <w:pStyle w:val="BodyTextTable"/>
            </w:pPr>
            <w:r w:rsidRPr="003B17EA">
              <w:t>Data Privacy Level</w:t>
            </w:r>
          </w:p>
        </w:tc>
        <w:tc>
          <w:tcPr>
            <w:tcW w:w="7290" w:type="dxa"/>
          </w:tcPr>
          <w:p w14:paraId="76060AEA" w14:textId="77777777" w:rsidR="005A023B" w:rsidRPr="003B17EA" w:rsidRDefault="005A023B" w:rsidP="00F53FBB">
            <w:pPr>
              <w:pStyle w:val="BodyTextTable"/>
            </w:pPr>
          </w:p>
        </w:tc>
      </w:tr>
      <w:tr w:rsidR="005A023B" w:rsidRPr="003B17EA" w14:paraId="76060AEE" w14:textId="77777777" w:rsidTr="00F53FBB">
        <w:tc>
          <w:tcPr>
            <w:tcW w:w="1710" w:type="dxa"/>
          </w:tcPr>
          <w:p w14:paraId="76060AEC" w14:textId="77777777" w:rsidR="005A023B" w:rsidRPr="003B17EA" w:rsidRDefault="005A023B" w:rsidP="00F53FBB">
            <w:pPr>
              <w:pStyle w:val="BodyTextTable"/>
            </w:pPr>
            <w:r w:rsidRPr="003B17EA">
              <w:t>Activity Performed</w:t>
            </w:r>
          </w:p>
        </w:tc>
        <w:tc>
          <w:tcPr>
            <w:tcW w:w="7290" w:type="dxa"/>
          </w:tcPr>
          <w:p w14:paraId="76060AED" w14:textId="77777777" w:rsidR="005A023B" w:rsidRPr="003B17EA" w:rsidRDefault="005A023B" w:rsidP="00F53FBB">
            <w:pPr>
              <w:pStyle w:val="BodyTextTable"/>
            </w:pPr>
          </w:p>
        </w:tc>
      </w:tr>
      <w:tr w:rsidR="005A023B" w:rsidRPr="003B17EA" w14:paraId="76060AF1" w14:textId="77777777" w:rsidTr="00F53FBB">
        <w:tc>
          <w:tcPr>
            <w:tcW w:w="1710" w:type="dxa"/>
          </w:tcPr>
          <w:p w14:paraId="76060AEF" w14:textId="77777777" w:rsidR="005A023B" w:rsidRPr="003B17EA" w:rsidRDefault="005A023B" w:rsidP="00F53FBB">
            <w:pPr>
              <w:pStyle w:val="BodyTextTable"/>
            </w:pPr>
            <w:r w:rsidRPr="003B17EA">
              <w:t>GIS Application Security</w:t>
            </w:r>
          </w:p>
        </w:tc>
        <w:tc>
          <w:tcPr>
            <w:tcW w:w="7290" w:type="dxa"/>
          </w:tcPr>
          <w:p w14:paraId="76060AF0" w14:textId="77777777" w:rsidR="005A023B" w:rsidRPr="003B17EA" w:rsidRDefault="005A023B" w:rsidP="00F53FBB">
            <w:pPr>
              <w:pStyle w:val="BodyTextTable"/>
            </w:pPr>
          </w:p>
        </w:tc>
      </w:tr>
    </w:tbl>
    <w:p w14:paraId="76060AF2" w14:textId="77777777" w:rsidR="00E5043D" w:rsidRPr="003B17EA" w:rsidRDefault="00E5043D" w:rsidP="009936F9"/>
    <w:sectPr w:rsidR="00E5043D" w:rsidRPr="003B17EA" w:rsidSect="00782BBA">
      <w:headerReference w:type="default" r:id="rId16"/>
      <w:footerReference w:type="default" r:id="rId17"/>
      <w:pgSz w:w="12240" w:h="15840" w:code="1"/>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8C8BA0" w14:textId="77777777" w:rsidR="00023814" w:rsidRDefault="00023814">
      <w:r>
        <w:separator/>
      </w:r>
    </w:p>
  </w:endnote>
  <w:endnote w:type="continuationSeparator" w:id="0">
    <w:p w14:paraId="346F0D5F" w14:textId="77777777" w:rsidR="00023814" w:rsidRDefault="0002381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Frutiger-Light">
    <w:altName w:val="Times New Roman"/>
    <w:charset w:val="00"/>
    <w:family w:val="auto"/>
    <w:pitch w:val="variable"/>
    <w:sig w:usb0="00000001" w:usb1="00000000" w:usb2="00000000" w:usb3="00000000" w:csb0="00000009" w:csb1="00000000"/>
  </w:font>
  <w:font w:name="Cambria">
    <w:panose1 w:val="02040503050406030204"/>
    <w:charset w:val="00"/>
    <w:family w:val="roman"/>
    <w:pitch w:val="variable"/>
    <w:sig w:usb0="E00002FF" w:usb1="400004FF" w:usb2="00000000" w:usb3="00000000" w:csb0="0000019F" w:csb1="00000000"/>
  </w:font>
  <w:font w:name="Arial Bold">
    <w:panose1 w:val="020B0704020202020204"/>
    <w:charset w:val="00"/>
    <w:family w:val="roman"/>
    <w:notTrueType/>
    <w:pitch w:val="default"/>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10002FF" w:usb1="4000ACFF" w:usb2="00000009" w:usb3="00000000" w:csb0="0000019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060B01" w14:textId="2BB1B049" w:rsidR="00C734AB" w:rsidRPr="00C572FF" w:rsidRDefault="00C734AB" w:rsidP="00013FC2">
    <w:pPr>
      <w:pStyle w:val="BodyText"/>
      <w:jc w:val="center"/>
      <w:rPr>
        <w:sz w:val="20"/>
        <w:szCs w:val="20"/>
      </w:rPr>
    </w:pPr>
    <w:r w:rsidRPr="00C572FF">
      <w:rPr>
        <w:sz w:val="20"/>
        <w:szCs w:val="20"/>
      </w:rPr>
      <w:t xml:space="preserve">Page </w:t>
    </w:r>
    <w:r w:rsidRPr="00C572FF">
      <w:rPr>
        <w:sz w:val="20"/>
        <w:szCs w:val="20"/>
      </w:rPr>
      <w:fldChar w:fldCharType="begin"/>
    </w:r>
    <w:r w:rsidRPr="00C572FF">
      <w:rPr>
        <w:sz w:val="20"/>
        <w:szCs w:val="20"/>
      </w:rPr>
      <w:instrText xml:space="preserve"> PAGE </w:instrText>
    </w:r>
    <w:r w:rsidRPr="00C572FF">
      <w:rPr>
        <w:sz w:val="20"/>
        <w:szCs w:val="20"/>
      </w:rPr>
      <w:fldChar w:fldCharType="separate"/>
    </w:r>
    <w:r w:rsidR="00144DD4">
      <w:rPr>
        <w:noProof/>
        <w:sz w:val="20"/>
        <w:szCs w:val="20"/>
      </w:rPr>
      <w:t>7</w:t>
    </w:r>
    <w:r w:rsidRPr="00C572FF">
      <w:rPr>
        <w:sz w:val="20"/>
        <w:szCs w:val="20"/>
      </w:rPr>
      <w:fldChar w:fldCharType="end"/>
    </w:r>
    <w:r w:rsidRPr="00C572FF">
      <w:rPr>
        <w:sz w:val="20"/>
        <w:szCs w:val="20"/>
      </w:rPr>
      <w:t xml:space="preserve"> of </w:t>
    </w:r>
    <w:r w:rsidRPr="00C572FF">
      <w:rPr>
        <w:sz w:val="20"/>
        <w:szCs w:val="20"/>
      </w:rPr>
      <w:fldChar w:fldCharType="begin"/>
    </w:r>
    <w:r w:rsidRPr="00C572FF">
      <w:rPr>
        <w:sz w:val="20"/>
        <w:szCs w:val="20"/>
      </w:rPr>
      <w:instrText xml:space="preserve"> NUMPAGES </w:instrText>
    </w:r>
    <w:r w:rsidRPr="00C572FF">
      <w:rPr>
        <w:sz w:val="20"/>
        <w:szCs w:val="20"/>
      </w:rPr>
      <w:fldChar w:fldCharType="separate"/>
    </w:r>
    <w:r w:rsidR="00144DD4">
      <w:rPr>
        <w:noProof/>
        <w:sz w:val="20"/>
        <w:szCs w:val="20"/>
      </w:rPr>
      <w:t>13</w:t>
    </w:r>
    <w:r w:rsidRPr="00C572FF">
      <w:rPr>
        <w:sz w:val="20"/>
        <w:szCs w:val="20"/>
      </w:rPr>
      <w:fldChar w:fldCharType="end"/>
    </w:r>
    <w:r>
      <w:rPr>
        <w:sz w:val="20"/>
        <w:szCs w:val="20"/>
      </w:rPr>
      <w:t xml:space="preserve">                                                                   IBM</w:t>
    </w:r>
    <w:r w:rsidRPr="00C572FF">
      <w:rPr>
        <w:sz w:val="20"/>
        <w:szCs w:val="20"/>
      </w:rPr>
      <w:t xml:space="preserve"> </w:t>
    </w:r>
    <w:r>
      <w:rPr>
        <w:sz w:val="20"/>
        <w:szCs w:val="20"/>
      </w:rPr>
      <w:t xml:space="preserve">                                                           </w:t>
    </w:r>
    <w:r w:rsidRPr="00C572FF">
      <w:rPr>
        <w:sz w:val="20"/>
        <w:szCs w:val="20"/>
      </w:rPr>
      <w:t xml:space="preserve">Last Updated: </w:t>
    </w:r>
    <w:r w:rsidRPr="00C572FF">
      <w:rPr>
        <w:sz w:val="20"/>
        <w:szCs w:val="20"/>
      </w:rPr>
      <w:fldChar w:fldCharType="begin"/>
    </w:r>
    <w:r w:rsidRPr="00C572FF">
      <w:rPr>
        <w:sz w:val="20"/>
        <w:szCs w:val="20"/>
      </w:rPr>
      <w:instrText xml:space="preserve"> SAVEDATE  \@ "M/d/yyyy" \* MERGEFORMAT </w:instrText>
    </w:r>
    <w:r w:rsidRPr="00C572FF">
      <w:rPr>
        <w:sz w:val="20"/>
        <w:szCs w:val="20"/>
      </w:rPr>
      <w:fldChar w:fldCharType="separate"/>
    </w:r>
    <w:r>
      <w:rPr>
        <w:noProof/>
        <w:sz w:val="20"/>
        <w:szCs w:val="20"/>
      </w:rPr>
      <w:t>8/20/2014</w:t>
    </w:r>
    <w:r w:rsidRPr="00C572FF">
      <w:rPr>
        <w:sz w:val="20"/>
        <w:szCs w:val="20"/>
      </w:rPr>
      <w:fldChar w:fldCharType="end"/>
    </w:r>
  </w:p>
  <w:p w14:paraId="76060B02" w14:textId="77777777" w:rsidR="00C734AB" w:rsidRPr="00C572FF" w:rsidRDefault="00C734AB" w:rsidP="0051033C">
    <w:pPr>
      <w:pStyle w:val="BodyText"/>
      <w:rPr>
        <w:sz w:val="20"/>
        <w:szCs w:val="20"/>
      </w:rPr>
    </w:pPr>
    <w:r w:rsidRPr="00C572FF">
      <w:rPr>
        <w:sz w:val="20"/>
        <w:szCs w:val="20"/>
      </w:rPr>
      <w:tab/>
    </w:r>
    <w:r w:rsidRPr="00C572FF">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6F64167" w14:textId="77777777" w:rsidR="00023814" w:rsidRDefault="00023814">
      <w:r>
        <w:separator/>
      </w:r>
    </w:p>
  </w:footnote>
  <w:footnote w:type="continuationSeparator" w:id="0">
    <w:p w14:paraId="08086C00" w14:textId="77777777" w:rsidR="00023814" w:rsidRDefault="0002381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6060AFF" w14:textId="7A7A1552" w:rsidR="00C734AB" w:rsidRDefault="00C734AB" w:rsidP="000D1B1C">
    <w:pPr>
      <w:pStyle w:val="Footer"/>
      <w:jc w:val="center"/>
    </w:pPr>
    <w:r>
      <w:rPr>
        <w:noProof/>
      </w:rPr>
      <w:drawing>
        <wp:anchor distT="0" distB="0" distL="114300" distR="114300" simplePos="0" relativeHeight="251659264" behindDoc="0" locked="0" layoutInCell="1" allowOverlap="1" wp14:anchorId="76060B03" wp14:editId="76060B04">
          <wp:simplePos x="0" y="0"/>
          <wp:positionH relativeFrom="column">
            <wp:posOffset>-272415</wp:posOffset>
          </wp:positionH>
          <wp:positionV relativeFrom="paragraph">
            <wp:posOffset>-419100</wp:posOffset>
          </wp:positionV>
          <wp:extent cx="521335" cy="557530"/>
          <wp:effectExtent l="0" t="0" r="0" b="0"/>
          <wp:wrapNone/>
          <wp:docPr id="6"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1335" cy="55753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t>Pre Canned Tracing</w:t>
    </w:r>
    <w:r>
      <w:t xml:space="preserve"> Components Specification  </w:t>
    </w:r>
  </w:p>
  <w:p w14:paraId="76060B00" w14:textId="77777777" w:rsidR="00C734AB" w:rsidRPr="004968E6" w:rsidRDefault="00C734AB" w:rsidP="000D1B1C">
    <w:pPr>
      <w:pStyle w:val="Footer"/>
      <w:jc w:val="cent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8"/>
    <w:multiLevelType w:val="singleLevel"/>
    <w:tmpl w:val="FACAE46A"/>
    <w:lvl w:ilvl="0">
      <w:start w:val="1"/>
      <w:numFmt w:val="decimal"/>
      <w:pStyle w:val="ListNumber"/>
      <w:lvlText w:val="%1."/>
      <w:lvlJc w:val="left"/>
      <w:pPr>
        <w:tabs>
          <w:tab w:val="num" w:pos="360"/>
        </w:tabs>
        <w:ind w:left="360" w:hanging="360"/>
      </w:pPr>
    </w:lvl>
  </w:abstractNum>
  <w:abstractNum w:abstractNumId="1">
    <w:nsid w:val="FFFFFF89"/>
    <w:multiLevelType w:val="singleLevel"/>
    <w:tmpl w:val="9E14E368"/>
    <w:lvl w:ilvl="0">
      <w:start w:val="1"/>
      <w:numFmt w:val="bullet"/>
      <w:pStyle w:val="ListBullet"/>
      <w:lvlText w:val=""/>
      <w:lvlJc w:val="left"/>
      <w:pPr>
        <w:tabs>
          <w:tab w:val="num" w:pos="360"/>
        </w:tabs>
        <w:ind w:left="360" w:hanging="360"/>
      </w:pPr>
      <w:rPr>
        <w:rFonts w:ascii="Symbol" w:hAnsi="Symbol" w:hint="default"/>
      </w:rPr>
    </w:lvl>
  </w:abstractNum>
  <w:abstractNum w:abstractNumId="2">
    <w:nsid w:val="01497D98"/>
    <w:multiLevelType w:val="hybridMultilevel"/>
    <w:tmpl w:val="168434B6"/>
    <w:lvl w:ilvl="0" w:tplc="A134C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4EC1274"/>
    <w:multiLevelType w:val="hybridMultilevel"/>
    <w:tmpl w:val="F216C52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B6413CA"/>
    <w:multiLevelType w:val="hybridMultilevel"/>
    <w:tmpl w:val="168434B6"/>
    <w:lvl w:ilvl="0" w:tplc="A134C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D213631"/>
    <w:multiLevelType w:val="multilevel"/>
    <w:tmpl w:val="56E64B72"/>
    <w:lvl w:ilvl="0">
      <w:start w:val="2"/>
      <w:numFmt w:val="decimal"/>
      <w:lvlText w:val="%1."/>
      <w:lvlJc w:val="left"/>
      <w:pPr>
        <w:ind w:left="1200" w:hanging="1200"/>
      </w:pPr>
      <w:rPr>
        <w:rFonts w:hint="default"/>
      </w:rPr>
    </w:lvl>
    <w:lvl w:ilvl="1">
      <w:start w:val="1"/>
      <w:numFmt w:val="decimal"/>
      <w:lvlText w:val="%1.%2."/>
      <w:lvlJc w:val="left"/>
      <w:pPr>
        <w:ind w:left="1200" w:hanging="1200"/>
      </w:pPr>
      <w:rPr>
        <w:rFonts w:hint="default"/>
      </w:rPr>
    </w:lvl>
    <w:lvl w:ilvl="2">
      <w:start w:val="1"/>
      <w:numFmt w:val="decimal"/>
      <w:lvlText w:val="%1.%2.%3."/>
      <w:lvlJc w:val="left"/>
      <w:pPr>
        <w:ind w:left="1200" w:hanging="1200"/>
      </w:pPr>
      <w:rPr>
        <w:rFonts w:hint="default"/>
      </w:rPr>
    </w:lvl>
    <w:lvl w:ilvl="3">
      <w:start w:val="2"/>
      <w:numFmt w:val="decimal"/>
      <w:lvlText w:val="%1.%2.%3.%4."/>
      <w:lvlJc w:val="left"/>
      <w:pPr>
        <w:ind w:left="1200" w:hanging="120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nsid w:val="1DCB20BE"/>
    <w:multiLevelType w:val="hybridMultilevel"/>
    <w:tmpl w:val="5712CC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F9002BC"/>
    <w:multiLevelType w:val="hybridMultilevel"/>
    <w:tmpl w:val="18607F4A"/>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nsid w:val="23923E7A"/>
    <w:multiLevelType w:val="hybridMultilevel"/>
    <w:tmpl w:val="168434B6"/>
    <w:lvl w:ilvl="0" w:tplc="A134C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2AC61BBE"/>
    <w:multiLevelType w:val="hybridMultilevel"/>
    <w:tmpl w:val="406009E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AD90BC2"/>
    <w:multiLevelType w:val="hybridMultilevel"/>
    <w:tmpl w:val="168434B6"/>
    <w:lvl w:ilvl="0" w:tplc="A134C4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CC5462E"/>
    <w:multiLevelType w:val="hybridMultilevel"/>
    <w:tmpl w:val="450A1E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37917F85"/>
    <w:multiLevelType w:val="hybridMultilevel"/>
    <w:tmpl w:val="D30C29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38333927"/>
    <w:multiLevelType w:val="hybridMultilevel"/>
    <w:tmpl w:val="9C6A2C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9FF3ABF"/>
    <w:multiLevelType w:val="multilevel"/>
    <w:tmpl w:val="76EA8282"/>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50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5">
    <w:nsid w:val="3F1B3CBB"/>
    <w:multiLevelType w:val="hybridMultilevel"/>
    <w:tmpl w:val="210E6FF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412C6EC2"/>
    <w:multiLevelType w:val="hybridMultilevel"/>
    <w:tmpl w:val="61F215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3497A7E"/>
    <w:multiLevelType w:val="hybridMultilevel"/>
    <w:tmpl w:val="ECF046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48B91EEF"/>
    <w:multiLevelType w:val="hybridMultilevel"/>
    <w:tmpl w:val="ED84A09A"/>
    <w:lvl w:ilvl="0" w:tplc="04090005">
      <w:start w:val="1"/>
      <w:numFmt w:val="bullet"/>
      <w:lvlText w:val=""/>
      <w:lvlJc w:val="left"/>
      <w:pPr>
        <w:tabs>
          <w:tab w:val="num" w:pos="1080"/>
        </w:tabs>
        <w:ind w:left="1080" w:hanging="360"/>
      </w:pPr>
      <w:rPr>
        <w:rFonts w:ascii="Wingdings" w:hAnsi="Wingding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9">
    <w:nsid w:val="49E63056"/>
    <w:multiLevelType w:val="hybridMultilevel"/>
    <w:tmpl w:val="CAD003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4E8170B"/>
    <w:multiLevelType w:val="hybridMultilevel"/>
    <w:tmpl w:val="58AE73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4F9110C"/>
    <w:multiLevelType w:val="hybridMultilevel"/>
    <w:tmpl w:val="37FACE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5E60DBE"/>
    <w:multiLevelType w:val="hybridMultilevel"/>
    <w:tmpl w:val="FA30B5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56874335"/>
    <w:multiLevelType w:val="hybridMultilevel"/>
    <w:tmpl w:val="15A8500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659B47CC"/>
    <w:multiLevelType w:val="hybridMultilevel"/>
    <w:tmpl w:val="97087A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22"/>
  </w:num>
  <w:num w:numId="3">
    <w:abstractNumId w:val="23"/>
  </w:num>
  <w:num w:numId="4">
    <w:abstractNumId w:val="24"/>
  </w:num>
  <w:num w:numId="5">
    <w:abstractNumId w:val="6"/>
  </w:num>
  <w:num w:numId="6">
    <w:abstractNumId w:val="10"/>
  </w:num>
  <w:num w:numId="7">
    <w:abstractNumId w:val="5"/>
  </w:num>
  <w:num w:numId="8">
    <w:abstractNumId w:val="14"/>
  </w:num>
  <w:num w:numId="9">
    <w:abstractNumId w:val="1"/>
  </w:num>
  <w:num w:numId="10">
    <w:abstractNumId w:val="0"/>
  </w:num>
  <w:num w:numId="11">
    <w:abstractNumId w:val="16"/>
  </w:num>
  <w:num w:numId="12">
    <w:abstractNumId w:val="17"/>
  </w:num>
  <w:num w:numId="13">
    <w:abstractNumId w:val="8"/>
  </w:num>
  <w:num w:numId="14">
    <w:abstractNumId w:val="2"/>
  </w:num>
  <w:num w:numId="15">
    <w:abstractNumId w:val="21"/>
  </w:num>
  <w:num w:numId="16">
    <w:abstractNumId w:val="20"/>
  </w:num>
  <w:num w:numId="17">
    <w:abstractNumId w:val="11"/>
  </w:num>
  <w:num w:numId="18">
    <w:abstractNumId w:val="4"/>
  </w:num>
  <w:num w:numId="19">
    <w:abstractNumId w:val="9"/>
  </w:num>
  <w:num w:numId="20">
    <w:abstractNumId w:val="15"/>
  </w:num>
  <w:num w:numId="21">
    <w:abstractNumId w:val="3"/>
  </w:num>
  <w:num w:numId="22">
    <w:abstractNumId w:val="12"/>
  </w:num>
  <w:num w:numId="23">
    <w:abstractNumId w:val="19"/>
  </w:num>
  <w:num w:numId="24">
    <w:abstractNumId w:val="7"/>
  </w:num>
  <w:num w:numId="25">
    <w:abstractNumId w:val="1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hideGrammaticalErrors/>
  <w:proofState w:spelling="clean" w:grammar="clean"/>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ocumentProtection w:formatting="1" w:enforcement="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29C8"/>
    <w:rsid w:val="00000AF9"/>
    <w:rsid w:val="00001698"/>
    <w:rsid w:val="00001C9A"/>
    <w:rsid w:val="000023D3"/>
    <w:rsid w:val="00002A64"/>
    <w:rsid w:val="00003146"/>
    <w:rsid w:val="000036F8"/>
    <w:rsid w:val="00005EDC"/>
    <w:rsid w:val="0000676C"/>
    <w:rsid w:val="00006B38"/>
    <w:rsid w:val="00007B1B"/>
    <w:rsid w:val="00010F37"/>
    <w:rsid w:val="00011123"/>
    <w:rsid w:val="000115EC"/>
    <w:rsid w:val="000117C8"/>
    <w:rsid w:val="00013FC2"/>
    <w:rsid w:val="0001435C"/>
    <w:rsid w:val="00014580"/>
    <w:rsid w:val="0001479A"/>
    <w:rsid w:val="00014994"/>
    <w:rsid w:val="0001501A"/>
    <w:rsid w:val="00015137"/>
    <w:rsid w:val="00015A04"/>
    <w:rsid w:val="00015B04"/>
    <w:rsid w:val="000162E1"/>
    <w:rsid w:val="00016FAE"/>
    <w:rsid w:val="00017DE1"/>
    <w:rsid w:val="00017FA6"/>
    <w:rsid w:val="00020906"/>
    <w:rsid w:val="000215F3"/>
    <w:rsid w:val="0002178D"/>
    <w:rsid w:val="000228BD"/>
    <w:rsid w:val="0002330C"/>
    <w:rsid w:val="00023814"/>
    <w:rsid w:val="00024606"/>
    <w:rsid w:val="00024847"/>
    <w:rsid w:val="00024DB8"/>
    <w:rsid w:val="00025D83"/>
    <w:rsid w:val="00030871"/>
    <w:rsid w:val="00030C56"/>
    <w:rsid w:val="00031F52"/>
    <w:rsid w:val="00032546"/>
    <w:rsid w:val="00032C1D"/>
    <w:rsid w:val="00032D9F"/>
    <w:rsid w:val="00033AD2"/>
    <w:rsid w:val="00033F65"/>
    <w:rsid w:val="00034C9D"/>
    <w:rsid w:val="00035CB6"/>
    <w:rsid w:val="00035E3D"/>
    <w:rsid w:val="00036217"/>
    <w:rsid w:val="00036662"/>
    <w:rsid w:val="000369E9"/>
    <w:rsid w:val="00036C45"/>
    <w:rsid w:val="000378F4"/>
    <w:rsid w:val="00040C17"/>
    <w:rsid w:val="000410DC"/>
    <w:rsid w:val="000410DE"/>
    <w:rsid w:val="000420C5"/>
    <w:rsid w:val="00042AC2"/>
    <w:rsid w:val="00044B1F"/>
    <w:rsid w:val="00045B81"/>
    <w:rsid w:val="000465DB"/>
    <w:rsid w:val="00047196"/>
    <w:rsid w:val="00047713"/>
    <w:rsid w:val="00047CB6"/>
    <w:rsid w:val="00047DBE"/>
    <w:rsid w:val="00050C92"/>
    <w:rsid w:val="00050FCF"/>
    <w:rsid w:val="00051570"/>
    <w:rsid w:val="0005199A"/>
    <w:rsid w:val="00051ADE"/>
    <w:rsid w:val="00051B72"/>
    <w:rsid w:val="00053310"/>
    <w:rsid w:val="00053A57"/>
    <w:rsid w:val="0005468F"/>
    <w:rsid w:val="00054C69"/>
    <w:rsid w:val="0005566F"/>
    <w:rsid w:val="00055831"/>
    <w:rsid w:val="0006022B"/>
    <w:rsid w:val="00060E0E"/>
    <w:rsid w:val="0006208A"/>
    <w:rsid w:val="0006255D"/>
    <w:rsid w:val="000636BC"/>
    <w:rsid w:val="00064714"/>
    <w:rsid w:val="0006656E"/>
    <w:rsid w:val="00066654"/>
    <w:rsid w:val="000670F4"/>
    <w:rsid w:val="00067180"/>
    <w:rsid w:val="00067F0A"/>
    <w:rsid w:val="00070BC7"/>
    <w:rsid w:val="00070C91"/>
    <w:rsid w:val="00070ED2"/>
    <w:rsid w:val="00071474"/>
    <w:rsid w:val="000737AF"/>
    <w:rsid w:val="00073CF8"/>
    <w:rsid w:val="00073F7B"/>
    <w:rsid w:val="00074DDA"/>
    <w:rsid w:val="00075497"/>
    <w:rsid w:val="00075CF8"/>
    <w:rsid w:val="000764F7"/>
    <w:rsid w:val="00076D3C"/>
    <w:rsid w:val="00076F9B"/>
    <w:rsid w:val="000800A9"/>
    <w:rsid w:val="00081596"/>
    <w:rsid w:val="000824F4"/>
    <w:rsid w:val="00082A08"/>
    <w:rsid w:val="00083129"/>
    <w:rsid w:val="0008374D"/>
    <w:rsid w:val="00083919"/>
    <w:rsid w:val="000842FC"/>
    <w:rsid w:val="0008437D"/>
    <w:rsid w:val="00084910"/>
    <w:rsid w:val="000853D7"/>
    <w:rsid w:val="000859C0"/>
    <w:rsid w:val="000876AD"/>
    <w:rsid w:val="000917EE"/>
    <w:rsid w:val="00091F15"/>
    <w:rsid w:val="00094701"/>
    <w:rsid w:val="00094ADC"/>
    <w:rsid w:val="00095692"/>
    <w:rsid w:val="0009668D"/>
    <w:rsid w:val="0009682D"/>
    <w:rsid w:val="00096A78"/>
    <w:rsid w:val="00097A48"/>
    <w:rsid w:val="000A0436"/>
    <w:rsid w:val="000A0550"/>
    <w:rsid w:val="000A0585"/>
    <w:rsid w:val="000A0E17"/>
    <w:rsid w:val="000A13D8"/>
    <w:rsid w:val="000A1405"/>
    <w:rsid w:val="000A18D1"/>
    <w:rsid w:val="000A31E1"/>
    <w:rsid w:val="000A34DE"/>
    <w:rsid w:val="000A3A7D"/>
    <w:rsid w:val="000A3B93"/>
    <w:rsid w:val="000A3C2A"/>
    <w:rsid w:val="000A3E6E"/>
    <w:rsid w:val="000A585B"/>
    <w:rsid w:val="000A6337"/>
    <w:rsid w:val="000A712C"/>
    <w:rsid w:val="000A7D40"/>
    <w:rsid w:val="000B0D05"/>
    <w:rsid w:val="000B0E42"/>
    <w:rsid w:val="000B1495"/>
    <w:rsid w:val="000B1761"/>
    <w:rsid w:val="000B1FC3"/>
    <w:rsid w:val="000B2EEA"/>
    <w:rsid w:val="000B3971"/>
    <w:rsid w:val="000B406F"/>
    <w:rsid w:val="000B489D"/>
    <w:rsid w:val="000B4A56"/>
    <w:rsid w:val="000B4BEB"/>
    <w:rsid w:val="000B60CE"/>
    <w:rsid w:val="000B63FA"/>
    <w:rsid w:val="000B6A74"/>
    <w:rsid w:val="000B721D"/>
    <w:rsid w:val="000B7F4B"/>
    <w:rsid w:val="000C04C0"/>
    <w:rsid w:val="000C0FCB"/>
    <w:rsid w:val="000C206A"/>
    <w:rsid w:val="000C2224"/>
    <w:rsid w:val="000C2BBE"/>
    <w:rsid w:val="000C3232"/>
    <w:rsid w:val="000C3C9D"/>
    <w:rsid w:val="000C414C"/>
    <w:rsid w:val="000C539C"/>
    <w:rsid w:val="000C5A76"/>
    <w:rsid w:val="000C6877"/>
    <w:rsid w:val="000C783D"/>
    <w:rsid w:val="000D045E"/>
    <w:rsid w:val="000D06AB"/>
    <w:rsid w:val="000D088E"/>
    <w:rsid w:val="000D0CB6"/>
    <w:rsid w:val="000D1431"/>
    <w:rsid w:val="000D1B1C"/>
    <w:rsid w:val="000D1D6F"/>
    <w:rsid w:val="000D2B0E"/>
    <w:rsid w:val="000D355B"/>
    <w:rsid w:val="000D3D24"/>
    <w:rsid w:val="000D3F43"/>
    <w:rsid w:val="000D438D"/>
    <w:rsid w:val="000D4DFF"/>
    <w:rsid w:val="000D6268"/>
    <w:rsid w:val="000D65ED"/>
    <w:rsid w:val="000D6A9C"/>
    <w:rsid w:val="000D6D38"/>
    <w:rsid w:val="000D7C31"/>
    <w:rsid w:val="000E02A4"/>
    <w:rsid w:val="000E0B47"/>
    <w:rsid w:val="000E0FB3"/>
    <w:rsid w:val="000E1147"/>
    <w:rsid w:val="000E1189"/>
    <w:rsid w:val="000E1B0E"/>
    <w:rsid w:val="000E2FFA"/>
    <w:rsid w:val="000E3FD3"/>
    <w:rsid w:val="000E4241"/>
    <w:rsid w:val="000E4780"/>
    <w:rsid w:val="000E4A06"/>
    <w:rsid w:val="000E64FA"/>
    <w:rsid w:val="000E684D"/>
    <w:rsid w:val="000E7B1B"/>
    <w:rsid w:val="000E7E18"/>
    <w:rsid w:val="000F05A8"/>
    <w:rsid w:val="000F12FF"/>
    <w:rsid w:val="000F1B9F"/>
    <w:rsid w:val="000F2BB1"/>
    <w:rsid w:val="000F2F8B"/>
    <w:rsid w:val="000F2FFD"/>
    <w:rsid w:val="000F34E6"/>
    <w:rsid w:val="000F37E9"/>
    <w:rsid w:val="000F43FA"/>
    <w:rsid w:val="000F46FC"/>
    <w:rsid w:val="000F6518"/>
    <w:rsid w:val="000F6D46"/>
    <w:rsid w:val="000F6E57"/>
    <w:rsid w:val="000F74E1"/>
    <w:rsid w:val="000F7C22"/>
    <w:rsid w:val="001002CF"/>
    <w:rsid w:val="0010195C"/>
    <w:rsid w:val="00101979"/>
    <w:rsid w:val="00101B83"/>
    <w:rsid w:val="001024E5"/>
    <w:rsid w:val="001034C9"/>
    <w:rsid w:val="00104CF7"/>
    <w:rsid w:val="001051A3"/>
    <w:rsid w:val="00105310"/>
    <w:rsid w:val="0010566D"/>
    <w:rsid w:val="00105B04"/>
    <w:rsid w:val="00105D61"/>
    <w:rsid w:val="00105FBA"/>
    <w:rsid w:val="00106B3D"/>
    <w:rsid w:val="001079B7"/>
    <w:rsid w:val="00107A29"/>
    <w:rsid w:val="00107BC1"/>
    <w:rsid w:val="001111B4"/>
    <w:rsid w:val="001113FB"/>
    <w:rsid w:val="00111E1A"/>
    <w:rsid w:val="00111E98"/>
    <w:rsid w:val="00113682"/>
    <w:rsid w:val="001144F3"/>
    <w:rsid w:val="00114887"/>
    <w:rsid w:val="00114BFD"/>
    <w:rsid w:val="00114C40"/>
    <w:rsid w:val="00114E58"/>
    <w:rsid w:val="00114FC2"/>
    <w:rsid w:val="0011570E"/>
    <w:rsid w:val="00115DB8"/>
    <w:rsid w:val="00115DD5"/>
    <w:rsid w:val="00116586"/>
    <w:rsid w:val="00116B43"/>
    <w:rsid w:val="0011708F"/>
    <w:rsid w:val="001173C7"/>
    <w:rsid w:val="00122861"/>
    <w:rsid w:val="00122C24"/>
    <w:rsid w:val="00123592"/>
    <w:rsid w:val="001236EF"/>
    <w:rsid w:val="00123F06"/>
    <w:rsid w:val="001240FC"/>
    <w:rsid w:val="00124BA7"/>
    <w:rsid w:val="0012667E"/>
    <w:rsid w:val="001302AE"/>
    <w:rsid w:val="00130339"/>
    <w:rsid w:val="00130679"/>
    <w:rsid w:val="0013102D"/>
    <w:rsid w:val="0013105D"/>
    <w:rsid w:val="001316C6"/>
    <w:rsid w:val="001321E8"/>
    <w:rsid w:val="001325C6"/>
    <w:rsid w:val="00132D7D"/>
    <w:rsid w:val="00133FF2"/>
    <w:rsid w:val="00134622"/>
    <w:rsid w:val="0013468D"/>
    <w:rsid w:val="00135E8B"/>
    <w:rsid w:val="00136858"/>
    <w:rsid w:val="00136960"/>
    <w:rsid w:val="00137FC8"/>
    <w:rsid w:val="00140486"/>
    <w:rsid w:val="00140525"/>
    <w:rsid w:val="001410B7"/>
    <w:rsid w:val="00144960"/>
    <w:rsid w:val="00144DD4"/>
    <w:rsid w:val="00144E6B"/>
    <w:rsid w:val="0014599D"/>
    <w:rsid w:val="001469E1"/>
    <w:rsid w:val="001509D0"/>
    <w:rsid w:val="00151094"/>
    <w:rsid w:val="00151AE9"/>
    <w:rsid w:val="00151D14"/>
    <w:rsid w:val="00153DA4"/>
    <w:rsid w:val="00154537"/>
    <w:rsid w:val="00154599"/>
    <w:rsid w:val="00154771"/>
    <w:rsid w:val="0015477F"/>
    <w:rsid w:val="0015588E"/>
    <w:rsid w:val="00155B94"/>
    <w:rsid w:val="00155C12"/>
    <w:rsid w:val="00155EDD"/>
    <w:rsid w:val="0015669F"/>
    <w:rsid w:val="00156CE1"/>
    <w:rsid w:val="00157948"/>
    <w:rsid w:val="00161518"/>
    <w:rsid w:val="00164A36"/>
    <w:rsid w:val="00164D3B"/>
    <w:rsid w:val="001652D4"/>
    <w:rsid w:val="0016535A"/>
    <w:rsid w:val="00165535"/>
    <w:rsid w:val="0016593F"/>
    <w:rsid w:val="00166D6B"/>
    <w:rsid w:val="001679E3"/>
    <w:rsid w:val="001706E6"/>
    <w:rsid w:val="00171A29"/>
    <w:rsid w:val="001720EB"/>
    <w:rsid w:val="0017240E"/>
    <w:rsid w:val="0017248C"/>
    <w:rsid w:val="0017407B"/>
    <w:rsid w:val="001741BD"/>
    <w:rsid w:val="00174586"/>
    <w:rsid w:val="001758DB"/>
    <w:rsid w:val="001766E9"/>
    <w:rsid w:val="00176C73"/>
    <w:rsid w:val="00176D84"/>
    <w:rsid w:val="0017722D"/>
    <w:rsid w:val="001778A3"/>
    <w:rsid w:val="00181C91"/>
    <w:rsid w:val="001821A3"/>
    <w:rsid w:val="0018279E"/>
    <w:rsid w:val="0018348C"/>
    <w:rsid w:val="0018350F"/>
    <w:rsid w:val="00183FF5"/>
    <w:rsid w:val="0018405D"/>
    <w:rsid w:val="0018504A"/>
    <w:rsid w:val="0018525B"/>
    <w:rsid w:val="00186278"/>
    <w:rsid w:val="00186348"/>
    <w:rsid w:val="00186B93"/>
    <w:rsid w:val="00187376"/>
    <w:rsid w:val="00187662"/>
    <w:rsid w:val="00191106"/>
    <w:rsid w:val="00191147"/>
    <w:rsid w:val="00191440"/>
    <w:rsid w:val="00192644"/>
    <w:rsid w:val="00192FCF"/>
    <w:rsid w:val="00193C54"/>
    <w:rsid w:val="00193E87"/>
    <w:rsid w:val="00193F2C"/>
    <w:rsid w:val="0019469A"/>
    <w:rsid w:val="00194A71"/>
    <w:rsid w:val="00194F3C"/>
    <w:rsid w:val="001957DF"/>
    <w:rsid w:val="00196901"/>
    <w:rsid w:val="00197710"/>
    <w:rsid w:val="0019796D"/>
    <w:rsid w:val="00197C77"/>
    <w:rsid w:val="001A0452"/>
    <w:rsid w:val="001A05A9"/>
    <w:rsid w:val="001A09E6"/>
    <w:rsid w:val="001A13D2"/>
    <w:rsid w:val="001A1822"/>
    <w:rsid w:val="001A1BF6"/>
    <w:rsid w:val="001A1D47"/>
    <w:rsid w:val="001A2508"/>
    <w:rsid w:val="001A28D7"/>
    <w:rsid w:val="001A354B"/>
    <w:rsid w:val="001A37D2"/>
    <w:rsid w:val="001A388E"/>
    <w:rsid w:val="001A6A28"/>
    <w:rsid w:val="001A7868"/>
    <w:rsid w:val="001A7A20"/>
    <w:rsid w:val="001B01AD"/>
    <w:rsid w:val="001B0859"/>
    <w:rsid w:val="001B09CF"/>
    <w:rsid w:val="001B0EFA"/>
    <w:rsid w:val="001B1D9E"/>
    <w:rsid w:val="001B1DA5"/>
    <w:rsid w:val="001B2D3D"/>
    <w:rsid w:val="001B31E9"/>
    <w:rsid w:val="001B3AB7"/>
    <w:rsid w:val="001B3BC6"/>
    <w:rsid w:val="001B3FD9"/>
    <w:rsid w:val="001B463B"/>
    <w:rsid w:val="001B49C4"/>
    <w:rsid w:val="001B4F26"/>
    <w:rsid w:val="001B56B4"/>
    <w:rsid w:val="001B56D6"/>
    <w:rsid w:val="001B599A"/>
    <w:rsid w:val="001B5A53"/>
    <w:rsid w:val="001B604D"/>
    <w:rsid w:val="001B64EB"/>
    <w:rsid w:val="001B775C"/>
    <w:rsid w:val="001C0566"/>
    <w:rsid w:val="001C097D"/>
    <w:rsid w:val="001C1240"/>
    <w:rsid w:val="001C2B5D"/>
    <w:rsid w:val="001C328C"/>
    <w:rsid w:val="001C4099"/>
    <w:rsid w:val="001C43D5"/>
    <w:rsid w:val="001D0954"/>
    <w:rsid w:val="001D28D0"/>
    <w:rsid w:val="001D2B9A"/>
    <w:rsid w:val="001D328C"/>
    <w:rsid w:val="001D3D56"/>
    <w:rsid w:val="001D445C"/>
    <w:rsid w:val="001D507C"/>
    <w:rsid w:val="001D53C3"/>
    <w:rsid w:val="001D5751"/>
    <w:rsid w:val="001D6686"/>
    <w:rsid w:val="001D6FD9"/>
    <w:rsid w:val="001D75DB"/>
    <w:rsid w:val="001D7FBC"/>
    <w:rsid w:val="001E08BD"/>
    <w:rsid w:val="001E1568"/>
    <w:rsid w:val="001E237D"/>
    <w:rsid w:val="001E2BF8"/>
    <w:rsid w:val="001E2CC0"/>
    <w:rsid w:val="001E345C"/>
    <w:rsid w:val="001E4F19"/>
    <w:rsid w:val="001E5A07"/>
    <w:rsid w:val="001E6425"/>
    <w:rsid w:val="001E6734"/>
    <w:rsid w:val="001E6DD5"/>
    <w:rsid w:val="001E7B45"/>
    <w:rsid w:val="001E7B67"/>
    <w:rsid w:val="001F1E1B"/>
    <w:rsid w:val="001F254A"/>
    <w:rsid w:val="001F3C12"/>
    <w:rsid w:val="001F40BE"/>
    <w:rsid w:val="001F4AC4"/>
    <w:rsid w:val="001F4E83"/>
    <w:rsid w:val="001F4EE2"/>
    <w:rsid w:val="001F52CB"/>
    <w:rsid w:val="001F53EA"/>
    <w:rsid w:val="001F5BEB"/>
    <w:rsid w:val="001F7252"/>
    <w:rsid w:val="001F7286"/>
    <w:rsid w:val="002000A4"/>
    <w:rsid w:val="002003E6"/>
    <w:rsid w:val="0020094C"/>
    <w:rsid w:val="002026FF"/>
    <w:rsid w:val="002039BB"/>
    <w:rsid w:val="0020482B"/>
    <w:rsid w:val="00205F7C"/>
    <w:rsid w:val="00206213"/>
    <w:rsid w:val="0020706A"/>
    <w:rsid w:val="002072F1"/>
    <w:rsid w:val="002074E7"/>
    <w:rsid w:val="002102C4"/>
    <w:rsid w:val="002102C5"/>
    <w:rsid w:val="00210542"/>
    <w:rsid w:val="00210893"/>
    <w:rsid w:val="002108F2"/>
    <w:rsid w:val="00210F86"/>
    <w:rsid w:val="00211547"/>
    <w:rsid w:val="00212CA6"/>
    <w:rsid w:val="00212F60"/>
    <w:rsid w:val="00213000"/>
    <w:rsid w:val="00213FCE"/>
    <w:rsid w:val="00214D7E"/>
    <w:rsid w:val="00215646"/>
    <w:rsid w:val="002156B3"/>
    <w:rsid w:val="00216280"/>
    <w:rsid w:val="00216655"/>
    <w:rsid w:val="002166BE"/>
    <w:rsid w:val="00216B15"/>
    <w:rsid w:val="00220015"/>
    <w:rsid w:val="002204E7"/>
    <w:rsid w:val="00220CA4"/>
    <w:rsid w:val="00220E67"/>
    <w:rsid w:val="002214C7"/>
    <w:rsid w:val="00221652"/>
    <w:rsid w:val="00221AC0"/>
    <w:rsid w:val="0022213A"/>
    <w:rsid w:val="00223380"/>
    <w:rsid w:val="0022357D"/>
    <w:rsid w:val="00224A72"/>
    <w:rsid w:val="00224DB9"/>
    <w:rsid w:val="00225A4B"/>
    <w:rsid w:val="002262C9"/>
    <w:rsid w:val="00226536"/>
    <w:rsid w:val="00226587"/>
    <w:rsid w:val="00226E6E"/>
    <w:rsid w:val="00227385"/>
    <w:rsid w:val="00227C00"/>
    <w:rsid w:val="00227F51"/>
    <w:rsid w:val="00231000"/>
    <w:rsid w:val="00231482"/>
    <w:rsid w:val="00231EFB"/>
    <w:rsid w:val="00232273"/>
    <w:rsid w:val="00232821"/>
    <w:rsid w:val="002329C8"/>
    <w:rsid w:val="00233E05"/>
    <w:rsid w:val="002345A3"/>
    <w:rsid w:val="00234BB1"/>
    <w:rsid w:val="00234D99"/>
    <w:rsid w:val="002350DF"/>
    <w:rsid w:val="00235235"/>
    <w:rsid w:val="0023596F"/>
    <w:rsid w:val="002362CA"/>
    <w:rsid w:val="002366E6"/>
    <w:rsid w:val="002370B5"/>
    <w:rsid w:val="00237569"/>
    <w:rsid w:val="00237BDE"/>
    <w:rsid w:val="002401B7"/>
    <w:rsid w:val="00240D8E"/>
    <w:rsid w:val="0024142E"/>
    <w:rsid w:val="00242DC5"/>
    <w:rsid w:val="00243AD0"/>
    <w:rsid w:val="002444ED"/>
    <w:rsid w:val="002444EF"/>
    <w:rsid w:val="002446BC"/>
    <w:rsid w:val="002450FD"/>
    <w:rsid w:val="00245D38"/>
    <w:rsid w:val="002460DB"/>
    <w:rsid w:val="002468DB"/>
    <w:rsid w:val="00246F5F"/>
    <w:rsid w:val="00247485"/>
    <w:rsid w:val="00247F6E"/>
    <w:rsid w:val="00250C84"/>
    <w:rsid w:val="00250E44"/>
    <w:rsid w:val="00250F37"/>
    <w:rsid w:val="00250FBD"/>
    <w:rsid w:val="0025194C"/>
    <w:rsid w:val="002519B9"/>
    <w:rsid w:val="00251B7B"/>
    <w:rsid w:val="00252461"/>
    <w:rsid w:val="00253843"/>
    <w:rsid w:val="0025457C"/>
    <w:rsid w:val="0025540B"/>
    <w:rsid w:val="00255561"/>
    <w:rsid w:val="00256660"/>
    <w:rsid w:val="00256889"/>
    <w:rsid w:val="0025738B"/>
    <w:rsid w:val="00257D3D"/>
    <w:rsid w:val="002602AE"/>
    <w:rsid w:val="00260631"/>
    <w:rsid w:val="00261A47"/>
    <w:rsid w:val="00261B61"/>
    <w:rsid w:val="00261F29"/>
    <w:rsid w:val="002624AE"/>
    <w:rsid w:val="00263D42"/>
    <w:rsid w:val="002670D1"/>
    <w:rsid w:val="002673C9"/>
    <w:rsid w:val="00267463"/>
    <w:rsid w:val="00267F05"/>
    <w:rsid w:val="002702F7"/>
    <w:rsid w:val="0027078C"/>
    <w:rsid w:val="002714DD"/>
    <w:rsid w:val="002726AF"/>
    <w:rsid w:val="002727DF"/>
    <w:rsid w:val="00272FB4"/>
    <w:rsid w:val="0027315A"/>
    <w:rsid w:val="00274C2B"/>
    <w:rsid w:val="002752D0"/>
    <w:rsid w:val="002754A8"/>
    <w:rsid w:val="00275ABA"/>
    <w:rsid w:val="002760D0"/>
    <w:rsid w:val="0027625A"/>
    <w:rsid w:val="00280A46"/>
    <w:rsid w:val="002811A4"/>
    <w:rsid w:val="0028167B"/>
    <w:rsid w:val="002818D9"/>
    <w:rsid w:val="00281EF4"/>
    <w:rsid w:val="00282903"/>
    <w:rsid w:val="0028334A"/>
    <w:rsid w:val="002841B6"/>
    <w:rsid w:val="002849A5"/>
    <w:rsid w:val="00284A65"/>
    <w:rsid w:val="00284C48"/>
    <w:rsid w:val="00285250"/>
    <w:rsid w:val="00286254"/>
    <w:rsid w:val="002868E0"/>
    <w:rsid w:val="00290714"/>
    <w:rsid w:val="00290A56"/>
    <w:rsid w:val="00290D32"/>
    <w:rsid w:val="002913D9"/>
    <w:rsid w:val="00291CB0"/>
    <w:rsid w:val="00292490"/>
    <w:rsid w:val="00293CC0"/>
    <w:rsid w:val="00294F66"/>
    <w:rsid w:val="002950D5"/>
    <w:rsid w:val="00296567"/>
    <w:rsid w:val="00296D44"/>
    <w:rsid w:val="002A084A"/>
    <w:rsid w:val="002A09C3"/>
    <w:rsid w:val="002A0B68"/>
    <w:rsid w:val="002A0FD6"/>
    <w:rsid w:val="002A13B5"/>
    <w:rsid w:val="002A18E5"/>
    <w:rsid w:val="002A28D5"/>
    <w:rsid w:val="002A35B3"/>
    <w:rsid w:val="002A3EBA"/>
    <w:rsid w:val="002A48FF"/>
    <w:rsid w:val="002A49EE"/>
    <w:rsid w:val="002A5EFC"/>
    <w:rsid w:val="002A6580"/>
    <w:rsid w:val="002A762C"/>
    <w:rsid w:val="002B04E3"/>
    <w:rsid w:val="002B08E0"/>
    <w:rsid w:val="002B189B"/>
    <w:rsid w:val="002B1C90"/>
    <w:rsid w:val="002B2221"/>
    <w:rsid w:val="002B2558"/>
    <w:rsid w:val="002B2812"/>
    <w:rsid w:val="002B31F1"/>
    <w:rsid w:val="002B3BEF"/>
    <w:rsid w:val="002B4558"/>
    <w:rsid w:val="002B67A0"/>
    <w:rsid w:val="002B6F9F"/>
    <w:rsid w:val="002B738A"/>
    <w:rsid w:val="002B7E79"/>
    <w:rsid w:val="002C1116"/>
    <w:rsid w:val="002C1AE9"/>
    <w:rsid w:val="002C20F6"/>
    <w:rsid w:val="002C20FB"/>
    <w:rsid w:val="002C32D7"/>
    <w:rsid w:val="002C3F6F"/>
    <w:rsid w:val="002C5071"/>
    <w:rsid w:val="002C55EF"/>
    <w:rsid w:val="002C71F2"/>
    <w:rsid w:val="002D1224"/>
    <w:rsid w:val="002D20C6"/>
    <w:rsid w:val="002D34B0"/>
    <w:rsid w:val="002D3B05"/>
    <w:rsid w:val="002D3B1B"/>
    <w:rsid w:val="002D3D48"/>
    <w:rsid w:val="002D4205"/>
    <w:rsid w:val="002D4507"/>
    <w:rsid w:val="002D45FD"/>
    <w:rsid w:val="002D5845"/>
    <w:rsid w:val="002D5853"/>
    <w:rsid w:val="002D631C"/>
    <w:rsid w:val="002D67C3"/>
    <w:rsid w:val="002D6F84"/>
    <w:rsid w:val="002E00D1"/>
    <w:rsid w:val="002E0124"/>
    <w:rsid w:val="002E0978"/>
    <w:rsid w:val="002E0A0E"/>
    <w:rsid w:val="002E0F9B"/>
    <w:rsid w:val="002E10ED"/>
    <w:rsid w:val="002E3198"/>
    <w:rsid w:val="002E340E"/>
    <w:rsid w:val="002E390A"/>
    <w:rsid w:val="002E3A27"/>
    <w:rsid w:val="002E3E06"/>
    <w:rsid w:val="002E4678"/>
    <w:rsid w:val="002E62F6"/>
    <w:rsid w:val="002E666D"/>
    <w:rsid w:val="002E74DD"/>
    <w:rsid w:val="002F08D4"/>
    <w:rsid w:val="002F1AD5"/>
    <w:rsid w:val="002F2BCF"/>
    <w:rsid w:val="002F333B"/>
    <w:rsid w:val="002F34A1"/>
    <w:rsid w:val="002F4031"/>
    <w:rsid w:val="002F4790"/>
    <w:rsid w:val="002F50C6"/>
    <w:rsid w:val="002F5DEC"/>
    <w:rsid w:val="002F7737"/>
    <w:rsid w:val="002F79A8"/>
    <w:rsid w:val="002F7EC7"/>
    <w:rsid w:val="00300245"/>
    <w:rsid w:val="00303335"/>
    <w:rsid w:val="00303521"/>
    <w:rsid w:val="00303C1A"/>
    <w:rsid w:val="003043D0"/>
    <w:rsid w:val="003046ED"/>
    <w:rsid w:val="00305121"/>
    <w:rsid w:val="003058D5"/>
    <w:rsid w:val="00305A69"/>
    <w:rsid w:val="0030689A"/>
    <w:rsid w:val="00306BD7"/>
    <w:rsid w:val="00306E08"/>
    <w:rsid w:val="00307666"/>
    <w:rsid w:val="00311191"/>
    <w:rsid w:val="00311A4F"/>
    <w:rsid w:val="00311A50"/>
    <w:rsid w:val="00311B6C"/>
    <w:rsid w:val="00312599"/>
    <w:rsid w:val="003125D2"/>
    <w:rsid w:val="003143A9"/>
    <w:rsid w:val="00314E9A"/>
    <w:rsid w:val="00315014"/>
    <w:rsid w:val="00315679"/>
    <w:rsid w:val="0031594D"/>
    <w:rsid w:val="00316602"/>
    <w:rsid w:val="00316B7C"/>
    <w:rsid w:val="003174A8"/>
    <w:rsid w:val="00317F97"/>
    <w:rsid w:val="003201FA"/>
    <w:rsid w:val="00321201"/>
    <w:rsid w:val="00321777"/>
    <w:rsid w:val="00322B4E"/>
    <w:rsid w:val="00324C6A"/>
    <w:rsid w:val="0032502C"/>
    <w:rsid w:val="00325408"/>
    <w:rsid w:val="00325F6E"/>
    <w:rsid w:val="0032614F"/>
    <w:rsid w:val="00327A0E"/>
    <w:rsid w:val="003302A6"/>
    <w:rsid w:val="00330426"/>
    <w:rsid w:val="003307D9"/>
    <w:rsid w:val="00331E80"/>
    <w:rsid w:val="00332A98"/>
    <w:rsid w:val="00333368"/>
    <w:rsid w:val="003335F1"/>
    <w:rsid w:val="003342C0"/>
    <w:rsid w:val="00334891"/>
    <w:rsid w:val="00334B55"/>
    <w:rsid w:val="003350C0"/>
    <w:rsid w:val="00335EF8"/>
    <w:rsid w:val="0033634D"/>
    <w:rsid w:val="003365E4"/>
    <w:rsid w:val="003369E5"/>
    <w:rsid w:val="00336FFB"/>
    <w:rsid w:val="003377B2"/>
    <w:rsid w:val="00337D9D"/>
    <w:rsid w:val="00340572"/>
    <w:rsid w:val="003408D4"/>
    <w:rsid w:val="003412CA"/>
    <w:rsid w:val="003416CC"/>
    <w:rsid w:val="00342255"/>
    <w:rsid w:val="00342DC1"/>
    <w:rsid w:val="003447B4"/>
    <w:rsid w:val="00344C6C"/>
    <w:rsid w:val="00344CE5"/>
    <w:rsid w:val="0034550A"/>
    <w:rsid w:val="00345DE2"/>
    <w:rsid w:val="00345F7C"/>
    <w:rsid w:val="00346688"/>
    <w:rsid w:val="003469D2"/>
    <w:rsid w:val="00347286"/>
    <w:rsid w:val="0034799B"/>
    <w:rsid w:val="003503AD"/>
    <w:rsid w:val="003506B4"/>
    <w:rsid w:val="00350772"/>
    <w:rsid w:val="003508A9"/>
    <w:rsid w:val="00350E8F"/>
    <w:rsid w:val="00351011"/>
    <w:rsid w:val="00352745"/>
    <w:rsid w:val="003531B5"/>
    <w:rsid w:val="00353BB2"/>
    <w:rsid w:val="00354865"/>
    <w:rsid w:val="00354A2C"/>
    <w:rsid w:val="00354D99"/>
    <w:rsid w:val="00354EBC"/>
    <w:rsid w:val="00354F92"/>
    <w:rsid w:val="00355BDF"/>
    <w:rsid w:val="00355E74"/>
    <w:rsid w:val="00356827"/>
    <w:rsid w:val="00356D8A"/>
    <w:rsid w:val="003572FF"/>
    <w:rsid w:val="003573B6"/>
    <w:rsid w:val="00357528"/>
    <w:rsid w:val="00360598"/>
    <w:rsid w:val="00361416"/>
    <w:rsid w:val="0036193B"/>
    <w:rsid w:val="00361CF6"/>
    <w:rsid w:val="003622B3"/>
    <w:rsid w:val="00363108"/>
    <w:rsid w:val="00365418"/>
    <w:rsid w:val="003660FA"/>
    <w:rsid w:val="0036618B"/>
    <w:rsid w:val="003663A5"/>
    <w:rsid w:val="0036687D"/>
    <w:rsid w:val="00366969"/>
    <w:rsid w:val="00367A6A"/>
    <w:rsid w:val="00367DC3"/>
    <w:rsid w:val="00370976"/>
    <w:rsid w:val="00370F9E"/>
    <w:rsid w:val="00371BE8"/>
    <w:rsid w:val="00372E34"/>
    <w:rsid w:val="00373117"/>
    <w:rsid w:val="00373E8F"/>
    <w:rsid w:val="0037428C"/>
    <w:rsid w:val="00374BEC"/>
    <w:rsid w:val="00376060"/>
    <w:rsid w:val="00376705"/>
    <w:rsid w:val="00377124"/>
    <w:rsid w:val="00377A50"/>
    <w:rsid w:val="00381277"/>
    <w:rsid w:val="0038167A"/>
    <w:rsid w:val="003817ED"/>
    <w:rsid w:val="00381DB2"/>
    <w:rsid w:val="0038209D"/>
    <w:rsid w:val="00382215"/>
    <w:rsid w:val="003823F5"/>
    <w:rsid w:val="00382E2E"/>
    <w:rsid w:val="00383162"/>
    <w:rsid w:val="003834C5"/>
    <w:rsid w:val="00383F03"/>
    <w:rsid w:val="0038446B"/>
    <w:rsid w:val="00385499"/>
    <w:rsid w:val="00385E50"/>
    <w:rsid w:val="00386133"/>
    <w:rsid w:val="00387B49"/>
    <w:rsid w:val="00390840"/>
    <w:rsid w:val="00392EA6"/>
    <w:rsid w:val="00394A4C"/>
    <w:rsid w:val="00394AA0"/>
    <w:rsid w:val="00394B2B"/>
    <w:rsid w:val="00395845"/>
    <w:rsid w:val="00395AC6"/>
    <w:rsid w:val="003960E3"/>
    <w:rsid w:val="003967CC"/>
    <w:rsid w:val="003A061D"/>
    <w:rsid w:val="003A122D"/>
    <w:rsid w:val="003A129E"/>
    <w:rsid w:val="003A1B2D"/>
    <w:rsid w:val="003A23FC"/>
    <w:rsid w:val="003A31E0"/>
    <w:rsid w:val="003A4344"/>
    <w:rsid w:val="003A435E"/>
    <w:rsid w:val="003A5465"/>
    <w:rsid w:val="003A5872"/>
    <w:rsid w:val="003A5A04"/>
    <w:rsid w:val="003A5E7F"/>
    <w:rsid w:val="003A68B7"/>
    <w:rsid w:val="003A6991"/>
    <w:rsid w:val="003B0C35"/>
    <w:rsid w:val="003B17E5"/>
    <w:rsid w:val="003B17EA"/>
    <w:rsid w:val="003B1DCB"/>
    <w:rsid w:val="003B29B8"/>
    <w:rsid w:val="003B49DF"/>
    <w:rsid w:val="003B4BCA"/>
    <w:rsid w:val="003B4C6D"/>
    <w:rsid w:val="003B5182"/>
    <w:rsid w:val="003B58D6"/>
    <w:rsid w:val="003B64AB"/>
    <w:rsid w:val="003B7AF2"/>
    <w:rsid w:val="003B7B5F"/>
    <w:rsid w:val="003C0C8A"/>
    <w:rsid w:val="003C28F8"/>
    <w:rsid w:val="003C456D"/>
    <w:rsid w:val="003C4911"/>
    <w:rsid w:val="003C4A0B"/>
    <w:rsid w:val="003C5276"/>
    <w:rsid w:val="003C5411"/>
    <w:rsid w:val="003C57CC"/>
    <w:rsid w:val="003C5D78"/>
    <w:rsid w:val="003C60FA"/>
    <w:rsid w:val="003C6366"/>
    <w:rsid w:val="003C6825"/>
    <w:rsid w:val="003C76FD"/>
    <w:rsid w:val="003C7A20"/>
    <w:rsid w:val="003D0141"/>
    <w:rsid w:val="003D0B30"/>
    <w:rsid w:val="003D0FEE"/>
    <w:rsid w:val="003D10F8"/>
    <w:rsid w:val="003D168F"/>
    <w:rsid w:val="003D27A5"/>
    <w:rsid w:val="003D3509"/>
    <w:rsid w:val="003D4296"/>
    <w:rsid w:val="003D48B8"/>
    <w:rsid w:val="003D569A"/>
    <w:rsid w:val="003D58E4"/>
    <w:rsid w:val="003D5925"/>
    <w:rsid w:val="003D5A50"/>
    <w:rsid w:val="003D5C74"/>
    <w:rsid w:val="003D6133"/>
    <w:rsid w:val="003D61C3"/>
    <w:rsid w:val="003E022C"/>
    <w:rsid w:val="003E07A3"/>
    <w:rsid w:val="003E0E8E"/>
    <w:rsid w:val="003E0EC0"/>
    <w:rsid w:val="003E2290"/>
    <w:rsid w:val="003E2463"/>
    <w:rsid w:val="003E247B"/>
    <w:rsid w:val="003E2684"/>
    <w:rsid w:val="003E35D5"/>
    <w:rsid w:val="003E3F7C"/>
    <w:rsid w:val="003E4472"/>
    <w:rsid w:val="003E5052"/>
    <w:rsid w:val="003E5593"/>
    <w:rsid w:val="003E567C"/>
    <w:rsid w:val="003E6DC5"/>
    <w:rsid w:val="003E73DE"/>
    <w:rsid w:val="003F0F6D"/>
    <w:rsid w:val="003F15E2"/>
    <w:rsid w:val="003F20BF"/>
    <w:rsid w:val="003F22E6"/>
    <w:rsid w:val="003F30B5"/>
    <w:rsid w:val="003F362B"/>
    <w:rsid w:val="003F3BFB"/>
    <w:rsid w:val="003F404D"/>
    <w:rsid w:val="003F62A1"/>
    <w:rsid w:val="003F6C1A"/>
    <w:rsid w:val="003F7AB5"/>
    <w:rsid w:val="003F7AF3"/>
    <w:rsid w:val="003F7B49"/>
    <w:rsid w:val="003F7D3A"/>
    <w:rsid w:val="004001E6"/>
    <w:rsid w:val="00400D88"/>
    <w:rsid w:val="004021A7"/>
    <w:rsid w:val="00402564"/>
    <w:rsid w:val="004027AA"/>
    <w:rsid w:val="004027F4"/>
    <w:rsid w:val="00404963"/>
    <w:rsid w:val="00407866"/>
    <w:rsid w:val="00411237"/>
    <w:rsid w:val="0041202F"/>
    <w:rsid w:val="00412F06"/>
    <w:rsid w:val="004131D1"/>
    <w:rsid w:val="00414F6F"/>
    <w:rsid w:val="00416185"/>
    <w:rsid w:val="004165F1"/>
    <w:rsid w:val="00417000"/>
    <w:rsid w:val="00420138"/>
    <w:rsid w:val="00421688"/>
    <w:rsid w:val="0042171A"/>
    <w:rsid w:val="004218D3"/>
    <w:rsid w:val="0042242D"/>
    <w:rsid w:val="00422C33"/>
    <w:rsid w:val="00423014"/>
    <w:rsid w:val="00424207"/>
    <w:rsid w:val="004255E6"/>
    <w:rsid w:val="00426372"/>
    <w:rsid w:val="004265D9"/>
    <w:rsid w:val="0042712B"/>
    <w:rsid w:val="00430873"/>
    <w:rsid w:val="00430D1D"/>
    <w:rsid w:val="00430E65"/>
    <w:rsid w:val="00431A5B"/>
    <w:rsid w:val="00431D2E"/>
    <w:rsid w:val="00432334"/>
    <w:rsid w:val="0043244D"/>
    <w:rsid w:val="00432BA2"/>
    <w:rsid w:val="00432FFD"/>
    <w:rsid w:val="00434995"/>
    <w:rsid w:val="004355C8"/>
    <w:rsid w:val="0043601F"/>
    <w:rsid w:val="0043612E"/>
    <w:rsid w:val="00436545"/>
    <w:rsid w:val="00436802"/>
    <w:rsid w:val="00436C5D"/>
    <w:rsid w:val="00437805"/>
    <w:rsid w:val="00440BCE"/>
    <w:rsid w:val="00440CB4"/>
    <w:rsid w:val="00440DAA"/>
    <w:rsid w:val="00440F06"/>
    <w:rsid w:val="0044122A"/>
    <w:rsid w:val="00442D8A"/>
    <w:rsid w:val="00442DB9"/>
    <w:rsid w:val="004443A7"/>
    <w:rsid w:val="00444835"/>
    <w:rsid w:val="00444F7E"/>
    <w:rsid w:val="00445231"/>
    <w:rsid w:val="004454AC"/>
    <w:rsid w:val="00445854"/>
    <w:rsid w:val="00445B27"/>
    <w:rsid w:val="00445C71"/>
    <w:rsid w:val="00446924"/>
    <w:rsid w:val="00446E89"/>
    <w:rsid w:val="00447049"/>
    <w:rsid w:val="0044739C"/>
    <w:rsid w:val="00447A67"/>
    <w:rsid w:val="00447E28"/>
    <w:rsid w:val="00450783"/>
    <w:rsid w:val="00450CF4"/>
    <w:rsid w:val="00450D8B"/>
    <w:rsid w:val="004519A7"/>
    <w:rsid w:val="00452046"/>
    <w:rsid w:val="004520B8"/>
    <w:rsid w:val="0045299A"/>
    <w:rsid w:val="00452FDC"/>
    <w:rsid w:val="004535B8"/>
    <w:rsid w:val="00454157"/>
    <w:rsid w:val="00454B9E"/>
    <w:rsid w:val="00454C9F"/>
    <w:rsid w:val="00454E38"/>
    <w:rsid w:val="00455A2B"/>
    <w:rsid w:val="00455A48"/>
    <w:rsid w:val="004564F0"/>
    <w:rsid w:val="00456BE3"/>
    <w:rsid w:val="0045730E"/>
    <w:rsid w:val="004576A6"/>
    <w:rsid w:val="0045783F"/>
    <w:rsid w:val="0045790E"/>
    <w:rsid w:val="0046043A"/>
    <w:rsid w:val="00461D94"/>
    <w:rsid w:val="004625AB"/>
    <w:rsid w:val="00463405"/>
    <w:rsid w:val="00463482"/>
    <w:rsid w:val="0046386B"/>
    <w:rsid w:val="00463BE1"/>
    <w:rsid w:val="004640D8"/>
    <w:rsid w:val="004644ED"/>
    <w:rsid w:val="0046481F"/>
    <w:rsid w:val="0046519A"/>
    <w:rsid w:val="00465330"/>
    <w:rsid w:val="00465AC0"/>
    <w:rsid w:val="00466A6D"/>
    <w:rsid w:val="00467AA2"/>
    <w:rsid w:val="0047140F"/>
    <w:rsid w:val="00471ACC"/>
    <w:rsid w:val="0047206F"/>
    <w:rsid w:val="004721FD"/>
    <w:rsid w:val="00474468"/>
    <w:rsid w:val="00475D69"/>
    <w:rsid w:val="00477230"/>
    <w:rsid w:val="0047737A"/>
    <w:rsid w:val="00480524"/>
    <w:rsid w:val="00480752"/>
    <w:rsid w:val="004810B6"/>
    <w:rsid w:val="00481273"/>
    <w:rsid w:val="00482105"/>
    <w:rsid w:val="004822AB"/>
    <w:rsid w:val="00483145"/>
    <w:rsid w:val="004863F3"/>
    <w:rsid w:val="00486B32"/>
    <w:rsid w:val="00487939"/>
    <w:rsid w:val="00490307"/>
    <w:rsid w:val="004908B0"/>
    <w:rsid w:val="00491E99"/>
    <w:rsid w:val="00491F4A"/>
    <w:rsid w:val="00492339"/>
    <w:rsid w:val="00492536"/>
    <w:rsid w:val="00492861"/>
    <w:rsid w:val="00493FCE"/>
    <w:rsid w:val="004961A5"/>
    <w:rsid w:val="004968E6"/>
    <w:rsid w:val="00496CF1"/>
    <w:rsid w:val="00496DCA"/>
    <w:rsid w:val="00497499"/>
    <w:rsid w:val="004977A8"/>
    <w:rsid w:val="00497958"/>
    <w:rsid w:val="004A0986"/>
    <w:rsid w:val="004A1BE8"/>
    <w:rsid w:val="004A2452"/>
    <w:rsid w:val="004A2655"/>
    <w:rsid w:val="004A2D2A"/>
    <w:rsid w:val="004A340C"/>
    <w:rsid w:val="004A35C4"/>
    <w:rsid w:val="004A368E"/>
    <w:rsid w:val="004A4B97"/>
    <w:rsid w:val="004A4EA2"/>
    <w:rsid w:val="004A508E"/>
    <w:rsid w:val="004A5790"/>
    <w:rsid w:val="004A6B15"/>
    <w:rsid w:val="004B04A3"/>
    <w:rsid w:val="004B0A9B"/>
    <w:rsid w:val="004B1584"/>
    <w:rsid w:val="004B3BDD"/>
    <w:rsid w:val="004B40C2"/>
    <w:rsid w:val="004B41CA"/>
    <w:rsid w:val="004B6087"/>
    <w:rsid w:val="004B60E8"/>
    <w:rsid w:val="004B7802"/>
    <w:rsid w:val="004B7AB8"/>
    <w:rsid w:val="004B7F0B"/>
    <w:rsid w:val="004C0271"/>
    <w:rsid w:val="004C0ED5"/>
    <w:rsid w:val="004C235E"/>
    <w:rsid w:val="004C2E12"/>
    <w:rsid w:val="004C36A0"/>
    <w:rsid w:val="004C37F7"/>
    <w:rsid w:val="004C3942"/>
    <w:rsid w:val="004C3C56"/>
    <w:rsid w:val="004C7D53"/>
    <w:rsid w:val="004D048D"/>
    <w:rsid w:val="004D1C94"/>
    <w:rsid w:val="004D26C9"/>
    <w:rsid w:val="004D28A4"/>
    <w:rsid w:val="004D41EE"/>
    <w:rsid w:val="004D426F"/>
    <w:rsid w:val="004D562D"/>
    <w:rsid w:val="004D6A64"/>
    <w:rsid w:val="004E0775"/>
    <w:rsid w:val="004E13EF"/>
    <w:rsid w:val="004E1AB8"/>
    <w:rsid w:val="004E213C"/>
    <w:rsid w:val="004E2473"/>
    <w:rsid w:val="004E25C3"/>
    <w:rsid w:val="004E3D80"/>
    <w:rsid w:val="004E489C"/>
    <w:rsid w:val="004E62DA"/>
    <w:rsid w:val="004E688D"/>
    <w:rsid w:val="004E6B77"/>
    <w:rsid w:val="004E73D0"/>
    <w:rsid w:val="004F1510"/>
    <w:rsid w:val="004F15D4"/>
    <w:rsid w:val="004F17E2"/>
    <w:rsid w:val="004F1BC9"/>
    <w:rsid w:val="004F3077"/>
    <w:rsid w:val="004F416C"/>
    <w:rsid w:val="004F4185"/>
    <w:rsid w:val="004F42FE"/>
    <w:rsid w:val="004F512B"/>
    <w:rsid w:val="004F52BA"/>
    <w:rsid w:val="004F5B4C"/>
    <w:rsid w:val="004F5D7F"/>
    <w:rsid w:val="004F6DAD"/>
    <w:rsid w:val="004F73E0"/>
    <w:rsid w:val="004F7C60"/>
    <w:rsid w:val="0050044A"/>
    <w:rsid w:val="0050051E"/>
    <w:rsid w:val="00500F9D"/>
    <w:rsid w:val="00501768"/>
    <w:rsid w:val="005021EA"/>
    <w:rsid w:val="00502482"/>
    <w:rsid w:val="00502F18"/>
    <w:rsid w:val="00502F23"/>
    <w:rsid w:val="00503792"/>
    <w:rsid w:val="00503CD3"/>
    <w:rsid w:val="0050551B"/>
    <w:rsid w:val="00505FAC"/>
    <w:rsid w:val="00506D09"/>
    <w:rsid w:val="00506E54"/>
    <w:rsid w:val="00510318"/>
    <w:rsid w:val="0051033C"/>
    <w:rsid w:val="00511A79"/>
    <w:rsid w:val="00511C81"/>
    <w:rsid w:val="00511E55"/>
    <w:rsid w:val="00511F7E"/>
    <w:rsid w:val="00512DF9"/>
    <w:rsid w:val="00512E0D"/>
    <w:rsid w:val="00512F1F"/>
    <w:rsid w:val="00514562"/>
    <w:rsid w:val="005156CD"/>
    <w:rsid w:val="00516BFF"/>
    <w:rsid w:val="00517E45"/>
    <w:rsid w:val="005201A4"/>
    <w:rsid w:val="005207FE"/>
    <w:rsid w:val="00520D82"/>
    <w:rsid w:val="005216E8"/>
    <w:rsid w:val="005221FD"/>
    <w:rsid w:val="00522820"/>
    <w:rsid w:val="00523BD2"/>
    <w:rsid w:val="00524374"/>
    <w:rsid w:val="00524BA5"/>
    <w:rsid w:val="00524CDE"/>
    <w:rsid w:val="005255FB"/>
    <w:rsid w:val="00525D92"/>
    <w:rsid w:val="00525FE5"/>
    <w:rsid w:val="005312E4"/>
    <w:rsid w:val="00531D43"/>
    <w:rsid w:val="00532919"/>
    <w:rsid w:val="00533F86"/>
    <w:rsid w:val="00534687"/>
    <w:rsid w:val="0053762B"/>
    <w:rsid w:val="00537FF0"/>
    <w:rsid w:val="00540378"/>
    <w:rsid w:val="005405F2"/>
    <w:rsid w:val="005408DE"/>
    <w:rsid w:val="005409BC"/>
    <w:rsid w:val="0054108F"/>
    <w:rsid w:val="005411CC"/>
    <w:rsid w:val="005415EA"/>
    <w:rsid w:val="00541A5A"/>
    <w:rsid w:val="00542B46"/>
    <w:rsid w:val="0054327B"/>
    <w:rsid w:val="0054382F"/>
    <w:rsid w:val="00545063"/>
    <w:rsid w:val="00545C2E"/>
    <w:rsid w:val="00546211"/>
    <w:rsid w:val="00546420"/>
    <w:rsid w:val="0054703B"/>
    <w:rsid w:val="005479CE"/>
    <w:rsid w:val="00547D30"/>
    <w:rsid w:val="005504BC"/>
    <w:rsid w:val="005507A4"/>
    <w:rsid w:val="00550FD9"/>
    <w:rsid w:val="005512BA"/>
    <w:rsid w:val="00552ADA"/>
    <w:rsid w:val="00552E8B"/>
    <w:rsid w:val="00552F69"/>
    <w:rsid w:val="00553A4B"/>
    <w:rsid w:val="00555226"/>
    <w:rsid w:val="00555473"/>
    <w:rsid w:val="005558DB"/>
    <w:rsid w:val="00556F73"/>
    <w:rsid w:val="005572C6"/>
    <w:rsid w:val="005575B0"/>
    <w:rsid w:val="0056067C"/>
    <w:rsid w:val="00560A8C"/>
    <w:rsid w:val="00560F87"/>
    <w:rsid w:val="0056100E"/>
    <w:rsid w:val="00561EE7"/>
    <w:rsid w:val="00562117"/>
    <w:rsid w:val="00563C2C"/>
    <w:rsid w:val="005664D7"/>
    <w:rsid w:val="0056793E"/>
    <w:rsid w:val="00567A2F"/>
    <w:rsid w:val="00567F27"/>
    <w:rsid w:val="00570100"/>
    <w:rsid w:val="005704AC"/>
    <w:rsid w:val="00570AC7"/>
    <w:rsid w:val="005714E8"/>
    <w:rsid w:val="0057170B"/>
    <w:rsid w:val="0057295C"/>
    <w:rsid w:val="00573FD5"/>
    <w:rsid w:val="0057484F"/>
    <w:rsid w:val="00575C41"/>
    <w:rsid w:val="00575DF2"/>
    <w:rsid w:val="005761F8"/>
    <w:rsid w:val="0057756E"/>
    <w:rsid w:val="00577835"/>
    <w:rsid w:val="00580B58"/>
    <w:rsid w:val="00581F20"/>
    <w:rsid w:val="00582589"/>
    <w:rsid w:val="00582600"/>
    <w:rsid w:val="00582612"/>
    <w:rsid w:val="00583FE3"/>
    <w:rsid w:val="005843ED"/>
    <w:rsid w:val="00584872"/>
    <w:rsid w:val="00584E49"/>
    <w:rsid w:val="00585C53"/>
    <w:rsid w:val="00586222"/>
    <w:rsid w:val="00586548"/>
    <w:rsid w:val="005867DF"/>
    <w:rsid w:val="00587F27"/>
    <w:rsid w:val="005902C4"/>
    <w:rsid w:val="00590651"/>
    <w:rsid w:val="00590CE9"/>
    <w:rsid w:val="00590D0C"/>
    <w:rsid w:val="00591915"/>
    <w:rsid w:val="00592312"/>
    <w:rsid w:val="00592910"/>
    <w:rsid w:val="00592EDE"/>
    <w:rsid w:val="00592EEE"/>
    <w:rsid w:val="00594327"/>
    <w:rsid w:val="00595953"/>
    <w:rsid w:val="00595AFA"/>
    <w:rsid w:val="0059665C"/>
    <w:rsid w:val="00596715"/>
    <w:rsid w:val="00597930"/>
    <w:rsid w:val="005A023B"/>
    <w:rsid w:val="005A060D"/>
    <w:rsid w:val="005A1B3D"/>
    <w:rsid w:val="005A2961"/>
    <w:rsid w:val="005A2DA7"/>
    <w:rsid w:val="005A380C"/>
    <w:rsid w:val="005A4B48"/>
    <w:rsid w:val="005A4E92"/>
    <w:rsid w:val="005A4ED7"/>
    <w:rsid w:val="005A5076"/>
    <w:rsid w:val="005A6EA4"/>
    <w:rsid w:val="005A71CB"/>
    <w:rsid w:val="005A7483"/>
    <w:rsid w:val="005A7901"/>
    <w:rsid w:val="005A7910"/>
    <w:rsid w:val="005B05FA"/>
    <w:rsid w:val="005B0F78"/>
    <w:rsid w:val="005B186A"/>
    <w:rsid w:val="005B19F2"/>
    <w:rsid w:val="005B1AA5"/>
    <w:rsid w:val="005B344C"/>
    <w:rsid w:val="005B371A"/>
    <w:rsid w:val="005B3906"/>
    <w:rsid w:val="005B417D"/>
    <w:rsid w:val="005B475C"/>
    <w:rsid w:val="005B4932"/>
    <w:rsid w:val="005B4AA4"/>
    <w:rsid w:val="005B52C3"/>
    <w:rsid w:val="005B6089"/>
    <w:rsid w:val="005B66FD"/>
    <w:rsid w:val="005C0565"/>
    <w:rsid w:val="005C0B6E"/>
    <w:rsid w:val="005C0CD8"/>
    <w:rsid w:val="005C14AF"/>
    <w:rsid w:val="005C1885"/>
    <w:rsid w:val="005C2B9D"/>
    <w:rsid w:val="005C3EAF"/>
    <w:rsid w:val="005C422B"/>
    <w:rsid w:val="005C7C70"/>
    <w:rsid w:val="005D1B56"/>
    <w:rsid w:val="005D2170"/>
    <w:rsid w:val="005D2361"/>
    <w:rsid w:val="005D269C"/>
    <w:rsid w:val="005D28BD"/>
    <w:rsid w:val="005D2971"/>
    <w:rsid w:val="005D2F3A"/>
    <w:rsid w:val="005D362C"/>
    <w:rsid w:val="005D38FA"/>
    <w:rsid w:val="005D3BD7"/>
    <w:rsid w:val="005D3EC7"/>
    <w:rsid w:val="005D4608"/>
    <w:rsid w:val="005D57D9"/>
    <w:rsid w:val="005D70B0"/>
    <w:rsid w:val="005D7E3F"/>
    <w:rsid w:val="005E0F7E"/>
    <w:rsid w:val="005E17E1"/>
    <w:rsid w:val="005E35CC"/>
    <w:rsid w:val="005E4DA0"/>
    <w:rsid w:val="005E5692"/>
    <w:rsid w:val="005E5FB5"/>
    <w:rsid w:val="005E5FCB"/>
    <w:rsid w:val="005E6716"/>
    <w:rsid w:val="005E6C19"/>
    <w:rsid w:val="005E6F90"/>
    <w:rsid w:val="005F1A7D"/>
    <w:rsid w:val="005F21CA"/>
    <w:rsid w:val="005F2833"/>
    <w:rsid w:val="005F3626"/>
    <w:rsid w:val="005F39C7"/>
    <w:rsid w:val="005F3C99"/>
    <w:rsid w:val="005F453C"/>
    <w:rsid w:val="005F4975"/>
    <w:rsid w:val="005F648C"/>
    <w:rsid w:val="005F6F77"/>
    <w:rsid w:val="005F7C14"/>
    <w:rsid w:val="00600BD8"/>
    <w:rsid w:val="006010D1"/>
    <w:rsid w:val="0060159A"/>
    <w:rsid w:val="00601750"/>
    <w:rsid w:val="0060206B"/>
    <w:rsid w:val="0060263C"/>
    <w:rsid w:val="00602B36"/>
    <w:rsid w:val="006046B1"/>
    <w:rsid w:val="0060547E"/>
    <w:rsid w:val="00606174"/>
    <w:rsid w:val="00606BDC"/>
    <w:rsid w:val="00606EAD"/>
    <w:rsid w:val="00607743"/>
    <w:rsid w:val="00610CDE"/>
    <w:rsid w:val="00611384"/>
    <w:rsid w:val="006117D1"/>
    <w:rsid w:val="00611C46"/>
    <w:rsid w:val="00612055"/>
    <w:rsid w:val="006132E3"/>
    <w:rsid w:val="00613453"/>
    <w:rsid w:val="006136C9"/>
    <w:rsid w:val="00613ECA"/>
    <w:rsid w:val="0061480A"/>
    <w:rsid w:val="00615AAC"/>
    <w:rsid w:val="00615E83"/>
    <w:rsid w:val="00615F3E"/>
    <w:rsid w:val="00617102"/>
    <w:rsid w:val="0061754B"/>
    <w:rsid w:val="006201C2"/>
    <w:rsid w:val="00620C34"/>
    <w:rsid w:val="00620D8A"/>
    <w:rsid w:val="00621D5A"/>
    <w:rsid w:val="0062259A"/>
    <w:rsid w:val="006228D3"/>
    <w:rsid w:val="00623085"/>
    <w:rsid w:val="00623220"/>
    <w:rsid w:val="006239F7"/>
    <w:rsid w:val="0062409A"/>
    <w:rsid w:val="006243C2"/>
    <w:rsid w:val="0062503F"/>
    <w:rsid w:val="0062519A"/>
    <w:rsid w:val="006253C2"/>
    <w:rsid w:val="00625871"/>
    <w:rsid w:val="0062645A"/>
    <w:rsid w:val="0062687F"/>
    <w:rsid w:val="006305AD"/>
    <w:rsid w:val="00630CAA"/>
    <w:rsid w:val="006339C4"/>
    <w:rsid w:val="00633B3A"/>
    <w:rsid w:val="0063461F"/>
    <w:rsid w:val="006347CE"/>
    <w:rsid w:val="00634A7B"/>
    <w:rsid w:val="00635381"/>
    <w:rsid w:val="006353E6"/>
    <w:rsid w:val="00635431"/>
    <w:rsid w:val="00636738"/>
    <w:rsid w:val="00636865"/>
    <w:rsid w:val="0063737F"/>
    <w:rsid w:val="00640289"/>
    <w:rsid w:val="0064072D"/>
    <w:rsid w:val="00640A1F"/>
    <w:rsid w:val="00641373"/>
    <w:rsid w:val="006418C6"/>
    <w:rsid w:val="00642D2B"/>
    <w:rsid w:val="006433DB"/>
    <w:rsid w:val="0064374D"/>
    <w:rsid w:val="00643A0B"/>
    <w:rsid w:val="00643B82"/>
    <w:rsid w:val="00643DFE"/>
    <w:rsid w:val="006450C0"/>
    <w:rsid w:val="0064543C"/>
    <w:rsid w:val="00645BFC"/>
    <w:rsid w:val="00645C40"/>
    <w:rsid w:val="00645C8B"/>
    <w:rsid w:val="00645DDC"/>
    <w:rsid w:val="00645F9B"/>
    <w:rsid w:val="00646295"/>
    <w:rsid w:val="0065170A"/>
    <w:rsid w:val="00652EB3"/>
    <w:rsid w:val="00652EB9"/>
    <w:rsid w:val="00653721"/>
    <w:rsid w:val="00653830"/>
    <w:rsid w:val="00653E37"/>
    <w:rsid w:val="006541E3"/>
    <w:rsid w:val="006543F3"/>
    <w:rsid w:val="00655165"/>
    <w:rsid w:val="006558A0"/>
    <w:rsid w:val="006579FE"/>
    <w:rsid w:val="00657D76"/>
    <w:rsid w:val="00660B4B"/>
    <w:rsid w:val="006615F0"/>
    <w:rsid w:val="00662C32"/>
    <w:rsid w:val="00662C81"/>
    <w:rsid w:val="0066313C"/>
    <w:rsid w:val="006631F8"/>
    <w:rsid w:val="006641A3"/>
    <w:rsid w:val="0066491F"/>
    <w:rsid w:val="006649B8"/>
    <w:rsid w:val="006656AA"/>
    <w:rsid w:val="00666558"/>
    <w:rsid w:val="0066664B"/>
    <w:rsid w:val="006669A9"/>
    <w:rsid w:val="00666A26"/>
    <w:rsid w:val="00666A76"/>
    <w:rsid w:val="00670612"/>
    <w:rsid w:val="00671636"/>
    <w:rsid w:val="00671882"/>
    <w:rsid w:val="00671AC4"/>
    <w:rsid w:val="00671DCB"/>
    <w:rsid w:val="00671FC2"/>
    <w:rsid w:val="0067234C"/>
    <w:rsid w:val="0067256F"/>
    <w:rsid w:val="0067287C"/>
    <w:rsid w:val="00672C2B"/>
    <w:rsid w:val="006737A3"/>
    <w:rsid w:val="006737C6"/>
    <w:rsid w:val="00673AEA"/>
    <w:rsid w:val="00673DFB"/>
    <w:rsid w:val="0067426A"/>
    <w:rsid w:val="00674326"/>
    <w:rsid w:val="0067461A"/>
    <w:rsid w:val="00674901"/>
    <w:rsid w:val="00674EFB"/>
    <w:rsid w:val="00675F89"/>
    <w:rsid w:val="006769AC"/>
    <w:rsid w:val="00676C14"/>
    <w:rsid w:val="00676DD4"/>
    <w:rsid w:val="00677087"/>
    <w:rsid w:val="006772CC"/>
    <w:rsid w:val="006803A1"/>
    <w:rsid w:val="00682523"/>
    <w:rsid w:val="00684270"/>
    <w:rsid w:val="0068498B"/>
    <w:rsid w:val="006855B5"/>
    <w:rsid w:val="00685A8B"/>
    <w:rsid w:val="00685AC3"/>
    <w:rsid w:val="00685BA8"/>
    <w:rsid w:val="0068682F"/>
    <w:rsid w:val="00686FBE"/>
    <w:rsid w:val="00687740"/>
    <w:rsid w:val="00690369"/>
    <w:rsid w:val="0069165D"/>
    <w:rsid w:val="00691C61"/>
    <w:rsid w:val="006937F3"/>
    <w:rsid w:val="00694253"/>
    <w:rsid w:val="00694CD8"/>
    <w:rsid w:val="00695196"/>
    <w:rsid w:val="006952E0"/>
    <w:rsid w:val="006960B3"/>
    <w:rsid w:val="00696734"/>
    <w:rsid w:val="00696A26"/>
    <w:rsid w:val="00697305"/>
    <w:rsid w:val="00697FAD"/>
    <w:rsid w:val="006A11A4"/>
    <w:rsid w:val="006A1760"/>
    <w:rsid w:val="006A1B36"/>
    <w:rsid w:val="006A1D65"/>
    <w:rsid w:val="006A1EB1"/>
    <w:rsid w:val="006A396F"/>
    <w:rsid w:val="006A40B3"/>
    <w:rsid w:val="006A44E5"/>
    <w:rsid w:val="006A5486"/>
    <w:rsid w:val="006A5582"/>
    <w:rsid w:val="006A5CAA"/>
    <w:rsid w:val="006A6777"/>
    <w:rsid w:val="006A6FDA"/>
    <w:rsid w:val="006B1CC6"/>
    <w:rsid w:val="006B2BD3"/>
    <w:rsid w:val="006B3D80"/>
    <w:rsid w:val="006B4B82"/>
    <w:rsid w:val="006B6963"/>
    <w:rsid w:val="006B6D7B"/>
    <w:rsid w:val="006B6EF1"/>
    <w:rsid w:val="006B7EE8"/>
    <w:rsid w:val="006C0858"/>
    <w:rsid w:val="006C1FFE"/>
    <w:rsid w:val="006C2F6B"/>
    <w:rsid w:val="006C34FB"/>
    <w:rsid w:val="006C3B32"/>
    <w:rsid w:val="006C4715"/>
    <w:rsid w:val="006C50AE"/>
    <w:rsid w:val="006C66FF"/>
    <w:rsid w:val="006C6CEC"/>
    <w:rsid w:val="006C6ED3"/>
    <w:rsid w:val="006C7673"/>
    <w:rsid w:val="006C79E1"/>
    <w:rsid w:val="006D01B0"/>
    <w:rsid w:val="006D0B4B"/>
    <w:rsid w:val="006D0EB1"/>
    <w:rsid w:val="006D1B35"/>
    <w:rsid w:val="006D1FE7"/>
    <w:rsid w:val="006D2B1E"/>
    <w:rsid w:val="006D31F6"/>
    <w:rsid w:val="006D452E"/>
    <w:rsid w:val="006D5396"/>
    <w:rsid w:val="006D57C7"/>
    <w:rsid w:val="006D57DB"/>
    <w:rsid w:val="006D6965"/>
    <w:rsid w:val="006D6BC1"/>
    <w:rsid w:val="006D6F19"/>
    <w:rsid w:val="006E00E6"/>
    <w:rsid w:val="006E0700"/>
    <w:rsid w:val="006E0BB5"/>
    <w:rsid w:val="006E1543"/>
    <w:rsid w:val="006E1A29"/>
    <w:rsid w:val="006E24F7"/>
    <w:rsid w:val="006E28A7"/>
    <w:rsid w:val="006E3B5A"/>
    <w:rsid w:val="006E4140"/>
    <w:rsid w:val="006E418E"/>
    <w:rsid w:val="006E41E6"/>
    <w:rsid w:val="006E485D"/>
    <w:rsid w:val="006E4A70"/>
    <w:rsid w:val="006E4BEF"/>
    <w:rsid w:val="006E592F"/>
    <w:rsid w:val="006E5A49"/>
    <w:rsid w:val="006E6422"/>
    <w:rsid w:val="006E6E73"/>
    <w:rsid w:val="006E6FAD"/>
    <w:rsid w:val="006F139C"/>
    <w:rsid w:val="006F19AB"/>
    <w:rsid w:val="006F26A7"/>
    <w:rsid w:val="006F3D70"/>
    <w:rsid w:val="006F42D1"/>
    <w:rsid w:val="006F4AAD"/>
    <w:rsid w:val="006F51E6"/>
    <w:rsid w:val="006F535E"/>
    <w:rsid w:val="006F53B9"/>
    <w:rsid w:val="006F5E9A"/>
    <w:rsid w:val="006F67EE"/>
    <w:rsid w:val="006F716F"/>
    <w:rsid w:val="006F7218"/>
    <w:rsid w:val="006F726C"/>
    <w:rsid w:val="00700A91"/>
    <w:rsid w:val="00700FC4"/>
    <w:rsid w:val="007021A3"/>
    <w:rsid w:val="007021FE"/>
    <w:rsid w:val="00702A62"/>
    <w:rsid w:val="0070328A"/>
    <w:rsid w:val="00703946"/>
    <w:rsid w:val="007042A8"/>
    <w:rsid w:val="0070486F"/>
    <w:rsid w:val="00704B5F"/>
    <w:rsid w:val="00705397"/>
    <w:rsid w:val="00705BB8"/>
    <w:rsid w:val="00705F43"/>
    <w:rsid w:val="00706F45"/>
    <w:rsid w:val="00706FC9"/>
    <w:rsid w:val="0070708F"/>
    <w:rsid w:val="00707B62"/>
    <w:rsid w:val="00707B7C"/>
    <w:rsid w:val="00707FA6"/>
    <w:rsid w:val="00710704"/>
    <w:rsid w:val="00714B6A"/>
    <w:rsid w:val="00714E1E"/>
    <w:rsid w:val="00716CC7"/>
    <w:rsid w:val="0071731D"/>
    <w:rsid w:val="00720550"/>
    <w:rsid w:val="00720F09"/>
    <w:rsid w:val="00721345"/>
    <w:rsid w:val="00721DBE"/>
    <w:rsid w:val="00724318"/>
    <w:rsid w:val="00724504"/>
    <w:rsid w:val="00724CBF"/>
    <w:rsid w:val="007253F3"/>
    <w:rsid w:val="00725418"/>
    <w:rsid w:val="00726107"/>
    <w:rsid w:val="00726434"/>
    <w:rsid w:val="0073003B"/>
    <w:rsid w:val="00732CFF"/>
    <w:rsid w:val="0073369C"/>
    <w:rsid w:val="00734703"/>
    <w:rsid w:val="00734B71"/>
    <w:rsid w:val="0073535E"/>
    <w:rsid w:val="00736452"/>
    <w:rsid w:val="00737029"/>
    <w:rsid w:val="007404B6"/>
    <w:rsid w:val="007405D5"/>
    <w:rsid w:val="00741BA5"/>
    <w:rsid w:val="00741EFE"/>
    <w:rsid w:val="00742469"/>
    <w:rsid w:val="007438D0"/>
    <w:rsid w:val="00743D52"/>
    <w:rsid w:val="00743F16"/>
    <w:rsid w:val="00744AF4"/>
    <w:rsid w:val="00745EF1"/>
    <w:rsid w:val="007464B2"/>
    <w:rsid w:val="007465FC"/>
    <w:rsid w:val="00746A60"/>
    <w:rsid w:val="0074750F"/>
    <w:rsid w:val="0074775D"/>
    <w:rsid w:val="00747A65"/>
    <w:rsid w:val="00750E5A"/>
    <w:rsid w:val="00751581"/>
    <w:rsid w:val="007515F8"/>
    <w:rsid w:val="00751A1A"/>
    <w:rsid w:val="00751A5E"/>
    <w:rsid w:val="00751D56"/>
    <w:rsid w:val="00752975"/>
    <w:rsid w:val="00752D32"/>
    <w:rsid w:val="00753206"/>
    <w:rsid w:val="0075362D"/>
    <w:rsid w:val="007541B4"/>
    <w:rsid w:val="00754678"/>
    <w:rsid w:val="00754A91"/>
    <w:rsid w:val="00755503"/>
    <w:rsid w:val="0075646B"/>
    <w:rsid w:val="0075761C"/>
    <w:rsid w:val="00757692"/>
    <w:rsid w:val="00757917"/>
    <w:rsid w:val="00757E2D"/>
    <w:rsid w:val="0076159A"/>
    <w:rsid w:val="00761B65"/>
    <w:rsid w:val="007623B0"/>
    <w:rsid w:val="0076241D"/>
    <w:rsid w:val="0076288D"/>
    <w:rsid w:val="0076316E"/>
    <w:rsid w:val="0076367D"/>
    <w:rsid w:val="007640EC"/>
    <w:rsid w:val="00764AC5"/>
    <w:rsid w:val="00764AE6"/>
    <w:rsid w:val="00764FC6"/>
    <w:rsid w:val="00765AB1"/>
    <w:rsid w:val="0076658E"/>
    <w:rsid w:val="00766BCC"/>
    <w:rsid w:val="007708AF"/>
    <w:rsid w:val="00770B6C"/>
    <w:rsid w:val="00770BF9"/>
    <w:rsid w:val="00771213"/>
    <w:rsid w:val="00771314"/>
    <w:rsid w:val="007722C7"/>
    <w:rsid w:val="007723C5"/>
    <w:rsid w:val="00772AE1"/>
    <w:rsid w:val="00772EF6"/>
    <w:rsid w:val="0077597B"/>
    <w:rsid w:val="00775C83"/>
    <w:rsid w:val="00776149"/>
    <w:rsid w:val="00777434"/>
    <w:rsid w:val="0078188C"/>
    <w:rsid w:val="00782269"/>
    <w:rsid w:val="00782AA1"/>
    <w:rsid w:val="00782BBA"/>
    <w:rsid w:val="00782E8E"/>
    <w:rsid w:val="00783159"/>
    <w:rsid w:val="00783BA3"/>
    <w:rsid w:val="00783FB6"/>
    <w:rsid w:val="0078766F"/>
    <w:rsid w:val="00787D24"/>
    <w:rsid w:val="00791004"/>
    <w:rsid w:val="0079103E"/>
    <w:rsid w:val="00791D10"/>
    <w:rsid w:val="00791E62"/>
    <w:rsid w:val="00791EEC"/>
    <w:rsid w:val="0079261A"/>
    <w:rsid w:val="00793A22"/>
    <w:rsid w:val="0079448A"/>
    <w:rsid w:val="00794C3A"/>
    <w:rsid w:val="00794DA8"/>
    <w:rsid w:val="00794E54"/>
    <w:rsid w:val="00795DDF"/>
    <w:rsid w:val="00796E47"/>
    <w:rsid w:val="007A054B"/>
    <w:rsid w:val="007A0784"/>
    <w:rsid w:val="007A1008"/>
    <w:rsid w:val="007A18F2"/>
    <w:rsid w:val="007A19D3"/>
    <w:rsid w:val="007A20F4"/>
    <w:rsid w:val="007A311A"/>
    <w:rsid w:val="007A3F83"/>
    <w:rsid w:val="007A5159"/>
    <w:rsid w:val="007A555E"/>
    <w:rsid w:val="007A5D10"/>
    <w:rsid w:val="007A60FF"/>
    <w:rsid w:val="007A6790"/>
    <w:rsid w:val="007B00BA"/>
    <w:rsid w:val="007B08B3"/>
    <w:rsid w:val="007B0F68"/>
    <w:rsid w:val="007B3849"/>
    <w:rsid w:val="007B411B"/>
    <w:rsid w:val="007B4605"/>
    <w:rsid w:val="007B4C83"/>
    <w:rsid w:val="007B4F15"/>
    <w:rsid w:val="007B54F2"/>
    <w:rsid w:val="007B67A0"/>
    <w:rsid w:val="007B68D7"/>
    <w:rsid w:val="007B68EC"/>
    <w:rsid w:val="007C0665"/>
    <w:rsid w:val="007C14F7"/>
    <w:rsid w:val="007C22D6"/>
    <w:rsid w:val="007C22E9"/>
    <w:rsid w:val="007C349B"/>
    <w:rsid w:val="007C3A03"/>
    <w:rsid w:val="007C4077"/>
    <w:rsid w:val="007C43B8"/>
    <w:rsid w:val="007C4DBF"/>
    <w:rsid w:val="007C4E20"/>
    <w:rsid w:val="007C5824"/>
    <w:rsid w:val="007C5EBF"/>
    <w:rsid w:val="007C6734"/>
    <w:rsid w:val="007C6EA6"/>
    <w:rsid w:val="007C7789"/>
    <w:rsid w:val="007D0074"/>
    <w:rsid w:val="007D025A"/>
    <w:rsid w:val="007D175B"/>
    <w:rsid w:val="007D226A"/>
    <w:rsid w:val="007D23EB"/>
    <w:rsid w:val="007D242D"/>
    <w:rsid w:val="007D2AFD"/>
    <w:rsid w:val="007D3447"/>
    <w:rsid w:val="007D4737"/>
    <w:rsid w:val="007D55CF"/>
    <w:rsid w:val="007D602E"/>
    <w:rsid w:val="007D612A"/>
    <w:rsid w:val="007D6D80"/>
    <w:rsid w:val="007D76DF"/>
    <w:rsid w:val="007E051F"/>
    <w:rsid w:val="007E065E"/>
    <w:rsid w:val="007E0A0C"/>
    <w:rsid w:val="007E13C2"/>
    <w:rsid w:val="007E162E"/>
    <w:rsid w:val="007E198B"/>
    <w:rsid w:val="007E268D"/>
    <w:rsid w:val="007E28F0"/>
    <w:rsid w:val="007E3B2C"/>
    <w:rsid w:val="007E3BC8"/>
    <w:rsid w:val="007E433A"/>
    <w:rsid w:val="007E459D"/>
    <w:rsid w:val="007E596F"/>
    <w:rsid w:val="007E7172"/>
    <w:rsid w:val="007E76CE"/>
    <w:rsid w:val="007E7B9C"/>
    <w:rsid w:val="007F0839"/>
    <w:rsid w:val="007F0E25"/>
    <w:rsid w:val="007F13B9"/>
    <w:rsid w:val="007F34B7"/>
    <w:rsid w:val="007F35D9"/>
    <w:rsid w:val="007F3C49"/>
    <w:rsid w:val="007F429D"/>
    <w:rsid w:val="007F465A"/>
    <w:rsid w:val="007F58BD"/>
    <w:rsid w:val="007F5953"/>
    <w:rsid w:val="007F6467"/>
    <w:rsid w:val="007F682B"/>
    <w:rsid w:val="008002EC"/>
    <w:rsid w:val="0080096E"/>
    <w:rsid w:val="00801ABE"/>
    <w:rsid w:val="00803E87"/>
    <w:rsid w:val="008041CD"/>
    <w:rsid w:val="008044A9"/>
    <w:rsid w:val="00804973"/>
    <w:rsid w:val="008055FD"/>
    <w:rsid w:val="00805EE2"/>
    <w:rsid w:val="0080638A"/>
    <w:rsid w:val="008063EA"/>
    <w:rsid w:val="00810994"/>
    <w:rsid w:val="00811339"/>
    <w:rsid w:val="00811F08"/>
    <w:rsid w:val="008129B6"/>
    <w:rsid w:val="00812E3A"/>
    <w:rsid w:val="008130F8"/>
    <w:rsid w:val="00813110"/>
    <w:rsid w:val="00813F8C"/>
    <w:rsid w:val="0081454E"/>
    <w:rsid w:val="00814A84"/>
    <w:rsid w:val="00814B6A"/>
    <w:rsid w:val="008162C7"/>
    <w:rsid w:val="00816F55"/>
    <w:rsid w:val="00817031"/>
    <w:rsid w:val="00820F7A"/>
    <w:rsid w:val="0082124B"/>
    <w:rsid w:val="00823B0E"/>
    <w:rsid w:val="0082675E"/>
    <w:rsid w:val="00826CA2"/>
    <w:rsid w:val="0083037E"/>
    <w:rsid w:val="008308C7"/>
    <w:rsid w:val="00830C1B"/>
    <w:rsid w:val="00830ED7"/>
    <w:rsid w:val="008319AC"/>
    <w:rsid w:val="008319B2"/>
    <w:rsid w:val="00831E08"/>
    <w:rsid w:val="00832370"/>
    <w:rsid w:val="00832552"/>
    <w:rsid w:val="00832F1B"/>
    <w:rsid w:val="008331A3"/>
    <w:rsid w:val="008333CC"/>
    <w:rsid w:val="008358D0"/>
    <w:rsid w:val="00835D25"/>
    <w:rsid w:val="008360B2"/>
    <w:rsid w:val="008364CC"/>
    <w:rsid w:val="00836735"/>
    <w:rsid w:val="00836D64"/>
    <w:rsid w:val="00836DF2"/>
    <w:rsid w:val="00836F57"/>
    <w:rsid w:val="00841347"/>
    <w:rsid w:val="00843134"/>
    <w:rsid w:val="008440E2"/>
    <w:rsid w:val="00844695"/>
    <w:rsid w:val="008450F9"/>
    <w:rsid w:val="00845BD6"/>
    <w:rsid w:val="00846AD5"/>
    <w:rsid w:val="008472A2"/>
    <w:rsid w:val="00847A43"/>
    <w:rsid w:val="00850270"/>
    <w:rsid w:val="0085068C"/>
    <w:rsid w:val="00850DC8"/>
    <w:rsid w:val="00850E9C"/>
    <w:rsid w:val="008510D0"/>
    <w:rsid w:val="008537DC"/>
    <w:rsid w:val="0085405C"/>
    <w:rsid w:val="00855FCE"/>
    <w:rsid w:val="00856200"/>
    <w:rsid w:val="0085646D"/>
    <w:rsid w:val="008568BC"/>
    <w:rsid w:val="0085799F"/>
    <w:rsid w:val="00861982"/>
    <w:rsid w:val="00861F38"/>
    <w:rsid w:val="00862001"/>
    <w:rsid w:val="00862588"/>
    <w:rsid w:val="00862C38"/>
    <w:rsid w:val="00864282"/>
    <w:rsid w:val="008644EC"/>
    <w:rsid w:val="00865803"/>
    <w:rsid w:val="00866AD4"/>
    <w:rsid w:val="00870560"/>
    <w:rsid w:val="008727D9"/>
    <w:rsid w:val="00872CB1"/>
    <w:rsid w:val="0087321B"/>
    <w:rsid w:val="008735D1"/>
    <w:rsid w:val="0087425E"/>
    <w:rsid w:val="00875A73"/>
    <w:rsid w:val="00875B28"/>
    <w:rsid w:val="00875BAA"/>
    <w:rsid w:val="00876B93"/>
    <w:rsid w:val="00877630"/>
    <w:rsid w:val="00880232"/>
    <w:rsid w:val="00880762"/>
    <w:rsid w:val="008808A0"/>
    <w:rsid w:val="00880DAA"/>
    <w:rsid w:val="008812DE"/>
    <w:rsid w:val="008818FD"/>
    <w:rsid w:val="0088367E"/>
    <w:rsid w:val="008847EF"/>
    <w:rsid w:val="00884FB8"/>
    <w:rsid w:val="00885271"/>
    <w:rsid w:val="0088579A"/>
    <w:rsid w:val="00886149"/>
    <w:rsid w:val="008875F8"/>
    <w:rsid w:val="0088760C"/>
    <w:rsid w:val="0088777D"/>
    <w:rsid w:val="00890497"/>
    <w:rsid w:val="00890E51"/>
    <w:rsid w:val="00890F06"/>
    <w:rsid w:val="008915CC"/>
    <w:rsid w:val="008916DC"/>
    <w:rsid w:val="008920F8"/>
    <w:rsid w:val="00892B8E"/>
    <w:rsid w:val="00892CB1"/>
    <w:rsid w:val="00892D3D"/>
    <w:rsid w:val="008938AA"/>
    <w:rsid w:val="00894101"/>
    <w:rsid w:val="00894397"/>
    <w:rsid w:val="008944BD"/>
    <w:rsid w:val="00895587"/>
    <w:rsid w:val="00895EF5"/>
    <w:rsid w:val="008961F7"/>
    <w:rsid w:val="00896A46"/>
    <w:rsid w:val="00897EC2"/>
    <w:rsid w:val="008A002A"/>
    <w:rsid w:val="008A01D7"/>
    <w:rsid w:val="008A23BA"/>
    <w:rsid w:val="008A26E3"/>
    <w:rsid w:val="008A27F8"/>
    <w:rsid w:val="008A2809"/>
    <w:rsid w:val="008A2F48"/>
    <w:rsid w:val="008A304B"/>
    <w:rsid w:val="008A4062"/>
    <w:rsid w:val="008A4130"/>
    <w:rsid w:val="008A47BB"/>
    <w:rsid w:val="008A5BE2"/>
    <w:rsid w:val="008A5DF6"/>
    <w:rsid w:val="008A5EB4"/>
    <w:rsid w:val="008A607D"/>
    <w:rsid w:val="008A698B"/>
    <w:rsid w:val="008B04D5"/>
    <w:rsid w:val="008B1273"/>
    <w:rsid w:val="008B1422"/>
    <w:rsid w:val="008B17F9"/>
    <w:rsid w:val="008B1DA6"/>
    <w:rsid w:val="008B20B8"/>
    <w:rsid w:val="008B3E0A"/>
    <w:rsid w:val="008B402D"/>
    <w:rsid w:val="008B48BB"/>
    <w:rsid w:val="008B63A6"/>
    <w:rsid w:val="008B63DD"/>
    <w:rsid w:val="008B67B6"/>
    <w:rsid w:val="008B68F0"/>
    <w:rsid w:val="008B69A9"/>
    <w:rsid w:val="008B69F9"/>
    <w:rsid w:val="008B7449"/>
    <w:rsid w:val="008B745E"/>
    <w:rsid w:val="008B7C25"/>
    <w:rsid w:val="008B7D25"/>
    <w:rsid w:val="008C0963"/>
    <w:rsid w:val="008C18EF"/>
    <w:rsid w:val="008C19C6"/>
    <w:rsid w:val="008C231E"/>
    <w:rsid w:val="008C3845"/>
    <w:rsid w:val="008C385B"/>
    <w:rsid w:val="008C3A02"/>
    <w:rsid w:val="008C3C4F"/>
    <w:rsid w:val="008C401C"/>
    <w:rsid w:val="008C433E"/>
    <w:rsid w:val="008C48BE"/>
    <w:rsid w:val="008C4BB1"/>
    <w:rsid w:val="008C5297"/>
    <w:rsid w:val="008C5482"/>
    <w:rsid w:val="008D05B8"/>
    <w:rsid w:val="008D19F6"/>
    <w:rsid w:val="008D2AA0"/>
    <w:rsid w:val="008D363D"/>
    <w:rsid w:val="008D3ED6"/>
    <w:rsid w:val="008D42F2"/>
    <w:rsid w:val="008D463D"/>
    <w:rsid w:val="008D5F85"/>
    <w:rsid w:val="008D5FDF"/>
    <w:rsid w:val="008D69D3"/>
    <w:rsid w:val="008D6FD2"/>
    <w:rsid w:val="008D76BD"/>
    <w:rsid w:val="008E0F23"/>
    <w:rsid w:val="008E1068"/>
    <w:rsid w:val="008E2D96"/>
    <w:rsid w:val="008E4222"/>
    <w:rsid w:val="008E57F9"/>
    <w:rsid w:val="008E660D"/>
    <w:rsid w:val="008E7B7F"/>
    <w:rsid w:val="008E7D1F"/>
    <w:rsid w:val="008E7F9A"/>
    <w:rsid w:val="008F034E"/>
    <w:rsid w:val="008F1078"/>
    <w:rsid w:val="008F18A0"/>
    <w:rsid w:val="008F20C0"/>
    <w:rsid w:val="008F425E"/>
    <w:rsid w:val="008F4A02"/>
    <w:rsid w:val="008F5FFF"/>
    <w:rsid w:val="008F62DE"/>
    <w:rsid w:val="008F7D6D"/>
    <w:rsid w:val="00901573"/>
    <w:rsid w:val="00901F88"/>
    <w:rsid w:val="00902B6D"/>
    <w:rsid w:val="00904143"/>
    <w:rsid w:val="009044B6"/>
    <w:rsid w:val="00904552"/>
    <w:rsid w:val="00904AD9"/>
    <w:rsid w:val="009064D6"/>
    <w:rsid w:val="00906F9E"/>
    <w:rsid w:val="009070EE"/>
    <w:rsid w:val="00907F8A"/>
    <w:rsid w:val="00910A8D"/>
    <w:rsid w:val="00911359"/>
    <w:rsid w:val="0091177A"/>
    <w:rsid w:val="009119C7"/>
    <w:rsid w:val="0091337B"/>
    <w:rsid w:val="0091348E"/>
    <w:rsid w:val="00913FA4"/>
    <w:rsid w:val="0091699D"/>
    <w:rsid w:val="00917A1E"/>
    <w:rsid w:val="00920942"/>
    <w:rsid w:val="00920EFD"/>
    <w:rsid w:val="009210D2"/>
    <w:rsid w:val="00922182"/>
    <w:rsid w:val="0092254E"/>
    <w:rsid w:val="00922E13"/>
    <w:rsid w:val="00923C5E"/>
    <w:rsid w:val="00923C8B"/>
    <w:rsid w:val="00923CCD"/>
    <w:rsid w:val="009247F0"/>
    <w:rsid w:val="009251EB"/>
    <w:rsid w:val="00925F8B"/>
    <w:rsid w:val="00926E83"/>
    <w:rsid w:val="00926FFF"/>
    <w:rsid w:val="00930213"/>
    <w:rsid w:val="00931757"/>
    <w:rsid w:val="00932684"/>
    <w:rsid w:val="00932ABA"/>
    <w:rsid w:val="009334E9"/>
    <w:rsid w:val="0093538D"/>
    <w:rsid w:val="00936633"/>
    <w:rsid w:val="00936A09"/>
    <w:rsid w:val="00937959"/>
    <w:rsid w:val="009408F9"/>
    <w:rsid w:val="00941292"/>
    <w:rsid w:val="009413AA"/>
    <w:rsid w:val="00941403"/>
    <w:rsid w:val="00941D0D"/>
    <w:rsid w:val="00942769"/>
    <w:rsid w:val="009427F2"/>
    <w:rsid w:val="00942D70"/>
    <w:rsid w:val="00943BEA"/>
    <w:rsid w:val="0094402B"/>
    <w:rsid w:val="00944321"/>
    <w:rsid w:val="0094464B"/>
    <w:rsid w:val="009448AD"/>
    <w:rsid w:val="009449BA"/>
    <w:rsid w:val="00944C5F"/>
    <w:rsid w:val="00945B7E"/>
    <w:rsid w:val="00945FB5"/>
    <w:rsid w:val="00946D00"/>
    <w:rsid w:val="00946D5A"/>
    <w:rsid w:val="009476AA"/>
    <w:rsid w:val="00947A1E"/>
    <w:rsid w:val="00950DD9"/>
    <w:rsid w:val="0095198F"/>
    <w:rsid w:val="009523A3"/>
    <w:rsid w:val="00953908"/>
    <w:rsid w:val="00953CA4"/>
    <w:rsid w:val="00953F3B"/>
    <w:rsid w:val="00955798"/>
    <w:rsid w:val="00955EBB"/>
    <w:rsid w:val="00957384"/>
    <w:rsid w:val="0096008C"/>
    <w:rsid w:val="00961700"/>
    <w:rsid w:val="00962012"/>
    <w:rsid w:val="00962103"/>
    <w:rsid w:val="0096213F"/>
    <w:rsid w:val="0096370E"/>
    <w:rsid w:val="00963F47"/>
    <w:rsid w:val="00965996"/>
    <w:rsid w:val="00965CE4"/>
    <w:rsid w:val="00966043"/>
    <w:rsid w:val="009662B0"/>
    <w:rsid w:val="0096684F"/>
    <w:rsid w:val="00966A9F"/>
    <w:rsid w:val="00970951"/>
    <w:rsid w:val="00972390"/>
    <w:rsid w:val="00972A4A"/>
    <w:rsid w:val="00972AD1"/>
    <w:rsid w:val="00973F6A"/>
    <w:rsid w:val="00974EF3"/>
    <w:rsid w:val="0097557B"/>
    <w:rsid w:val="009759A0"/>
    <w:rsid w:val="00976381"/>
    <w:rsid w:val="00976BBF"/>
    <w:rsid w:val="00976EE9"/>
    <w:rsid w:val="009772B3"/>
    <w:rsid w:val="0097738F"/>
    <w:rsid w:val="00977D92"/>
    <w:rsid w:val="00977F7A"/>
    <w:rsid w:val="00980443"/>
    <w:rsid w:val="00980FD2"/>
    <w:rsid w:val="00981703"/>
    <w:rsid w:val="0098216D"/>
    <w:rsid w:val="009821D2"/>
    <w:rsid w:val="009828DD"/>
    <w:rsid w:val="00985293"/>
    <w:rsid w:val="009856CF"/>
    <w:rsid w:val="00985B79"/>
    <w:rsid w:val="00985EB3"/>
    <w:rsid w:val="00986642"/>
    <w:rsid w:val="00987BF7"/>
    <w:rsid w:val="009900FF"/>
    <w:rsid w:val="009906C2"/>
    <w:rsid w:val="00990BB6"/>
    <w:rsid w:val="009915F8"/>
    <w:rsid w:val="009936F9"/>
    <w:rsid w:val="00993BDB"/>
    <w:rsid w:val="00994CB4"/>
    <w:rsid w:val="00995C89"/>
    <w:rsid w:val="009963F7"/>
    <w:rsid w:val="00996D83"/>
    <w:rsid w:val="00997108"/>
    <w:rsid w:val="00997A7D"/>
    <w:rsid w:val="009A027D"/>
    <w:rsid w:val="009A0745"/>
    <w:rsid w:val="009A2132"/>
    <w:rsid w:val="009A3AEE"/>
    <w:rsid w:val="009A573E"/>
    <w:rsid w:val="009A584F"/>
    <w:rsid w:val="009A5DAE"/>
    <w:rsid w:val="009A5DFB"/>
    <w:rsid w:val="009A6416"/>
    <w:rsid w:val="009A660A"/>
    <w:rsid w:val="009A6C7E"/>
    <w:rsid w:val="009A6DD6"/>
    <w:rsid w:val="009B0B50"/>
    <w:rsid w:val="009B108D"/>
    <w:rsid w:val="009B12C7"/>
    <w:rsid w:val="009B1B40"/>
    <w:rsid w:val="009B205D"/>
    <w:rsid w:val="009B32DA"/>
    <w:rsid w:val="009B35C3"/>
    <w:rsid w:val="009B360D"/>
    <w:rsid w:val="009B3D4E"/>
    <w:rsid w:val="009B494D"/>
    <w:rsid w:val="009C00E3"/>
    <w:rsid w:val="009C1195"/>
    <w:rsid w:val="009C36C2"/>
    <w:rsid w:val="009C3F9A"/>
    <w:rsid w:val="009C41CC"/>
    <w:rsid w:val="009C4550"/>
    <w:rsid w:val="009C45DC"/>
    <w:rsid w:val="009C4708"/>
    <w:rsid w:val="009C4724"/>
    <w:rsid w:val="009C50E0"/>
    <w:rsid w:val="009C5539"/>
    <w:rsid w:val="009C5892"/>
    <w:rsid w:val="009C615B"/>
    <w:rsid w:val="009C6197"/>
    <w:rsid w:val="009D09B5"/>
    <w:rsid w:val="009D0D0E"/>
    <w:rsid w:val="009D1945"/>
    <w:rsid w:val="009D1E00"/>
    <w:rsid w:val="009D2231"/>
    <w:rsid w:val="009D38F5"/>
    <w:rsid w:val="009D41A1"/>
    <w:rsid w:val="009D4F9D"/>
    <w:rsid w:val="009D52DB"/>
    <w:rsid w:val="009D56A0"/>
    <w:rsid w:val="009D7917"/>
    <w:rsid w:val="009E122C"/>
    <w:rsid w:val="009E1F35"/>
    <w:rsid w:val="009E2A45"/>
    <w:rsid w:val="009E3A8F"/>
    <w:rsid w:val="009E3C47"/>
    <w:rsid w:val="009E3EB8"/>
    <w:rsid w:val="009E4773"/>
    <w:rsid w:val="009E52C4"/>
    <w:rsid w:val="009E55DF"/>
    <w:rsid w:val="009E5DAE"/>
    <w:rsid w:val="009E6292"/>
    <w:rsid w:val="009E65C6"/>
    <w:rsid w:val="009E76CB"/>
    <w:rsid w:val="009E7A36"/>
    <w:rsid w:val="009E7A79"/>
    <w:rsid w:val="009F06F5"/>
    <w:rsid w:val="009F07D1"/>
    <w:rsid w:val="009F144D"/>
    <w:rsid w:val="009F27E3"/>
    <w:rsid w:val="009F2A54"/>
    <w:rsid w:val="009F7518"/>
    <w:rsid w:val="009F7ABF"/>
    <w:rsid w:val="009F7FBD"/>
    <w:rsid w:val="00A00765"/>
    <w:rsid w:val="00A01EAB"/>
    <w:rsid w:val="00A01FC1"/>
    <w:rsid w:val="00A05AF3"/>
    <w:rsid w:val="00A05EE4"/>
    <w:rsid w:val="00A066DA"/>
    <w:rsid w:val="00A06BDB"/>
    <w:rsid w:val="00A06F39"/>
    <w:rsid w:val="00A06F4F"/>
    <w:rsid w:val="00A11251"/>
    <w:rsid w:val="00A112C3"/>
    <w:rsid w:val="00A113B7"/>
    <w:rsid w:val="00A11A8D"/>
    <w:rsid w:val="00A12A08"/>
    <w:rsid w:val="00A13363"/>
    <w:rsid w:val="00A13A11"/>
    <w:rsid w:val="00A14646"/>
    <w:rsid w:val="00A1475B"/>
    <w:rsid w:val="00A14DF3"/>
    <w:rsid w:val="00A163CC"/>
    <w:rsid w:val="00A16B36"/>
    <w:rsid w:val="00A20697"/>
    <w:rsid w:val="00A20986"/>
    <w:rsid w:val="00A2131B"/>
    <w:rsid w:val="00A2625E"/>
    <w:rsid w:val="00A300DA"/>
    <w:rsid w:val="00A308E9"/>
    <w:rsid w:val="00A30D74"/>
    <w:rsid w:val="00A3145C"/>
    <w:rsid w:val="00A318BB"/>
    <w:rsid w:val="00A31D06"/>
    <w:rsid w:val="00A320CD"/>
    <w:rsid w:val="00A32E3A"/>
    <w:rsid w:val="00A334D1"/>
    <w:rsid w:val="00A33693"/>
    <w:rsid w:val="00A348B9"/>
    <w:rsid w:val="00A369F6"/>
    <w:rsid w:val="00A37E47"/>
    <w:rsid w:val="00A405CE"/>
    <w:rsid w:val="00A419D6"/>
    <w:rsid w:val="00A42290"/>
    <w:rsid w:val="00A423CE"/>
    <w:rsid w:val="00A42C3C"/>
    <w:rsid w:val="00A431D9"/>
    <w:rsid w:val="00A43FCC"/>
    <w:rsid w:val="00A44693"/>
    <w:rsid w:val="00A452E9"/>
    <w:rsid w:val="00A45962"/>
    <w:rsid w:val="00A45BD5"/>
    <w:rsid w:val="00A45C00"/>
    <w:rsid w:val="00A463E2"/>
    <w:rsid w:val="00A46AB0"/>
    <w:rsid w:val="00A47107"/>
    <w:rsid w:val="00A47BB0"/>
    <w:rsid w:val="00A47D17"/>
    <w:rsid w:val="00A5055D"/>
    <w:rsid w:val="00A50B69"/>
    <w:rsid w:val="00A50BB8"/>
    <w:rsid w:val="00A51937"/>
    <w:rsid w:val="00A51A6C"/>
    <w:rsid w:val="00A52761"/>
    <w:rsid w:val="00A53ECA"/>
    <w:rsid w:val="00A562A2"/>
    <w:rsid w:val="00A56B2C"/>
    <w:rsid w:val="00A575E6"/>
    <w:rsid w:val="00A57894"/>
    <w:rsid w:val="00A60467"/>
    <w:rsid w:val="00A614C8"/>
    <w:rsid w:val="00A62085"/>
    <w:rsid w:val="00A620B1"/>
    <w:rsid w:val="00A62633"/>
    <w:rsid w:val="00A6291F"/>
    <w:rsid w:val="00A63622"/>
    <w:rsid w:val="00A63BC7"/>
    <w:rsid w:val="00A63BE7"/>
    <w:rsid w:val="00A63CAA"/>
    <w:rsid w:val="00A63E69"/>
    <w:rsid w:val="00A65106"/>
    <w:rsid w:val="00A656F4"/>
    <w:rsid w:val="00A6596B"/>
    <w:rsid w:val="00A66291"/>
    <w:rsid w:val="00A665E6"/>
    <w:rsid w:val="00A66780"/>
    <w:rsid w:val="00A6684A"/>
    <w:rsid w:val="00A67789"/>
    <w:rsid w:val="00A71041"/>
    <w:rsid w:val="00A71636"/>
    <w:rsid w:val="00A71A10"/>
    <w:rsid w:val="00A727DC"/>
    <w:rsid w:val="00A73350"/>
    <w:rsid w:val="00A73E8E"/>
    <w:rsid w:val="00A7499C"/>
    <w:rsid w:val="00A75861"/>
    <w:rsid w:val="00A75E6B"/>
    <w:rsid w:val="00A75F23"/>
    <w:rsid w:val="00A75F2F"/>
    <w:rsid w:val="00A766A9"/>
    <w:rsid w:val="00A76C64"/>
    <w:rsid w:val="00A76F29"/>
    <w:rsid w:val="00A7776B"/>
    <w:rsid w:val="00A81263"/>
    <w:rsid w:val="00A813F2"/>
    <w:rsid w:val="00A8191A"/>
    <w:rsid w:val="00A8357F"/>
    <w:rsid w:val="00A848B0"/>
    <w:rsid w:val="00A84F89"/>
    <w:rsid w:val="00A85030"/>
    <w:rsid w:val="00A8507A"/>
    <w:rsid w:val="00A85953"/>
    <w:rsid w:val="00A86162"/>
    <w:rsid w:val="00A86536"/>
    <w:rsid w:val="00A86B6A"/>
    <w:rsid w:val="00A870E3"/>
    <w:rsid w:val="00A87219"/>
    <w:rsid w:val="00A87295"/>
    <w:rsid w:val="00A9066E"/>
    <w:rsid w:val="00A90B46"/>
    <w:rsid w:val="00A9143F"/>
    <w:rsid w:val="00A9310C"/>
    <w:rsid w:val="00A9330E"/>
    <w:rsid w:val="00A9365D"/>
    <w:rsid w:val="00A93764"/>
    <w:rsid w:val="00A93A79"/>
    <w:rsid w:val="00A94032"/>
    <w:rsid w:val="00A94DD3"/>
    <w:rsid w:val="00A9516F"/>
    <w:rsid w:val="00A95A9B"/>
    <w:rsid w:val="00A95C64"/>
    <w:rsid w:val="00A963D7"/>
    <w:rsid w:val="00A96D86"/>
    <w:rsid w:val="00A96FE9"/>
    <w:rsid w:val="00AA1431"/>
    <w:rsid w:val="00AA2AB2"/>
    <w:rsid w:val="00AA2AE2"/>
    <w:rsid w:val="00AA2CA2"/>
    <w:rsid w:val="00AA3BF3"/>
    <w:rsid w:val="00AA4E72"/>
    <w:rsid w:val="00AA516D"/>
    <w:rsid w:val="00AA67BB"/>
    <w:rsid w:val="00AA6D83"/>
    <w:rsid w:val="00AA6E9F"/>
    <w:rsid w:val="00AA6EC0"/>
    <w:rsid w:val="00AA702D"/>
    <w:rsid w:val="00AA730D"/>
    <w:rsid w:val="00AA74DB"/>
    <w:rsid w:val="00AA75C7"/>
    <w:rsid w:val="00AB06DE"/>
    <w:rsid w:val="00AB08FA"/>
    <w:rsid w:val="00AB284A"/>
    <w:rsid w:val="00AB29A8"/>
    <w:rsid w:val="00AB3F72"/>
    <w:rsid w:val="00AB42B7"/>
    <w:rsid w:val="00AB451A"/>
    <w:rsid w:val="00AB4902"/>
    <w:rsid w:val="00AB53DD"/>
    <w:rsid w:val="00AB56C5"/>
    <w:rsid w:val="00AB675B"/>
    <w:rsid w:val="00AB6BDD"/>
    <w:rsid w:val="00AB6FAB"/>
    <w:rsid w:val="00AB7A7C"/>
    <w:rsid w:val="00AC04FA"/>
    <w:rsid w:val="00AC0E22"/>
    <w:rsid w:val="00AC199C"/>
    <w:rsid w:val="00AC2F5C"/>
    <w:rsid w:val="00AC466D"/>
    <w:rsid w:val="00AC4758"/>
    <w:rsid w:val="00AC5A13"/>
    <w:rsid w:val="00AC5BD0"/>
    <w:rsid w:val="00AC5BE2"/>
    <w:rsid w:val="00AC5D0C"/>
    <w:rsid w:val="00AC76AD"/>
    <w:rsid w:val="00AD072A"/>
    <w:rsid w:val="00AD0E52"/>
    <w:rsid w:val="00AD14E5"/>
    <w:rsid w:val="00AD1601"/>
    <w:rsid w:val="00AD1735"/>
    <w:rsid w:val="00AD1CD2"/>
    <w:rsid w:val="00AD1F21"/>
    <w:rsid w:val="00AD24AE"/>
    <w:rsid w:val="00AD3195"/>
    <w:rsid w:val="00AD33F0"/>
    <w:rsid w:val="00AD6071"/>
    <w:rsid w:val="00AD63AD"/>
    <w:rsid w:val="00AD6C28"/>
    <w:rsid w:val="00AD6FF7"/>
    <w:rsid w:val="00AD76E5"/>
    <w:rsid w:val="00AE0043"/>
    <w:rsid w:val="00AE0967"/>
    <w:rsid w:val="00AE1147"/>
    <w:rsid w:val="00AE22A5"/>
    <w:rsid w:val="00AE4261"/>
    <w:rsid w:val="00AE4307"/>
    <w:rsid w:val="00AE5BFF"/>
    <w:rsid w:val="00AE7258"/>
    <w:rsid w:val="00AF07DD"/>
    <w:rsid w:val="00AF2D46"/>
    <w:rsid w:val="00AF3CC9"/>
    <w:rsid w:val="00AF430E"/>
    <w:rsid w:val="00AF5205"/>
    <w:rsid w:val="00AF596A"/>
    <w:rsid w:val="00AF6320"/>
    <w:rsid w:val="00B018ED"/>
    <w:rsid w:val="00B01CA5"/>
    <w:rsid w:val="00B01FD6"/>
    <w:rsid w:val="00B026A6"/>
    <w:rsid w:val="00B02813"/>
    <w:rsid w:val="00B0316B"/>
    <w:rsid w:val="00B03210"/>
    <w:rsid w:val="00B03A20"/>
    <w:rsid w:val="00B03E22"/>
    <w:rsid w:val="00B04400"/>
    <w:rsid w:val="00B04603"/>
    <w:rsid w:val="00B04A65"/>
    <w:rsid w:val="00B0548A"/>
    <w:rsid w:val="00B055CB"/>
    <w:rsid w:val="00B05968"/>
    <w:rsid w:val="00B06B80"/>
    <w:rsid w:val="00B06DFC"/>
    <w:rsid w:val="00B07535"/>
    <w:rsid w:val="00B07BFA"/>
    <w:rsid w:val="00B10351"/>
    <w:rsid w:val="00B103AB"/>
    <w:rsid w:val="00B10952"/>
    <w:rsid w:val="00B10ABF"/>
    <w:rsid w:val="00B11AE0"/>
    <w:rsid w:val="00B11B0A"/>
    <w:rsid w:val="00B11B79"/>
    <w:rsid w:val="00B125A5"/>
    <w:rsid w:val="00B132B6"/>
    <w:rsid w:val="00B14182"/>
    <w:rsid w:val="00B143B3"/>
    <w:rsid w:val="00B14795"/>
    <w:rsid w:val="00B14A03"/>
    <w:rsid w:val="00B152E7"/>
    <w:rsid w:val="00B153F5"/>
    <w:rsid w:val="00B15B2D"/>
    <w:rsid w:val="00B15EF4"/>
    <w:rsid w:val="00B163A2"/>
    <w:rsid w:val="00B1678C"/>
    <w:rsid w:val="00B167EA"/>
    <w:rsid w:val="00B20147"/>
    <w:rsid w:val="00B2124E"/>
    <w:rsid w:val="00B21475"/>
    <w:rsid w:val="00B223BC"/>
    <w:rsid w:val="00B22473"/>
    <w:rsid w:val="00B22DC9"/>
    <w:rsid w:val="00B23933"/>
    <w:rsid w:val="00B23AD1"/>
    <w:rsid w:val="00B23B8B"/>
    <w:rsid w:val="00B2405D"/>
    <w:rsid w:val="00B2518C"/>
    <w:rsid w:val="00B251E0"/>
    <w:rsid w:val="00B254E2"/>
    <w:rsid w:val="00B259B6"/>
    <w:rsid w:val="00B26848"/>
    <w:rsid w:val="00B26E23"/>
    <w:rsid w:val="00B278ED"/>
    <w:rsid w:val="00B27BF3"/>
    <w:rsid w:val="00B27CE5"/>
    <w:rsid w:val="00B30575"/>
    <w:rsid w:val="00B30912"/>
    <w:rsid w:val="00B30EB1"/>
    <w:rsid w:val="00B31920"/>
    <w:rsid w:val="00B31FEF"/>
    <w:rsid w:val="00B323D3"/>
    <w:rsid w:val="00B32584"/>
    <w:rsid w:val="00B326CE"/>
    <w:rsid w:val="00B33BA4"/>
    <w:rsid w:val="00B34DB1"/>
    <w:rsid w:val="00B364F4"/>
    <w:rsid w:val="00B36513"/>
    <w:rsid w:val="00B3663A"/>
    <w:rsid w:val="00B3682A"/>
    <w:rsid w:val="00B36FED"/>
    <w:rsid w:val="00B3749C"/>
    <w:rsid w:val="00B375B8"/>
    <w:rsid w:val="00B3783E"/>
    <w:rsid w:val="00B3786B"/>
    <w:rsid w:val="00B37A42"/>
    <w:rsid w:val="00B37EFC"/>
    <w:rsid w:val="00B40251"/>
    <w:rsid w:val="00B40291"/>
    <w:rsid w:val="00B40A0C"/>
    <w:rsid w:val="00B40B0C"/>
    <w:rsid w:val="00B40D6E"/>
    <w:rsid w:val="00B418EB"/>
    <w:rsid w:val="00B41BCC"/>
    <w:rsid w:val="00B4225A"/>
    <w:rsid w:val="00B42E9F"/>
    <w:rsid w:val="00B43E66"/>
    <w:rsid w:val="00B44F23"/>
    <w:rsid w:val="00B451E7"/>
    <w:rsid w:val="00B45BE7"/>
    <w:rsid w:val="00B45CD4"/>
    <w:rsid w:val="00B460C7"/>
    <w:rsid w:val="00B46ECC"/>
    <w:rsid w:val="00B47EAD"/>
    <w:rsid w:val="00B51754"/>
    <w:rsid w:val="00B5249E"/>
    <w:rsid w:val="00B5297F"/>
    <w:rsid w:val="00B5361D"/>
    <w:rsid w:val="00B5378E"/>
    <w:rsid w:val="00B53F06"/>
    <w:rsid w:val="00B54585"/>
    <w:rsid w:val="00B54C0F"/>
    <w:rsid w:val="00B5500A"/>
    <w:rsid w:val="00B55C8A"/>
    <w:rsid w:val="00B56591"/>
    <w:rsid w:val="00B5691E"/>
    <w:rsid w:val="00B570DE"/>
    <w:rsid w:val="00B57796"/>
    <w:rsid w:val="00B60447"/>
    <w:rsid w:val="00B609A4"/>
    <w:rsid w:val="00B612D1"/>
    <w:rsid w:val="00B617F3"/>
    <w:rsid w:val="00B61EF1"/>
    <w:rsid w:val="00B62D39"/>
    <w:rsid w:val="00B62FDC"/>
    <w:rsid w:val="00B637F7"/>
    <w:rsid w:val="00B63D80"/>
    <w:rsid w:val="00B64682"/>
    <w:rsid w:val="00B648E4"/>
    <w:rsid w:val="00B65267"/>
    <w:rsid w:val="00B65A27"/>
    <w:rsid w:val="00B66182"/>
    <w:rsid w:val="00B66ABA"/>
    <w:rsid w:val="00B66F5B"/>
    <w:rsid w:val="00B678EB"/>
    <w:rsid w:val="00B70054"/>
    <w:rsid w:val="00B7054B"/>
    <w:rsid w:val="00B70D01"/>
    <w:rsid w:val="00B71AAB"/>
    <w:rsid w:val="00B71B53"/>
    <w:rsid w:val="00B72446"/>
    <w:rsid w:val="00B749CB"/>
    <w:rsid w:val="00B74F31"/>
    <w:rsid w:val="00B7544A"/>
    <w:rsid w:val="00B75715"/>
    <w:rsid w:val="00B75E12"/>
    <w:rsid w:val="00B75F98"/>
    <w:rsid w:val="00B765CD"/>
    <w:rsid w:val="00B77102"/>
    <w:rsid w:val="00B77B3C"/>
    <w:rsid w:val="00B8017B"/>
    <w:rsid w:val="00B817A8"/>
    <w:rsid w:val="00B82721"/>
    <w:rsid w:val="00B82798"/>
    <w:rsid w:val="00B8385E"/>
    <w:rsid w:val="00B83EFA"/>
    <w:rsid w:val="00B8446D"/>
    <w:rsid w:val="00B84677"/>
    <w:rsid w:val="00B84892"/>
    <w:rsid w:val="00B85CEF"/>
    <w:rsid w:val="00B867C4"/>
    <w:rsid w:val="00B868CA"/>
    <w:rsid w:val="00B869CA"/>
    <w:rsid w:val="00B87384"/>
    <w:rsid w:val="00B91A48"/>
    <w:rsid w:val="00B922FB"/>
    <w:rsid w:val="00B927AE"/>
    <w:rsid w:val="00B92D7F"/>
    <w:rsid w:val="00B9364A"/>
    <w:rsid w:val="00B94236"/>
    <w:rsid w:val="00B94BF0"/>
    <w:rsid w:val="00B950E5"/>
    <w:rsid w:val="00B9585B"/>
    <w:rsid w:val="00B95B07"/>
    <w:rsid w:val="00B95C94"/>
    <w:rsid w:val="00B9622B"/>
    <w:rsid w:val="00B96DA4"/>
    <w:rsid w:val="00B971CC"/>
    <w:rsid w:val="00B976A8"/>
    <w:rsid w:val="00B97B4F"/>
    <w:rsid w:val="00BA1382"/>
    <w:rsid w:val="00BA159D"/>
    <w:rsid w:val="00BA15DE"/>
    <w:rsid w:val="00BA2157"/>
    <w:rsid w:val="00BA2391"/>
    <w:rsid w:val="00BA4C6D"/>
    <w:rsid w:val="00BA53DF"/>
    <w:rsid w:val="00BA5E25"/>
    <w:rsid w:val="00BA6C86"/>
    <w:rsid w:val="00BA7B1A"/>
    <w:rsid w:val="00BB006A"/>
    <w:rsid w:val="00BB04FB"/>
    <w:rsid w:val="00BB14D1"/>
    <w:rsid w:val="00BB254E"/>
    <w:rsid w:val="00BB2C10"/>
    <w:rsid w:val="00BB4D95"/>
    <w:rsid w:val="00BB545C"/>
    <w:rsid w:val="00BB556B"/>
    <w:rsid w:val="00BC0218"/>
    <w:rsid w:val="00BC0B7A"/>
    <w:rsid w:val="00BC1260"/>
    <w:rsid w:val="00BC234C"/>
    <w:rsid w:val="00BC23C5"/>
    <w:rsid w:val="00BC388A"/>
    <w:rsid w:val="00BC3BC6"/>
    <w:rsid w:val="00BC3CB9"/>
    <w:rsid w:val="00BC418D"/>
    <w:rsid w:val="00BC5FFB"/>
    <w:rsid w:val="00BC6381"/>
    <w:rsid w:val="00BC73AA"/>
    <w:rsid w:val="00BC7E6F"/>
    <w:rsid w:val="00BD0BBD"/>
    <w:rsid w:val="00BD0C7B"/>
    <w:rsid w:val="00BD2686"/>
    <w:rsid w:val="00BD2FB1"/>
    <w:rsid w:val="00BD30AC"/>
    <w:rsid w:val="00BD3815"/>
    <w:rsid w:val="00BD4BDA"/>
    <w:rsid w:val="00BD4F96"/>
    <w:rsid w:val="00BD51F2"/>
    <w:rsid w:val="00BD5214"/>
    <w:rsid w:val="00BD521B"/>
    <w:rsid w:val="00BD606E"/>
    <w:rsid w:val="00BD698A"/>
    <w:rsid w:val="00BD7196"/>
    <w:rsid w:val="00BD7946"/>
    <w:rsid w:val="00BD7AEF"/>
    <w:rsid w:val="00BE0DE8"/>
    <w:rsid w:val="00BE11DD"/>
    <w:rsid w:val="00BE4995"/>
    <w:rsid w:val="00BE4A22"/>
    <w:rsid w:val="00BE598C"/>
    <w:rsid w:val="00BE61D9"/>
    <w:rsid w:val="00BE6A3A"/>
    <w:rsid w:val="00BE777C"/>
    <w:rsid w:val="00BE78A8"/>
    <w:rsid w:val="00BF03DA"/>
    <w:rsid w:val="00BF05FD"/>
    <w:rsid w:val="00BF13A3"/>
    <w:rsid w:val="00BF1B2A"/>
    <w:rsid w:val="00BF1B44"/>
    <w:rsid w:val="00BF2490"/>
    <w:rsid w:val="00BF2BF0"/>
    <w:rsid w:val="00BF2D91"/>
    <w:rsid w:val="00BF38EE"/>
    <w:rsid w:val="00BF564B"/>
    <w:rsid w:val="00BF62EF"/>
    <w:rsid w:val="00BF659C"/>
    <w:rsid w:val="00BF684F"/>
    <w:rsid w:val="00BF7AF3"/>
    <w:rsid w:val="00C001F0"/>
    <w:rsid w:val="00C00FF3"/>
    <w:rsid w:val="00C0281A"/>
    <w:rsid w:val="00C028FC"/>
    <w:rsid w:val="00C03AF1"/>
    <w:rsid w:val="00C044FF"/>
    <w:rsid w:val="00C045FA"/>
    <w:rsid w:val="00C048F6"/>
    <w:rsid w:val="00C054DE"/>
    <w:rsid w:val="00C05CEB"/>
    <w:rsid w:val="00C06148"/>
    <w:rsid w:val="00C06734"/>
    <w:rsid w:val="00C06DC4"/>
    <w:rsid w:val="00C1011F"/>
    <w:rsid w:val="00C103BF"/>
    <w:rsid w:val="00C10588"/>
    <w:rsid w:val="00C11AB9"/>
    <w:rsid w:val="00C12A85"/>
    <w:rsid w:val="00C136A1"/>
    <w:rsid w:val="00C1482F"/>
    <w:rsid w:val="00C15E98"/>
    <w:rsid w:val="00C1768C"/>
    <w:rsid w:val="00C2074D"/>
    <w:rsid w:val="00C20C54"/>
    <w:rsid w:val="00C211C3"/>
    <w:rsid w:val="00C2121C"/>
    <w:rsid w:val="00C21EC1"/>
    <w:rsid w:val="00C22C22"/>
    <w:rsid w:val="00C22C7B"/>
    <w:rsid w:val="00C23078"/>
    <w:rsid w:val="00C231C4"/>
    <w:rsid w:val="00C236A3"/>
    <w:rsid w:val="00C24016"/>
    <w:rsid w:val="00C246AE"/>
    <w:rsid w:val="00C2634B"/>
    <w:rsid w:val="00C26974"/>
    <w:rsid w:val="00C26B05"/>
    <w:rsid w:val="00C27227"/>
    <w:rsid w:val="00C30E92"/>
    <w:rsid w:val="00C3252A"/>
    <w:rsid w:val="00C32B2D"/>
    <w:rsid w:val="00C3372E"/>
    <w:rsid w:val="00C338E3"/>
    <w:rsid w:val="00C33BC2"/>
    <w:rsid w:val="00C34A19"/>
    <w:rsid w:val="00C35814"/>
    <w:rsid w:val="00C363E5"/>
    <w:rsid w:val="00C3785F"/>
    <w:rsid w:val="00C37E13"/>
    <w:rsid w:val="00C404F2"/>
    <w:rsid w:val="00C409BD"/>
    <w:rsid w:val="00C40B38"/>
    <w:rsid w:val="00C415CF"/>
    <w:rsid w:val="00C41CCE"/>
    <w:rsid w:val="00C42968"/>
    <w:rsid w:val="00C42FE6"/>
    <w:rsid w:val="00C4300E"/>
    <w:rsid w:val="00C436BB"/>
    <w:rsid w:val="00C45336"/>
    <w:rsid w:val="00C45962"/>
    <w:rsid w:val="00C45B97"/>
    <w:rsid w:val="00C4604F"/>
    <w:rsid w:val="00C46BC9"/>
    <w:rsid w:val="00C46EDD"/>
    <w:rsid w:val="00C5111F"/>
    <w:rsid w:val="00C511C9"/>
    <w:rsid w:val="00C51403"/>
    <w:rsid w:val="00C51A4F"/>
    <w:rsid w:val="00C52FCA"/>
    <w:rsid w:val="00C534C1"/>
    <w:rsid w:val="00C53A5B"/>
    <w:rsid w:val="00C53E2E"/>
    <w:rsid w:val="00C54626"/>
    <w:rsid w:val="00C54E41"/>
    <w:rsid w:val="00C54E81"/>
    <w:rsid w:val="00C54FF4"/>
    <w:rsid w:val="00C55AE4"/>
    <w:rsid w:val="00C572FF"/>
    <w:rsid w:val="00C607BA"/>
    <w:rsid w:val="00C607D5"/>
    <w:rsid w:val="00C60C1E"/>
    <w:rsid w:val="00C61F67"/>
    <w:rsid w:val="00C623DE"/>
    <w:rsid w:val="00C62797"/>
    <w:rsid w:val="00C629A9"/>
    <w:rsid w:val="00C62AC7"/>
    <w:rsid w:val="00C62B7C"/>
    <w:rsid w:val="00C62BAE"/>
    <w:rsid w:val="00C62D71"/>
    <w:rsid w:val="00C62FA1"/>
    <w:rsid w:val="00C64B1D"/>
    <w:rsid w:val="00C6511E"/>
    <w:rsid w:val="00C66C6F"/>
    <w:rsid w:val="00C67BE2"/>
    <w:rsid w:val="00C67C2A"/>
    <w:rsid w:val="00C7001D"/>
    <w:rsid w:val="00C70255"/>
    <w:rsid w:val="00C7055C"/>
    <w:rsid w:val="00C709FB"/>
    <w:rsid w:val="00C7138B"/>
    <w:rsid w:val="00C7186B"/>
    <w:rsid w:val="00C71DA1"/>
    <w:rsid w:val="00C72010"/>
    <w:rsid w:val="00C72363"/>
    <w:rsid w:val="00C72444"/>
    <w:rsid w:val="00C725C4"/>
    <w:rsid w:val="00C734AB"/>
    <w:rsid w:val="00C73D15"/>
    <w:rsid w:val="00C7569F"/>
    <w:rsid w:val="00C767C0"/>
    <w:rsid w:val="00C7686D"/>
    <w:rsid w:val="00C76DDB"/>
    <w:rsid w:val="00C77EF6"/>
    <w:rsid w:val="00C801C7"/>
    <w:rsid w:val="00C804E1"/>
    <w:rsid w:val="00C80530"/>
    <w:rsid w:val="00C81C86"/>
    <w:rsid w:val="00C822D1"/>
    <w:rsid w:val="00C8241D"/>
    <w:rsid w:val="00C85B73"/>
    <w:rsid w:val="00C862EF"/>
    <w:rsid w:val="00C86E21"/>
    <w:rsid w:val="00C90002"/>
    <w:rsid w:val="00C90FD1"/>
    <w:rsid w:val="00C917BC"/>
    <w:rsid w:val="00C940E5"/>
    <w:rsid w:val="00C948AB"/>
    <w:rsid w:val="00C9655C"/>
    <w:rsid w:val="00C9744B"/>
    <w:rsid w:val="00C97618"/>
    <w:rsid w:val="00C97F95"/>
    <w:rsid w:val="00CA1C20"/>
    <w:rsid w:val="00CA1DC8"/>
    <w:rsid w:val="00CA29E0"/>
    <w:rsid w:val="00CA3635"/>
    <w:rsid w:val="00CA5604"/>
    <w:rsid w:val="00CA5A3F"/>
    <w:rsid w:val="00CA5DEF"/>
    <w:rsid w:val="00CA63CE"/>
    <w:rsid w:val="00CA70C4"/>
    <w:rsid w:val="00CA7DB1"/>
    <w:rsid w:val="00CB0A22"/>
    <w:rsid w:val="00CB2386"/>
    <w:rsid w:val="00CB29E2"/>
    <w:rsid w:val="00CB2B24"/>
    <w:rsid w:val="00CB2E49"/>
    <w:rsid w:val="00CB36B9"/>
    <w:rsid w:val="00CB3F6A"/>
    <w:rsid w:val="00CB4C8A"/>
    <w:rsid w:val="00CB5437"/>
    <w:rsid w:val="00CB579C"/>
    <w:rsid w:val="00CB64C1"/>
    <w:rsid w:val="00CB6F33"/>
    <w:rsid w:val="00CB7681"/>
    <w:rsid w:val="00CB7A90"/>
    <w:rsid w:val="00CC0D03"/>
    <w:rsid w:val="00CC1127"/>
    <w:rsid w:val="00CC2FC1"/>
    <w:rsid w:val="00CC340F"/>
    <w:rsid w:val="00CC4A7A"/>
    <w:rsid w:val="00CC51CD"/>
    <w:rsid w:val="00CC54C2"/>
    <w:rsid w:val="00CC5674"/>
    <w:rsid w:val="00CC61FB"/>
    <w:rsid w:val="00CC7E80"/>
    <w:rsid w:val="00CD036A"/>
    <w:rsid w:val="00CD09FC"/>
    <w:rsid w:val="00CD0CE6"/>
    <w:rsid w:val="00CD194B"/>
    <w:rsid w:val="00CD19B9"/>
    <w:rsid w:val="00CD2B30"/>
    <w:rsid w:val="00CD2C85"/>
    <w:rsid w:val="00CD2D83"/>
    <w:rsid w:val="00CD34A5"/>
    <w:rsid w:val="00CD4264"/>
    <w:rsid w:val="00CD4D36"/>
    <w:rsid w:val="00CD5B0F"/>
    <w:rsid w:val="00CD5CC3"/>
    <w:rsid w:val="00CD77C4"/>
    <w:rsid w:val="00CD792C"/>
    <w:rsid w:val="00CD792F"/>
    <w:rsid w:val="00CE0BE4"/>
    <w:rsid w:val="00CE1990"/>
    <w:rsid w:val="00CE1A73"/>
    <w:rsid w:val="00CE33B4"/>
    <w:rsid w:val="00CE4EB0"/>
    <w:rsid w:val="00CE5394"/>
    <w:rsid w:val="00CE697D"/>
    <w:rsid w:val="00CE6C8B"/>
    <w:rsid w:val="00CE6E4C"/>
    <w:rsid w:val="00CE75A4"/>
    <w:rsid w:val="00CE7A5E"/>
    <w:rsid w:val="00CE7E17"/>
    <w:rsid w:val="00CE7E76"/>
    <w:rsid w:val="00CE7EBE"/>
    <w:rsid w:val="00CF00D8"/>
    <w:rsid w:val="00CF00EA"/>
    <w:rsid w:val="00CF03C1"/>
    <w:rsid w:val="00CF0F63"/>
    <w:rsid w:val="00CF27F1"/>
    <w:rsid w:val="00CF2D19"/>
    <w:rsid w:val="00CF5274"/>
    <w:rsid w:val="00CF529B"/>
    <w:rsid w:val="00CF5869"/>
    <w:rsid w:val="00CF5EA7"/>
    <w:rsid w:val="00D00F58"/>
    <w:rsid w:val="00D016E6"/>
    <w:rsid w:val="00D02CB9"/>
    <w:rsid w:val="00D02EB9"/>
    <w:rsid w:val="00D02F17"/>
    <w:rsid w:val="00D0378A"/>
    <w:rsid w:val="00D03E48"/>
    <w:rsid w:val="00D04F1C"/>
    <w:rsid w:val="00D05069"/>
    <w:rsid w:val="00D06997"/>
    <w:rsid w:val="00D07163"/>
    <w:rsid w:val="00D077B6"/>
    <w:rsid w:val="00D101CD"/>
    <w:rsid w:val="00D10888"/>
    <w:rsid w:val="00D10D82"/>
    <w:rsid w:val="00D1292C"/>
    <w:rsid w:val="00D12E53"/>
    <w:rsid w:val="00D130BF"/>
    <w:rsid w:val="00D1323D"/>
    <w:rsid w:val="00D13716"/>
    <w:rsid w:val="00D144FB"/>
    <w:rsid w:val="00D161B6"/>
    <w:rsid w:val="00D16A51"/>
    <w:rsid w:val="00D173AC"/>
    <w:rsid w:val="00D1771D"/>
    <w:rsid w:val="00D1796F"/>
    <w:rsid w:val="00D17F97"/>
    <w:rsid w:val="00D208D8"/>
    <w:rsid w:val="00D20C38"/>
    <w:rsid w:val="00D20D60"/>
    <w:rsid w:val="00D2107B"/>
    <w:rsid w:val="00D21161"/>
    <w:rsid w:val="00D218FA"/>
    <w:rsid w:val="00D21BAA"/>
    <w:rsid w:val="00D22217"/>
    <w:rsid w:val="00D229FE"/>
    <w:rsid w:val="00D22DC7"/>
    <w:rsid w:val="00D235E8"/>
    <w:rsid w:val="00D23C2A"/>
    <w:rsid w:val="00D242AB"/>
    <w:rsid w:val="00D24FEB"/>
    <w:rsid w:val="00D250B1"/>
    <w:rsid w:val="00D27202"/>
    <w:rsid w:val="00D2733D"/>
    <w:rsid w:val="00D27896"/>
    <w:rsid w:val="00D27ACA"/>
    <w:rsid w:val="00D30166"/>
    <w:rsid w:val="00D3087B"/>
    <w:rsid w:val="00D31C4E"/>
    <w:rsid w:val="00D32A19"/>
    <w:rsid w:val="00D33146"/>
    <w:rsid w:val="00D35CC4"/>
    <w:rsid w:val="00D3651D"/>
    <w:rsid w:val="00D369DB"/>
    <w:rsid w:val="00D371D9"/>
    <w:rsid w:val="00D375A3"/>
    <w:rsid w:val="00D37939"/>
    <w:rsid w:val="00D419E9"/>
    <w:rsid w:val="00D421D5"/>
    <w:rsid w:val="00D43810"/>
    <w:rsid w:val="00D4450C"/>
    <w:rsid w:val="00D4497B"/>
    <w:rsid w:val="00D449F8"/>
    <w:rsid w:val="00D44FE8"/>
    <w:rsid w:val="00D45B93"/>
    <w:rsid w:val="00D45BB9"/>
    <w:rsid w:val="00D46356"/>
    <w:rsid w:val="00D46E8F"/>
    <w:rsid w:val="00D46FDA"/>
    <w:rsid w:val="00D47027"/>
    <w:rsid w:val="00D47145"/>
    <w:rsid w:val="00D475CA"/>
    <w:rsid w:val="00D47BB9"/>
    <w:rsid w:val="00D47DE7"/>
    <w:rsid w:val="00D504D7"/>
    <w:rsid w:val="00D51275"/>
    <w:rsid w:val="00D5131E"/>
    <w:rsid w:val="00D51840"/>
    <w:rsid w:val="00D51CAF"/>
    <w:rsid w:val="00D52017"/>
    <w:rsid w:val="00D531BA"/>
    <w:rsid w:val="00D542C3"/>
    <w:rsid w:val="00D5734F"/>
    <w:rsid w:val="00D576D1"/>
    <w:rsid w:val="00D60824"/>
    <w:rsid w:val="00D60C69"/>
    <w:rsid w:val="00D60C88"/>
    <w:rsid w:val="00D621C9"/>
    <w:rsid w:val="00D6428A"/>
    <w:rsid w:val="00D646CE"/>
    <w:rsid w:val="00D658A8"/>
    <w:rsid w:val="00D658C3"/>
    <w:rsid w:val="00D67080"/>
    <w:rsid w:val="00D675E4"/>
    <w:rsid w:val="00D67BDE"/>
    <w:rsid w:val="00D704C7"/>
    <w:rsid w:val="00D71584"/>
    <w:rsid w:val="00D73029"/>
    <w:rsid w:val="00D7382E"/>
    <w:rsid w:val="00D73929"/>
    <w:rsid w:val="00D73B06"/>
    <w:rsid w:val="00D74839"/>
    <w:rsid w:val="00D75716"/>
    <w:rsid w:val="00D75955"/>
    <w:rsid w:val="00D75A5B"/>
    <w:rsid w:val="00D75D79"/>
    <w:rsid w:val="00D76B61"/>
    <w:rsid w:val="00D76BC1"/>
    <w:rsid w:val="00D772CF"/>
    <w:rsid w:val="00D77E2E"/>
    <w:rsid w:val="00D805B0"/>
    <w:rsid w:val="00D8086D"/>
    <w:rsid w:val="00D81696"/>
    <w:rsid w:val="00D81AED"/>
    <w:rsid w:val="00D81C3D"/>
    <w:rsid w:val="00D82B97"/>
    <w:rsid w:val="00D8316E"/>
    <w:rsid w:val="00D84231"/>
    <w:rsid w:val="00D848DE"/>
    <w:rsid w:val="00D85E52"/>
    <w:rsid w:val="00D90C23"/>
    <w:rsid w:val="00D90F8D"/>
    <w:rsid w:val="00D919EA"/>
    <w:rsid w:val="00D93B52"/>
    <w:rsid w:val="00D94CFB"/>
    <w:rsid w:val="00D9503C"/>
    <w:rsid w:val="00D95A50"/>
    <w:rsid w:val="00D9752E"/>
    <w:rsid w:val="00D97607"/>
    <w:rsid w:val="00D97F37"/>
    <w:rsid w:val="00DA0908"/>
    <w:rsid w:val="00DA0C3C"/>
    <w:rsid w:val="00DA1C03"/>
    <w:rsid w:val="00DA3167"/>
    <w:rsid w:val="00DA3958"/>
    <w:rsid w:val="00DA447B"/>
    <w:rsid w:val="00DA4A4E"/>
    <w:rsid w:val="00DA4F75"/>
    <w:rsid w:val="00DA5592"/>
    <w:rsid w:val="00DA5712"/>
    <w:rsid w:val="00DA5B7D"/>
    <w:rsid w:val="00DA666E"/>
    <w:rsid w:val="00DA6717"/>
    <w:rsid w:val="00DB036D"/>
    <w:rsid w:val="00DB03A9"/>
    <w:rsid w:val="00DB1077"/>
    <w:rsid w:val="00DB1174"/>
    <w:rsid w:val="00DB13CB"/>
    <w:rsid w:val="00DB1A35"/>
    <w:rsid w:val="00DB1E82"/>
    <w:rsid w:val="00DB2A1A"/>
    <w:rsid w:val="00DB2B85"/>
    <w:rsid w:val="00DB4122"/>
    <w:rsid w:val="00DB476F"/>
    <w:rsid w:val="00DB5717"/>
    <w:rsid w:val="00DB571C"/>
    <w:rsid w:val="00DB5C9D"/>
    <w:rsid w:val="00DC0CF8"/>
    <w:rsid w:val="00DC0FCF"/>
    <w:rsid w:val="00DC17E0"/>
    <w:rsid w:val="00DC1C83"/>
    <w:rsid w:val="00DC2483"/>
    <w:rsid w:val="00DC2BDB"/>
    <w:rsid w:val="00DC2CD7"/>
    <w:rsid w:val="00DC478C"/>
    <w:rsid w:val="00DC49D0"/>
    <w:rsid w:val="00DC4B02"/>
    <w:rsid w:val="00DC528D"/>
    <w:rsid w:val="00DC531F"/>
    <w:rsid w:val="00DC5F1A"/>
    <w:rsid w:val="00DC7267"/>
    <w:rsid w:val="00DC7456"/>
    <w:rsid w:val="00DC78F2"/>
    <w:rsid w:val="00DD18B4"/>
    <w:rsid w:val="00DD2758"/>
    <w:rsid w:val="00DD2E15"/>
    <w:rsid w:val="00DD2F53"/>
    <w:rsid w:val="00DD341A"/>
    <w:rsid w:val="00DD3ACC"/>
    <w:rsid w:val="00DD5451"/>
    <w:rsid w:val="00DD717E"/>
    <w:rsid w:val="00DD7200"/>
    <w:rsid w:val="00DD79BD"/>
    <w:rsid w:val="00DE02B4"/>
    <w:rsid w:val="00DE1E4C"/>
    <w:rsid w:val="00DE354B"/>
    <w:rsid w:val="00DE43B8"/>
    <w:rsid w:val="00DE4AA6"/>
    <w:rsid w:val="00DE5AD3"/>
    <w:rsid w:val="00DE6103"/>
    <w:rsid w:val="00DE65D5"/>
    <w:rsid w:val="00DE76CF"/>
    <w:rsid w:val="00DF0383"/>
    <w:rsid w:val="00DF03D3"/>
    <w:rsid w:val="00DF16D9"/>
    <w:rsid w:val="00DF1C72"/>
    <w:rsid w:val="00DF2583"/>
    <w:rsid w:val="00DF32F3"/>
    <w:rsid w:val="00DF3DB0"/>
    <w:rsid w:val="00DF4371"/>
    <w:rsid w:val="00DF5210"/>
    <w:rsid w:val="00DF5599"/>
    <w:rsid w:val="00DF6436"/>
    <w:rsid w:val="00DF656A"/>
    <w:rsid w:val="00DF6E29"/>
    <w:rsid w:val="00E00C62"/>
    <w:rsid w:val="00E01255"/>
    <w:rsid w:val="00E01625"/>
    <w:rsid w:val="00E03513"/>
    <w:rsid w:val="00E03E89"/>
    <w:rsid w:val="00E04036"/>
    <w:rsid w:val="00E04470"/>
    <w:rsid w:val="00E050B8"/>
    <w:rsid w:val="00E054B2"/>
    <w:rsid w:val="00E058A0"/>
    <w:rsid w:val="00E06295"/>
    <w:rsid w:val="00E06A3A"/>
    <w:rsid w:val="00E07014"/>
    <w:rsid w:val="00E074CF"/>
    <w:rsid w:val="00E07634"/>
    <w:rsid w:val="00E07EA9"/>
    <w:rsid w:val="00E1021D"/>
    <w:rsid w:val="00E10361"/>
    <w:rsid w:val="00E1071F"/>
    <w:rsid w:val="00E10D97"/>
    <w:rsid w:val="00E10FFA"/>
    <w:rsid w:val="00E13F36"/>
    <w:rsid w:val="00E14157"/>
    <w:rsid w:val="00E1555D"/>
    <w:rsid w:val="00E16644"/>
    <w:rsid w:val="00E17789"/>
    <w:rsid w:val="00E17B19"/>
    <w:rsid w:val="00E17F67"/>
    <w:rsid w:val="00E20E3C"/>
    <w:rsid w:val="00E212BB"/>
    <w:rsid w:val="00E21AD6"/>
    <w:rsid w:val="00E22C33"/>
    <w:rsid w:val="00E2312F"/>
    <w:rsid w:val="00E237BD"/>
    <w:rsid w:val="00E23BD6"/>
    <w:rsid w:val="00E240E8"/>
    <w:rsid w:val="00E2473D"/>
    <w:rsid w:val="00E259BD"/>
    <w:rsid w:val="00E2775B"/>
    <w:rsid w:val="00E31160"/>
    <w:rsid w:val="00E317E5"/>
    <w:rsid w:val="00E31A0B"/>
    <w:rsid w:val="00E31C78"/>
    <w:rsid w:val="00E322D0"/>
    <w:rsid w:val="00E332CB"/>
    <w:rsid w:val="00E334C4"/>
    <w:rsid w:val="00E33864"/>
    <w:rsid w:val="00E339AB"/>
    <w:rsid w:val="00E33E12"/>
    <w:rsid w:val="00E34417"/>
    <w:rsid w:val="00E351BC"/>
    <w:rsid w:val="00E36DBC"/>
    <w:rsid w:val="00E3779A"/>
    <w:rsid w:val="00E379AD"/>
    <w:rsid w:val="00E37BEE"/>
    <w:rsid w:val="00E4032A"/>
    <w:rsid w:val="00E40729"/>
    <w:rsid w:val="00E41BFA"/>
    <w:rsid w:val="00E44C20"/>
    <w:rsid w:val="00E45DD9"/>
    <w:rsid w:val="00E47988"/>
    <w:rsid w:val="00E5043D"/>
    <w:rsid w:val="00E50786"/>
    <w:rsid w:val="00E51C05"/>
    <w:rsid w:val="00E51FCB"/>
    <w:rsid w:val="00E532E6"/>
    <w:rsid w:val="00E53A64"/>
    <w:rsid w:val="00E54619"/>
    <w:rsid w:val="00E546B6"/>
    <w:rsid w:val="00E54741"/>
    <w:rsid w:val="00E54989"/>
    <w:rsid w:val="00E55789"/>
    <w:rsid w:val="00E6076A"/>
    <w:rsid w:val="00E62312"/>
    <w:rsid w:val="00E62415"/>
    <w:rsid w:val="00E624F2"/>
    <w:rsid w:val="00E6375E"/>
    <w:rsid w:val="00E65ACB"/>
    <w:rsid w:val="00E6650B"/>
    <w:rsid w:val="00E6685E"/>
    <w:rsid w:val="00E67BEF"/>
    <w:rsid w:val="00E67E35"/>
    <w:rsid w:val="00E67E42"/>
    <w:rsid w:val="00E67F23"/>
    <w:rsid w:val="00E70274"/>
    <w:rsid w:val="00E718EB"/>
    <w:rsid w:val="00E730FD"/>
    <w:rsid w:val="00E741EC"/>
    <w:rsid w:val="00E75852"/>
    <w:rsid w:val="00E7592C"/>
    <w:rsid w:val="00E75B62"/>
    <w:rsid w:val="00E7619C"/>
    <w:rsid w:val="00E8024A"/>
    <w:rsid w:val="00E807B7"/>
    <w:rsid w:val="00E817AE"/>
    <w:rsid w:val="00E829C6"/>
    <w:rsid w:val="00E82D43"/>
    <w:rsid w:val="00E83614"/>
    <w:rsid w:val="00E8398C"/>
    <w:rsid w:val="00E86622"/>
    <w:rsid w:val="00E86633"/>
    <w:rsid w:val="00E866D8"/>
    <w:rsid w:val="00E86DCD"/>
    <w:rsid w:val="00E872C5"/>
    <w:rsid w:val="00E87D5E"/>
    <w:rsid w:val="00E90F28"/>
    <w:rsid w:val="00E917F5"/>
    <w:rsid w:val="00E91F2F"/>
    <w:rsid w:val="00E92CA0"/>
    <w:rsid w:val="00E932D2"/>
    <w:rsid w:val="00E93652"/>
    <w:rsid w:val="00E93853"/>
    <w:rsid w:val="00E943B0"/>
    <w:rsid w:val="00E9485F"/>
    <w:rsid w:val="00E948BB"/>
    <w:rsid w:val="00E960EB"/>
    <w:rsid w:val="00E96B35"/>
    <w:rsid w:val="00E970B0"/>
    <w:rsid w:val="00E97894"/>
    <w:rsid w:val="00E97F99"/>
    <w:rsid w:val="00EA0C8E"/>
    <w:rsid w:val="00EA0ED8"/>
    <w:rsid w:val="00EA1842"/>
    <w:rsid w:val="00EA1F0B"/>
    <w:rsid w:val="00EA22C8"/>
    <w:rsid w:val="00EA268B"/>
    <w:rsid w:val="00EA3307"/>
    <w:rsid w:val="00EA36AC"/>
    <w:rsid w:val="00EA38F6"/>
    <w:rsid w:val="00EA4315"/>
    <w:rsid w:val="00EA5C63"/>
    <w:rsid w:val="00EA60F1"/>
    <w:rsid w:val="00EA786E"/>
    <w:rsid w:val="00EA7DC4"/>
    <w:rsid w:val="00EA7E52"/>
    <w:rsid w:val="00EB0C49"/>
    <w:rsid w:val="00EB0DDE"/>
    <w:rsid w:val="00EB1305"/>
    <w:rsid w:val="00EB3865"/>
    <w:rsid w:val="00EB49C8"/>
    <w:rsid w:val="00EB4DE7"/>
    <w:rsid w:val="00EB4FCE"/>
    <w:rsid w:val="00EB5002"/>
    <w:rsid w:val="00EB554C"/>
    <w:rsid w:val="00EB7009"/>
    <w:rsid w:val="00EB70B9"/>
    <w:rsid w:val="00EB7236"/>
    <w:rsid w:val="00EC063E"/>
    <w:rsid w:val="00EC0A87"/>
    <w:rsid w:val="00EC0E01"/>
    <w:rsid w:val="00EC0FE0"/>
    <w:rsid w:val="00EC2090"/>
    <w:rsid w:val="00EC2FF3"/>
    <w:rsid w:val="00EC321C"/>
    <w:rsid w:val="00EC587E"/>
    <w:rsid w:val="00EC77B7"/>
    <w:rsid w:val="00EC7A55"/>
    <w:rsid w:val="00EC7E2E"/>
    <w:rsid w:val="00ED08DC"/>
    <w:rsid w:val="00ED0ECA"/>
    <w:rsid w:val="00ED0EE1"/>
    <w:rsid w:val="00ED1A72"/>
    <w:rsid w:val="00ED2F18"/>
    <w:rsid w:val="00ED2FA3"/>
    <w:rsid w:val="00ED3CBF"/>
    <w:rsid w:val="00ED6833"/>
    <w:rsid w:val="00ED7227"/>
    <w:rsid w:val="00ED7506"/>
    <w:rsid w:val="00ED7534"/>
    <w:rsid w:val="00EE052C"/>
    <w:rsid w:val="00EE07B3"/>
    <w:rsid w:val="00EE152E"/>
    <w:rsid w:val="00EE1F60"/>
    <w:rsid w:val="00EE3A59"/>
    <w:rsid w:val="00EE44EF"/>
    <w:rsid w:val="00EE6524"/>
    <w:rsid w:val="00EE6A52"/>
    <w:rsid w:val="00EE6E02"/>
    <w:rsid w:val="00EE6F2D"/>
    <w:rsid w:val="00EE74DB"/>
    <w:rsid w:val="00EE79CB"/>
    <w:rsid w:val="00EE7DF6"/>
    <w:rsid w:val="00EE7F67"/>
    <w:rsid w:val="00EE7FD5"/>
    <w:rsid w:val="00EF009A"/>
    <w:rsid w:val="00EF05D0"/>
    <w:rsid w:val="00EF10AD"/>
    <w:rsid w:val="00EF13A8"/>
    <w:rsid w:val="00EF179A"/>
    <w:rsid w:val="00EF2839"/>
    <w:rsid w:val="00EF4C7D"/>
    <w:rsid w:val="00EF5353"/>
    <w:rsid w:val="00EF5B04"/>
    <w:rsid w:val="00EF5D6F"/>
    <w:rsid w:val="00EF5EDC"/>
    <w:rsid w:val="00EF63DE"/>
    <w:rsid w:val="00EF66C3"/>
    <w:rsid w:val="00EF721E"/>
    <w:rsid w:val="00EF72F7"/>
    <w:rsid w:val="00EF7D5A"/>
    <w:rsid w:val="00EF7E7E"/>
    <w:rsid w:val="00F002E6"/>
    <w:rsid w:val="00F00CF3"/>
    <w:rsid w:val="00F01E3D"/>
    <w:rsid w:val="00F03473"/>
    <w:rsid w:val="00F0350A"/>
    <w:rsid w:val="00F035C9"/>
    <w:rsid w:val="00F038D8"/>
    <w:rsid w:val="00F039E1"/>
    <w:rsid w:val="00F04156"/>
    <w:rsid w:val="00F044FC"/>
    <w:rsid w:val="00F05689"/>
    <w:rsid w:val="00F058DF"/>
    <w:rsid w:val="00F06FEC"/>
    <w:rsid w:val="00F07847"/>
    <w:rsid w:val="00F07EBE"/>
    <w:rsid w:val="00F10A39"/>
    <w:rsid w:val="00F11619"/>
    <w:rsid w:val="00F1165F"/>
    <w:rsid w:val="00F1166B"/>
    <w:rsid w:val="00F11787"/>
    <w:rsid w:val="00F11BE8"/>
    <w:rsid w:val="00F12513"/>
    <w:rsid w:val="00F1271B"/>
    <w:rsid w:val="00F12911"/>
    <w:rsid w:val="00F12DFA"/>
    <w:rsid w:val="00F13486"/>
    <w:rsid w:val="00F13C3A"/>
    <w:rsid w:val="00F14530"/>
    <w:rsid w:val="00F156D7"/>
    <w:rsid w:val="00F15C17"/>
    <w:rsid w:val="00F16155"/>
    <w:rsid w:val="00F1674F"/>
    <w:rsid w:val="00F16C28"/>
    <w:rsid w:val="00F16F23"/>
    <w:rsid w:val="00F179B9"/>
    <w:rsid w:val="00F17A02"/>
    <w:rsid w:val="00F17F06"/>
    <w:rsid w:val="00F207CB"/>
    <w:rsid w:val="00F22144"/>
    <w:rsid w:val="00F22A5B"/>
    <w:rsid w:val="00F2310A"/>
    <w:rsid w:val="00F23DC8"/>
    <w:rsid w:val="00F2400F"/>
    <w:rsid w:val="00F24700"/>
    <w:rsid w:val="00F24986"/>
    <w:rsid w:val="00F25BA7"/>
    <w:rsid w:val="00F26624"/>
    <w:rsid w:val="00F26B24"/>
    <w:rsid w:val="00F27603"/>
    <w:rsid w:val="00F27CF2"/>
    <w:rsid w:val="00F30576"/>
    <w:rsid w:val="00F309BD"/>
    <w:rsid w:val="00F30C21"/>
    <w:rsid w:val="00F30E79"/>
    <w:rsid w:val="00F3195C"/>
    <w:rsid w:val="00F323B8"/>
    <w:rsid w:val="00F33002"/>
    <w:rsid w:val="00F34371"/>
    <w:rsid w:val="00F349B2"/>
    <w:rsid w:val="00F34E84"/>
    <w:rsid w:val="00F35CE6"/>
    <w:rsid w:val="00F35FC9"/>
    <w:rsid w:val="00F36294"/>
    <w:rsid w:val="00F36301"/>
    <w:rsid w:val="00F36E19"/>
    <w:rsid w:val="00F37B90"/>
    <w:rsid w:val="00F402DE"/>
    <w:rsid w:val="00F4328F"/>
    <w:rsid w:val="00F433B6"/>
    <w:rsid w:val="00F455C9"/>
    <w:rsid w:val="00F465BF"/>
    <w:rsid w:val="00F46DC3"/>
    <w:rsid w:val="00F472AF"/>
    <w:rsid w:val="00F473FC"/>
    <w:rsid w:val="00F47E8D"/>
    <w:rsid w:val="00F501F0"/>
    <w:rsid w:val="00F51764"/>
    <w:rsid w:val="00F51AC1"/>
    <w:rsid w:val="00F53AA5"/>
    <w:rsid w:val="00F53FBB"/>
    <w:rsid w:val="00F543FA"/>
    <w:rsid w:val="00F54A02"/>
    <w:rsid w:val="00F55242"/>
    <w:rsid w:val="00F5532F"/>
    <w:rsid w:val="00F57FBE"/>
    <w:rsid w:val="00F60836"/>
    <w:rsid w:val="00F61298"/>
    <w:rsid w:val="00F6175C"/>
    <w:rsid w:val="00F61901"/>
    <w:rsid w:val="00F62313"/>
    <w:rsid w:val="00F634D0"/>
    <w:rsid w:val="00F637D0"/>
    <w:rsid w:val="00F642BC"/>
    <w:rsid w:val="00F64488"/>
    <w:rsid w:val="00F70307"/>
    <w:rsid w:val="00F7035F"/>
    <w:rsid w:val="00F7075E"/>
    <w:rsid w:val="00F70D8F"/>
    <w:rsid w:val="00F71745"/>
    <w:rsid w:val="00F71B85"/>
    <w:rsid w:val="00F71E68"/>
    <w:rsid w:val="00F73B33"/>
    <w:rsid w:val="00F73B35"/>
    <w:rsid w:val="00F73DC4"/>
    <w:rsid w:val="00F73E11"/>
    <w:rsid w:val="00F742EA"/>
    <w:rsid w:val="00F748F8"/>
    <w:rsid w:val="00F74F3D"/>
    <w:rsid w:val="00F753C0"/>
    <w:rsid w:val="00F75792"/>
    <w:rsid w:val="00F75965"/>
    <w:rsid w:val="00F76079"/>
    <w:rsid w:val="00F76435"/>
    <w:rsid w:val="00F77B25"/>
    <w:rsid w:val="00F77C9E"/>
    <w:rsid w:val="00F80D10"/>
    <w:rsid w:val="00F81473"/>
    <w:rsid w:val="00F81960"/>
    <w:rsid w:val="00F81A9D"/>
    <w:rsid w:val="00F82949"/>
    <w:rsid w:val="00F8319A"/>
    <w:rsid w:val="00F8321C"/>
    <w:rsid w:val="00F8399B"/>
    <w:rsid w:val="00F841B5"/>
    <w:rsid w:val="00F85CB9"/>
    <w:rsid w:val="00F86E2B"/>
    <w:rsid w:val="00F878E8"/>
    <w:rsid w:val="00F9010B"/>
    <w:rsid w:val="00F906BB"/>
    <w:rsid w:val="00F908D0"/>
    <w:rsid w:val="00F911D3"/>
    <w:rsid w:val="00F91A19"/>
    <w:rsid w:val="00F92B44"/>
    <w:rsid w:val="00F93613"/>
    <w:rsid w:val="00F939FB"/>
    <w:rsid w:val="00F93BB0"/>
    <w:rsid w:val="00F9403D"/>
    <w:rsid w:val="00F96E71"/>
    <w:rsid w:val="00F97309"/>
    <w:rsid w:val="00F975AF"/>
    <w:rsid w:val="00FA059B"/>
    <w:rsid w:val="00FA0B36"/>
    <w:rsid w:val="00FA0E12"/>
    <w:rsid w:val="00FA148A"/>
    <w:rsid w:val="00FA1A41"/>
    <w:rsid w:val="00FA210B"/>
    <w:rsid w:val="00FA24B9"/>
    <w:rsid w:val="00FA4392"/>
    <w:rsid w:val="00FA470D"/>
    <w:rsid w:val="00FA4DF8"/>
    <w:rsid w:val="00FA58D5"/>
    <w:rsid w:val="00FA58FE"/>
    <w:rsid w:val="00FA614D"/>
    <w:rsid w:val="00FA61F9"/>
    <w:rsid w:val="00FA6358"/>
    <w:rsid w:val="00FA661B"/>
    <w:rsid w:val="00FA6C27"/>
    <w:rsid w:val="00FA6FD1"/>
    <w:rsid w:val="00FA79E6"/>
    <w:rsid w:val="00FB09DF"/>
    <w:rsid w:val="00FB1696"/>
    <w:rsid w:val="00FB1870"/>
    <w:rsid w:val="00FB20AD"/>
    <w:rsid w:val="00FB2291"/>
    <w:rsid w:val="00FB26E0"/>
    <w:rsid w:val="00FB2800"/>
    <w:rsid w:val="00FB44A9"/>
    <w:rsid w:val="00FB4FAC"/>
    <w:rsid w:val="00FB5128"/>
    <w:rsid w:val="00FB5EE8"/>
    <w:rsid w:val="00FB6AB3"/>
    <w:rsid w:val="00FB6CF9"/>
    <w:rsid w:val="00FB7320"/>
    <w:rsid w:val="00FB7601"/>
    <w:rsid w:val="00FB7E22"/>
    <w:rsid w:val="00FC04AE"/>
    <w:rsid w:val="00FC104D"/>
    <w:rsid w:val="00FC11C2"/>
    <w:rsid w:val="00FC20C9"/>
    <w:rsid w:val="00FC2581"/>
    <w:rsid w:val="00FC3701"/>
    <w:rsid w:val="00FC493B"/>
    <w:rsid w:val="00FC51F2"/>
    <w:rsid w:val="00FC6D50"/>
    <w:rsid w:val="00FC7218"/>
    <w:rsid w:val="00FC726F"/>
    <w:rsid w:val="00FC72EC"/>
    <w:rsid w:val="00FC7604"/>
    <w:rsid w:val="00FC791A"/>
    <w:rsid w:val="00FC7B94"/>
    <w:rsid w:val="00FD15CB"/>
    <w:rsid w:val="00FD16B9"/>
    <w:rsid w:val="00FD1B37"/>
    <w:rsid w:val="00FD1FBA"/>
    <w:rsid w:val="00FD23B2"/>
    <w:rsid w:val="00FD266A"/>
    <w:rsid w:val="00FD2E51"/>
    <w:rsid w:val="00FD2F73"/>
    <w:rsid w:val="00FD3894"/>
    <w:rsid w:val="00FD563D"/>
    <w:rsid w:val="00FD636C"/>
    <w:rsid w:val="00FD6D6C"/>
    <w:rsid w:val="00FD6FFC"/>
    <w:rsid w:val="00FD7075"/>
    <w:rsid w:val="00FE0BA3"/>
    <w:rsid w:val="00FE0FE9"/>
    <w:rsid w:val="00FE19FA"/>
    <w:rsid w:val="00FE229C"/>
    <w:rsid w:val="00FE4969"/>
    <w:rsid w:val="00FE49E7"/>
    <w:rsid w:val="00FE4D29"/>
    <w:rsid w:val="00FE51EC"/>
    <w:rsid w:val="00FE57E9"/>
    <w:rsid w:val="00FE599B"/>
    <w:rsid w:val="00FE5EAC"/>
    <w:rsid w:val="00FE6280"/>
    <w:rsid w:val="00FE72B3"/>
    <w:rsid w:val="00FE7438"/>
    <w:rsid w:val="00FE77AC"/>
    <w:rsid w:val="00FF023E"/>
    <w:rsid w:val="00FF16F9"/>
    <w:rsid w:val="00FF1E4D"/>
    <w:rsid w:val="00FF20E2"/>
    <w:rsid w:val="00FF2FD1"/>
    <w:rsid w:val="00FF3102"/>
    <w:rsid w:val="00FF341D"/>
    <w:rsid w:val="00FF4585"/>
    <w:rsid w:val="00FF5046"/>
    <w:rsid w:val="00FF716D"/>
    <w:rsid w:val="00FF771D"/>
    <w:rsid w:val="00FF7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0608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Subtle 1" w:locked="1"/>
    <w:lsdException w:name="Table Subtle 2" w:locked="1"/>
    <w:lsdException w:name="Table Web 1" w:locked="1"/>
    <w:lsdException w:name="Table Web 2" w:locked="1"/>
    <w:lsdException w:name="Table Web 3"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7BFA"/>
    <w:rPr>
      <w:rFonts w:ascii="Arial" w:hAnsi="Arial"/>
      <w:sz w:val="24"/>
      <w:szCs w:val="24"/>
    </w:rPr>
  </w:style>
  <w:style w:type="paragraph" w:styleId="Heading1">
    <w:name w:val="heading 1"/>
    <w:basedOn w:val="Normal"/>
    <w:next w:val="Normal"/>
    <w:qFormat/>
    <w:locked/>
    <w:rsid w:val="00B07BFA"/>
    <w:pPr>
      <w:pageBreakBefore/>
      <w:numPr>
        <w:numId w:val="8"/>
      </w:numPr>
      <w:spacing w:before="240" w:after="60"/>
      <w:outlineLvl w:val="0"/>
    </w:pPr>
    <w:rPr>
      <w:rFonts w:cs="Arial"/>
      <w:b/>
      <w:bCs/>
      <w:kern w:val="32"/>
      <w:sz w:val="40"/>
      <w:szCs w:val="32"/>
      <w:u w:val="single"/>
    </w:rPr>
  </w:style>
  <w:style w:type="paragraph" w:styleId="Heading2">
    <w:name w:val="heading 2"/>
    <w:basedOn w:val="Normal"/>
    <w:next w:val="Normal"/>
    <w:qFormat/>
    <w:locked/>
    <w:rsid w:val="00B07BFA"/>
    <w:pPr>
      <w:numPr>
        <w:ilvl w:val="1"/>
        <w:numId w:val="8"/>
      </w:numPr>
      <w:tabs>
        <w:tab w:val="left" w:pos="900"/>
      </w:tabs>
      <w:spacing w:before="240" w:after="60"/>
      <w:outlineLvl w:val="1"/>
    </w:pPr>
    <w:rPr>
      <w:rFonts w:cs="Arial"/>
      <w:b/>
      <w:bCs/>
      <w:iCs/>
      <w:sz w:val="32"/>
      <w:szCs w:val="28"/>
    </w:rPr>
  </w:style>
  <w:style w:type="paragraph" w:styleId="Heading3">
    <w:name w:val="heading 3"/>
    <w:basedOn w:val="Normal"/>
    <w:next w:val="Normal"/>
    <w:link w:val="Heading3Char"/>
    <w:uiPriority w:val="9"/>
    <w:qFormat/>
    <w:locked/>
    <w:rsid w:val="00B07BFA"/>
    <w:pPr>
      <w:numPr>
        <w:ilvl w:val="2"/>
        <w:numId w:val="8"/>
      </w:numPr>
      <w:tabs>
        <w:tab w:val="left" w:pos="1080"/>
      </w:tabs>
      <w:spacing w:before="240" w:after="60"/>
      <w:outlineLvl w:val="2"/>
    </w:pPr>
    <w:rPr>
      <w:rFonts w:cs="Arial"/>
      <w:b/>
      <w:bCs/>
      <w:sz w:val="28"/>
      <w:szCs w:val="26"/>
    </w:rPr>
  </w:style>
  <w:style w:type="paragraph" w:styleId="Heading4">
    <w:name w:val="heading 4"/>
    <w:aliases w:val="H4"/>
    <w:basedOn w:val="Heading3"/>
    <w:next w:val="Normal"/>
    <w:link w:val="Heading4Char"/>
    <w:qFormat/>
    <w:locked/>
    <w:rsid w:val="00B07BFA"/>
    <w:pPr>
      <w:keepNext/>
      <w:numPr>
        <w:ilvl w:val="3"/>
      </w:numPr>
      <w:outlineLvl w:val="3"/>
    </w:pPr>
    <w:rPr>
      <w:bCs w:val="0"/>
    </w:rPr>
  </w:style>
  <w:style w:type="paragraph" w:styleId="Heading5">
    <w:name w:val="heading 5"/>
    <w:basedOn w:val="Normal"/>
    <w:next w:val="Normal"/>
    <w:qFormat/>
    <w:locked/>
    <w:rsid w:val="00B07BFA"/>
    <w:pPr>
      <w:numPr>
        <w:ilvl w:val="4"/>
        <w:numId w:val="8"/>
      </w:numPr>
      <w:spacing w:before="240" w:after="60"/>
      <w:outlineLvl w:val="4"/>
    </w:pPr>
    <w:rPr>
      <w:b/>
      <w:bCs/>
      <w:i/>
      <w:iCs/>
      <w:sz w:val="26"/>
      <w:szCs w:val="26"/>
    </w:rPr>
  </w:style>
  <w:style w:type="paragraph" w:styleId="Heading6">
    <w:name w:val="heading 6"/>
    <w:basedOn w:val="Normal"/>
    <w:next w:val="Normal"/>
    <w:qFormat/>
    <w:locked/>
    <w:rsid w:val="00B07BFA"/>
    <w:pPr>
      <w:numPr>
        <w:ilvl w:val="5"/>
        <w:numId w:val="8"/>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B07BFA"/>
    <w:pPr>
      <w:numPr>
        <w:ilvl w:val="6"/>
        <w:numId w:val="8"/>
      </w:numPr>
      <w:spacing w:before="240" w:after="60"/>
      <w:outlineLvl w:val="6"/>
    </w:pPr>
    <w:rPr>
      <w:rFonts w:ascii="Times New Roman" w:hAnsi="Times New Roman"/>
    </w:rPr>
  </w:style>
  <w:style w:type="paragraph" w:styleId="Heading8">
    <w:name w:val="heading 8"/>
    <w:basedOn w:val="Normal"/>
    <w:next w:val="Normal"/>
    <w:qFormat/>
    <w:locked/>
    <w:rsid w:val="00B07BFA"/>
    <w:pPr>
      <w:keepNext/>
      <w:numPr>
        <w:ilvl w:val="7"/>
        <w:numId w:val="8"/>
      </w:numPr>
      <w:outlineLvl w:val="7"/>
    </w:pPr>
    <w:rPr>
      <w:color w:val="0000FF"/>
    </w:rPr>
  </w:style>
  <w:style w:type="paragraph" w:styleId="Heading9">
    <w:name w:val="heading 9"/>
    <w:basedOn w:val="Normal"/>
    <w:next w:val="Normal"/>
    <w:qFormat/>
    <w:locked/>
    <w:rsid w:val="00B07BFA"/>
    <w:pPr>
      <w:keepNext/>
      <w:numPr>
        <w:ilvl w:val="8"/>
        <w:numId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07BFA"/>
    <w:pPr>
      <w:tabs>
        <w:tab w:val="center" w:pos="4320"/>
        <w:tab w:val="right" w:pos="8640"/>
      </w:tabs>
      <w:jc w:val="center"/>
    </w:pPr>
  </w:style>
  <w:style w:type="paragraph" w:styleId="Footer">
    <w:name w:val="footer"/>
    <w:basedOn w:val="Normal"/>
    <w:rsid w:val="00B07BFA"/>
    <w:pPr>
      <w:pBdr>
        <w:top w:val="single" w:sz="4" w:space="1" w:color="auto"/>
      </w:pBdr>
      <w:tabs>
        <w:tab w:val="center" w:pos="4320"/>
        <w:tab w:val="right" w:pos="8640"/>
      </w:tabs>
    </w:pPr>
  </w:style>
  <w:style w:type="paragraph" w:styleId="BodyText">
    <w:name w:val="Body Text"/>
    <w:basedOn w:val="Normal"/>
    <w:rsid w:val="00B07BFA"/>
    <w:pPr>
      <w:spacing w:after="120"/>
    </w:pPr>
  </w:style>
  <w:style w:type="paragraph" w:styleId="DocumentMap">
    <w:name w:val="Document Map"/>
    <w:basedOn w:val="Normal"/>
    <w:semiHidden/>
    <w:rsid w:val="00B07BFA"/>
    <w:pPr>
      <w:shd w:val="clear" w:color="auto" w:fill="000080"/>
    </w:pPr>
    <w:rPr>
      <w:rFonts w:ascii="Tahoma" w:hAnsi="Tahoma" w:cs="Tahoma"/>
      <w:sz w:val="20"/>
      <w:szCs w:val="20"/>
    </w:rPr>
  </w:style>
  <w:style w:type="paragraph" w:styleId="ListBullet">
    <w:name w:val="List Bullet"/>
    <w:basedOn w:val="Normal"/>
    <w:rsid w:val="00B07BFA"/>
    <w:pPr>
      <w:numPr>
        <w:numId w:val="9"/>
      </w:numPr>
    </w:pPr>
  </w:style>
  <w:style w:type="paragraph" w:styleId="TOC2">
    <w:name w:val="toc 2"/>
    <w:basedOn w:val="Normal"/>
    <w:next w:val="Normal"/>
    <w:autoRedefine/>
    <w:uiPriority w:val="39"/>
    <w:rsid w:val="00B07BFA"/>
    <w:rPr>
      <w:rFonts w:ascii="Times New Roman" w:hAnsi="Times New Roman"/>
      <w:b/>
      <w:bCs/>
      <w:smallCaps/>
      <w:sz w:val="22"/>
      <w:szCs w:val="22"/>
    </w:rPr>
  </w:style>
  <w:style w:type="paragraph" w:styleId="TOC1">
    <w:name w:val="toc 1"/>
    <w:basedOn w:val="Normal"/>
    <w:next w:val="Normal"/>
    <w:autoRedefine/>
    <w:uiPriority w:val="39"/>
    <w:rsid w:val="00B07BFA"/>
    <w:pPr>
      <w:spacing w:before="360" w:after="360"/>
    </w:pPr>
    <w:rPr>
      <w:rFonts w:ascii="Times New Roman" w:hAnsi="Times New Roman"/>
      <w:b/>
      <w:bCs/>
      <w:caps/>
      <w:sz w:val="22"/>
      <w:szCs w:val="22"/>
      <w:u w:val="single"/>
    </w:rPr>
  </w:style>
  <w:style w:type="character" w:styleId="Hyperlink">
    <w:name w:val="Hyperlink"/>
    <w:uiPriority w:val="99"/>
    <w:rsid w:val="00B07BFA"/>
    <w:rPr>
      <w:color w:val="0000FF"/>
      <w:u w:val="single"/>
    </w:rPr>
  </w:style>
  <w:style w:type="paragraph" w:customStyle="1" w:styleId="TableHeading">
    <w:name w:val="Table Heading"/>
    <w:basedOn w:val="Normal"/>
    <w:rsid w:val="00B07BFA"/>
    <w:pPr>
      <w:spacing w:before="40" w:after="40"/>
      <w:jc w:val="center"/>
    </w:pPr>
    <w:rPr>
      <w:b/>
      <w:bCs/>
      <w:szCs w:val="20"/>
    </w:rPr>
  </w:style>
  <w:style w:type="paragraph" w:customStyle="1" w:styleId="TableColumnHeading">
    <w:name w:val="Table Column Heading"/>
    <w:basedOn w:val="Normal"/>
    <w:rsid w:val="00B07BFA"/>
    <w:pPr>
      <w:spacing w:before="40" w:after="40"/>
      <w:jc w:val="center"/>
    </w:pPr>
    <w:rPr>
      <w:b/>
      <w:bCs/>
      <w:i/>
      <w:iCs/>
      <w:szCs w:val="20"/>
    </w:rPr>
  </w:style>
  <w:style w:type="character" w:customStyle="1" w:styleId="TableText">
    <w:name w:val="Table Text"/>
    <w:rsid w:val="00B07BFA"/>
    <w:rPr>
      <w:rFonts w:ascii="Frutiger-Light" w:hAnsi="Frutiger-Light"/>
      <w:iCs/>
      <w:sz w:val="20"/>
    </w:rPr>
  </w:style>
  <w:style w:type="paragraph" w:styleId="ListNumber">
    <w:name w:val="List Number"/>
    <w:basedOn w:val="Normal"/>
    <w:rsid w:val="00B07BFA"/>
    <w:pPr>
      <w:numPr>
        <w:numId w:val="10"/>
      </w:numPr>
    </w:pPr>
  </w:style>
  <w:style w:type="table" w:customStyle="1" w:styleId="TableWithBothHeaders">
    <w:name w:val="Table With Both Headers"/>
    <w:basedOn w:val="TableNormal"/>
    <w:rsid w:val="00B07BFA"/>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table" w:customStyle="1" w:styleId="TableWithColumnHeaders">
    <w:name w:val="Table With Column Headers"/>
    <w:basedOn w:val="TableNormal"/>
    <w:rsid w:val="00B07BFA"/>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B07BFA"/>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paragraph" w:customStyle="1" w:styleId="TitleSmall">
    <w:name w:val="Title Small"/>
    <w:basedOn w:val="Title"/>
    <w:rsid w:val="00B07BFA"/>
    <w:rPr>
      <w:sz w:val="24"/>
    </w:rPr>
  </w:style>
  <w:style w:type="paragraph" w:customStyle="1" w:styleId="tabletext0">
    <w:name w:val="table text"/>
    <w:basedOn w:val="BalloonText"/>
    <w:rsid w:val="00B07BFA"/>
    <w:pPr>
      <w:jc w:val="center"/>
    </w:pPr>
    <w:rPr>
      <w:rFonts w:ascii="Times New Roman" w:hAnsi="Times New Roman" w:cs="Times New Roman"/>
      <w:sz w:val="20"/>
    </w:rPr>
  </w:style>
  <w:style w:type="paragraph" w:customStyle="1" w:styleId="Guideline">
    <w:name w:val="Guideline"/>
    <w:basedOn w:val="Normal"/>
    <w:rsid w:val="00B07BFA"/>
    <w:rPr>
      <w:rFonts w:ascii="Times New Roman" w:hAnsi="Times New Roman"/>
      <w:sz w:val="20"/>
      <w:szCs w:val="20"/>
    </w:rPr>
  </w:style>
  <w:style w:type="character" w:customStyle="1" w:styleId="Heading3Char">
    <w:name w:val="Heading 3 Char"/>
    <w:link w:val="Heading3"/>
    <w:uiPriority w:val="9"/>
    <w:rsid w:val="00B07BFA"/>
    <w:rPr>
      <w:rFonts w:ascii="Arial" w:hAnsi="Arial" w:cs="Arial"/>
      <w:b/>
      <w:bCs/>
      <w:sz w:val="28"/>
      <w:szCs w:val="26"/>
    </w:rPr>
  </w:style>
  <w:style w:type="paragraph" w:customStyle="1" w:styleId="Body">
    <w:name w:val="Body"/>
    <w:basedOn w:val="Normal"/>
    <w:rsid w:val="00B07BFA"/>
    <w:pPr>
      <w:ind w:left="360"/>
    </w:pPr>
    <w:rPr>
      <w:rFonts w:ascii="Times New Roman" w:hAnsi="Times New Roman"/>
      <w:sz w:val="20"/>
      <w:szCs w:val="20"/>
    </w:rPr>
  </w:style>
  <w:style w:type="paragraph" w:styleId="TOC3">
    <w:name w:val="toc 3"/>
    <w:basedOn w:val="Normal"/>
    <w:next w:val="Normal"/>
    <w:autoRedefine/>
    <w:uiPriority w:val="39"/>
    <w:rsid w:val="00B07BFA"/>
    <w:rPr>
      <w:rFonts w:ascii="Times New Roman" w:hAnsi="Times New Roman"/>
      <w:smallCaps/>
      <w:sz w:val="22"/>
      <w:szCs w:val="22"/>
    </w:rPr>
  </w:style>
  <w:style w:type="character" w:customStyle="1" w:styleId="Heading4Char">
    <w:name w:val="Heading 4 Char"/>
    <w:aliases w:val="H4 Char"/>
    <w:link w:val="Heading4"/>
    <w:rsid w:val="004027F4"/>
    <w:rPr>
      <w:rFonts w:ascii="Arial" w:hAnsi="Arial" w:cs="Arial"/>
      <w:b/>
      <w:sz w:val="28"/>
      <w:szCs w:val="26"/>
    </w:rPr>
  </w:style>
  <w:style w:type="paragraph" w:styleId="TOC4">
    <w:name w:val="toc 4"/>
    <w:basedOn w:val="Normal"/>
    <w:next w:val="Normal"/>
    <w:autoRedefine/>
    <w:uiPriority w:val="39"/>
    <w:rsid w:val="00B07BFA"/>
    <w:rPr>
      <w:rFonts w:ascii="Times New Roman" w:hAnsi="Times New Roman"/>
      <w:sz w:val="22"/>
      <w:szCs w:val="22"/>
    </w:rPr>
  </w:style>
  <w:style w:type="table" w:styleId="TableGrid">
    <w:name w:val="Table Grid"/>
    <w:basedOn w:val="TableNormal"/>
    <w:rsid w:val="00B07BFA"/>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styleId="Caption">
    <w:name w:val="caption"/>
    <w:basedOn w:val="Normal"/>
    <w:next w:val="Normal"/>
    <w:qFormat/>
    <w:rsid w:val="00B07BFA"/>
    <w:rPr>
      <w:b/>
      <w:bCs/>
      <w:sz w:val="20"/>
      <w:szCs w:val="20"/>
    </w:rPr>
  </w:style>
  <w:style w:type="paragraph" w:customStyle="1" w:styleId="TableRowHeading">
    <w:name w:val="Table Row Heading"/>
    <w:basedOn w:val="TableColumnHeading"/>
    <w:rsid w:val="00B07BFA"/>
    <w:pPr>
      <w:jc w:val="right"/>
    </w:pPr>
  </w:style>
  <w:style w:type="paragraph" w:styleId="TableofFigures">
    <w:name w:val="table of figures"/>
    <w:basedOn w:val="Normal"/>
    <w:next w:val="Normal"/>
    <w:uiPriority w:val="99"/>
    <w:rsid w:val="00B07BFA"/>
  </w:style>
  <w:style w:type="paragraph" w:styleId="Title">
    <w:name w:val="Title"/>
    <w:basedOn w:val="Normal"/>
    <w:qFormat/>
    <w:rsid w:val="00B07BFA"/>
    <w:pPr>
      <w:spacing w:before="240" w:after="60"/>
      <w:jc w:val="center"/>
      <w:outlineLvl w:val="0"/>
    </w:pPr>
    <w:rPr>
      <w:rFonts w:cs="Arial"/>
      <w:b/>
      <w:bCs/>
      <w:kern w:val="28"/>
      <w:sz w:val="48"/>
      <w:szCs w:val="32"/>
    </w:rPr>
  </w:style>
  <w:style w:type="character" w:styleId="CommentReference">
    <w:name w:val="annotation reference"/>
    <w:semiHidden/>
    <w:rsid w:val="00B07BFA"/>
    <w:rPr>
      <w:sz w:val="16"/>
      <w:szCs w:val="16"/>
    </w:rPr>
  </w:style>
  <w:style w:type="paragraph" w:styleId="CommentText">
    <w:name w:val="annotation text"/>
    <w:basedOn w:val="Normal"/>
    <w:link w:val="CommentTextChar"/>
    <w:rsid w:val="00B07BFA"/>
    <w:rPr>
      <w:sz w:val="20"/>
      <w:szCs w:val="20"/>
    </w:rPr>
  </w:style>
  <w:style w:type="paragraph" w:styleId="CommentSubject">
    <w:name w:val="annotation subject"/>
    <w:basedOn w:val="CommentText"/>
    <w:next w:val="CommentText"/>
    <w:semiHidden/>
    <w:rsid w:val="00B07BFA"/>
    <w:rPr>
      <w:b/>
      <w:bCs/>
    </w:rPr>
  </w:style>
  <w:style w:type="paragraph" w:styleId="BalloonText">
    <w:name w:val="Balloon Text"/>
    <w:basedOn w:val="Normal"/>
    <w:semiHidden/>
    <w:rsid w:val="00B07BFA"/>
    <w:rPr>
      <w:rFonts w:ascii="Tahoma" w:hAnsi="Tahoma" w:cs="Tahoma"/>
      <w:sz w:val="16"/>
      <w:szCs w:val="16"/>
    </w:rPr>
  </w:style>
  <w:style w:type="paragraph" w:styleId="TOC5">
    <w:name w:val="toc 5"/>
    <w:basedOn w:val="Normal"/>
    <w:next w:val="Normal"/>
    <w:autoRedefine/>
    <w:rsid w:val="00B07BFA"/>
    <w:rPr>
      <w:rFonts w:ascii="Times New Roman" w:hAnsi="Times New Roman"/>
      <w:sz w:val="22"/>
      <w:szCs w:val="22"/>
    </w:rPr>
  </w:style>
  <w:style w:type="paragraph" w:styleId="TOC6">
    <w:name w:val="toc 6"/>
    <w:basedOn w:val="Normal"/>
    <w:next w:val="Normal"/>
    <w:autoRedefine/>
    <w:rsid w:val="00B07BFA"/>
    <w:rPr>
      <w:rFonts w:ascii="Times New Roman" w:hAnsi="Times New Roman"/>
      <w:sz w:val="22"/>
      <w:szCs w:val="22"/>
    </w:rPr>
  </w:style>
  <w:style w:type="paragraph" w:styleId="TOC7">
    <w:name w:val="toc 7"/>
    <w:basedOn w:val="Normal"/>
    <w:next w:val="Normal"/>
    <w:autoRedefine/>
    <w:rsid w:val="00B07BFA"/>
    <w:rPr>
      <w:rFonts w:ascii="Times New Roman" w:hAnsi="Times New Roman"/>
      <w:sz w:val="22"/>
      <w:szCs w:val="22"/>
    </w:rPr>
  </w:style>
  <w:style w:type="paragraph" w:styleId="TOC8">
    <w:name w:val="toc 8"/>
    <w:basedOn w:val="Normal"/>
    <w:next w:val="Normal"/>
    <w:autoRedefine/>
    <w:rsid w:val="00B07BFA"/>
    <w:rPr>
      <w:rFonts w:ascii="Times New Roman" w:hAnsi="Times New Roman"/>
      <w:sz w:val="22"/>
      <w:szCs w:val="22"/>
    </w:rPr>
  </w:style>
  <w:style w:type="paragraph" w:styleId="TOC9">
    <w:name w:val="toc 9"/>
    <w:basedOn w:val="Normal"/>
    <w:next w:val="Normal"/>
    <w:autoRedefine/>
    <w:rsid w:val="00B07BFA"/>
    <w:rPr>
      <w:rFonts w:ascii="Times New Roman" w:hAnsi="Times New Roman"/>
      <w:sz w:val="22"/>
      <w:szCs w:val="22"/>
    </w:rPr>
  </w:style>
  <w:style w:type="character" w:styleId="Strong">
    <w:name w:val="Strong"/>
    <w:qFormat/>
    <w:rsid w:val="00B07BFA"/>
    <w:rPr>
      <w:b/>
      <w:bCs/>
    </w:rPr>
  </w:style>
  <w:style w:type="character" w:customStyle="1" w:styleId="ListParagraphChar">
    <w:name w:val="List Paragraph Char"/>
    <w:link w:val="ListParagraph"/>
    <w:locked/>
    <w:rsid w:val="00930213"/>
    <w:rPr>
      <w:rFonts w:ascii="Arial" w:hAnsi="Arial"/>
      <w:lang w:bidi="ar-SA"/>
    </w:rPr>
  </w:style>
  <w:style w:type="paragraph" w:styleId="ListParagraph">
    <w:name w:val="List Paragraph"/>
    <w:basedOn w:val="Normal"/>
    <w:link w:val="ListParagraphChar"/>
    <w:qFormat/>
    <w:rsid w:val="00930213"/>
    <w:pPr>
      <w:ind w:left="720"/>
      <w:contextualSpacing/>
    </w:pPr>
    <w:rPr>
      <w:sz w:val="20"/>
      <w:szCs w:val="20"/>
    </w:rPr>
  </w:style>
  <w:style w:type="paragraph" w:customStyle="1" w:styleId="PGETitlePage">
    <w:name w:val="PGE Title Page"/>
    <w:basedOn w:val="Normal"/>
    <w:rsid w:val="00B07BFA"/>
    <w:pPr>
      <w:spacing w:before="60" w:after="60" w:line="280" w:lineRule="atLeast"/>
    </w:pPr>
    <w:rPr>
      <w:b/>
      <w:sz w:val="36"/>
      <w:szCs w:val="36"/>
    </w:rPr>
  </w:style>
  <w:style w:type="paragraph" w:customStyle="1" w:styleId="Header1">
    <w:name w:val="Header1"/>
    <w:basedOn w:val="Header"/>
    <w:autoRedefine/>
    <w:rsid w:val="00B07BFA"/>
    <w:pPr>
      <w:tabs>
        <w:tab w:val="clear" w:pos="4320"/>
        <w:tab w:val="clear" w:pos="8640"/>
      </w:tabs>
      <w:spacing w:before="120" w:line="280" w:lineRule="atLeast"/>
      <w:jc w:val="left"/>
    </w:pPr>
    <w:rPr>
      <w:rFonts w:ascii="Arial Bold" w:hAnsi="Arial Bold"/>
      <w:b/>
      <w:color w:val="000000"/>
      <w:spacing w:val="28"/>
      <w:sz w:val="32"/>
    </w:rPr>
  </w:style>
  <w:style w:type="paragraph" w:customStyle="1" w:styleId="ABLOCKPARA">
    <w:name w:val="A BLOCK PARA"/>
    <w:basedOn w:val="Normal"/>
    <w:rsid w:val="00E5043D"/>
    <w:pPr>
      <w:spacing w:line="280" w:lineRule="atLeast"/>
    </w:pPr>
    <w:rPr>
      <w:rFonts w:ascii="Book Antiqua" w:hAnsi="Book Antiqua"/>
      <w:sz w:val="22"/>
      <w:lang w:val="en-IE" w:eastAsia="en-GB"/>
    </w:rPr>
  </w:style>
  <w:style w:type="paragraph" w:customStyle="1" w:styleId="PGEBody3">
    <w:name w:val="PGE Body 3"/>
    <w:basedOn w:val="Normal"/>
    <w:link w:val="PGEBody3Char"/>
    <w:rsid w:val="00B07BFA"/>
    <w:pPr>
      <w:spacing w:before="60" w:after="60"/>
      <w:ind w:left="720"/>
    </w:pPr>
    <w:rPr>
      <w:rFonts w:ascii="Times New Roman" w:hAnsi="Times New Roman"/>
      <w:sz w:val="20"/>
      <w:szCs w:val="20"/>
    </w:rPr>
  </w:style>
  <w:style w:type="character" w:customStyle="1" w:styleId="PGEBody3Char">
    <w:name w:val="PGE Body 3 Char"/>
    <w:link w:val="PGEBody3"/>
    <w:locked/>
    <w:rsid w:val="00B07BFA"/>
  </w:style>
  <w:style w:type="paragraph" w:customStyle="1" w:styleId="BodyTextTable">
    <w:name w:val="Body Text Table"/>
    <w:basedOn w:val="BodyText"/>
    <w:rsid w:val="00B07BFA"/>
    <w:pPr>
      <w:overflowPunct w:val="0"/>
      <w:autoSpaceDE w:val="0"/>
      <w:autoSpaceDN w:val="0"/>
      <w:adjustRightInd w:val="0"/>
      <w:spacing w:before="60" w:after="60"/>
      <w:textAlignment w:val="baseline"/>
    </w:pPr>
    <w:rPr>
      <w:rFonts w:cs="Arial"/>
      <w:color w:val="000000"/>
      <w:sz w:val="16"/>
      <w:szCs w:val="20"/>
    </w:rPr>
  </w:style>
  <w:style w:type="paragraph" w:customStyle="1" w:styleId="BodyTextTableHeader">
    <w:name w:val="Body Text Table Header"/>
    <w:basedOn w:val="BodyText"/>
    <w:rsid w:val="00B07BFA"/>
    <w:pPr>
      <w:overflowPunct w:val="0"/>
      <w:autoSpaceDE w:val="0"/>
      <w:autoSpaceDN w:val="0"/>
      <w:adjustRightInd w:val="0"/>
      <w:spacing w:before="60" w:after="60" w:line="240" w:lineRule="atLeast"/>
      <w:textAlignment w:val="baseline"/>
    </w:pPr>
    <w:rPr>
      <w:rFonts w:cs="Arial"/>
      <w:b/>
      <w:bCs/>
      <w:i/>
      <w:iCs/>
      <w:color w:val="000000"/>
      <w:sz w:val="22"/>
      <w:szCs w:val="20"/>
    </w:rPr>
  </w:style>
  <w:style w:type="paragraph" w:customStyle="1" w:styleId="Head3">
    <w:name w:val="Head 3"/>
    <w:basedOn w:val="head2"/>
    <w:autoRedefine/>
    <w:rsid w:val="00B07BFA"/>
    <w:rPr>
      <w:sz w:val="28"/>
    </w:rPr>
  </w:style>
  <w:style w:type="character" w:customStyle="1" w:styleId="CommentTextChar">
    <w:name w:val="Comment Text Char"/>
    <w:basedOn w:val="DefaultParagraphFont"/>
    <w:link w:val="CommentText"/>
    <w:rsid w:val="00BB14D1"/>
    <w:rPr>
      <w:rFonts w:ascii="Arial" w:hAnsi="Arial"/>
    </w:rPr>
  </w:style>
  <w:style w:type="paragraph" w:customStyle="1" w:styleId="head2">
    <w:name w:val="head2"/>
    <w:basedOn w:val="Normal"/>
    <w:link w:val="head2Char"/>
    <w:autoRedefine/>
    <w:rsid w:val="00B07BFA"/>
    <w:pPr>
      <w:spacing w:before="120" w:after="360"/>
    </w:pPr>
    <w:rPr>
      <w:rFonts w:ascii="Arial Bold" w:hAnsi="Arial Bold"/>
      <w:b/>
      <w:noProof/>
      <w:color w:val="000000"/>
      <w:sz w:val="32"/>
    </w:rPr>
  </w:style>
  <w:style w:type="character" w:customStyle="1" w:styleId="head2Char">
    <w:name w:val="head2 Char"/>
    <w:link w:val="head2"/>
    <w:rsid w:val="00B07BFA"/>
    <w:rPr>
      <w:rFonts w:ascii="Arial Bold" w:hAnsi="Arial Bold"/>
      <w:b/>
      <w:noProof/>
      <w:color w:val="000000"/>
      <w:sz w:val="32"/>
      <w:szCs w:val="24"/>
    </w:rPr>
  </w:style>
  <w:style w:type="paragraph" w:styleId="Revision">
    <w:name w:val="Revision"/>
    <w:hidden/>
    <w:uiPriority w:val="99"/>
    <w:semiHidden/>
    <w:rsid w:val="003B4BCA"/>
    <w:rPr>
      <w:rFonts w:ascii="Arial" w:hAnsi="Arial"/>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uiPriority="9"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toc 1" w:uiPriority="39"/>
    <w:lsdException w:name="toc 2" w:uiPriority="39"/>
    <w:lsdException w:name="toc 3" w:uiPriority="39"/>
    <w:lsdException w:name="toc 4" w:uiPriority="39"/>
    <w:lsdException w:name="caption" w:qFormat="1"/>
    <w:lsdException w:name="table of figures" w:uiPriority="99"/>
    <w:lsdException w:name="Title" w:qFormat="1"/>
    <w:lsdException w:name="Subtitle" w:qFormat="1"/>
    <w:lsdException w:name="Hyperlink" w:uiPriority="99"/>
    <w:lsdException w:name="Strong" w:qFormat="1"/>
    <w:lsdException w:name="Emphasis" w:qFormat="1"/>
    <w:lsdException w:name="Table Simple 1" w:locked="1"/>
    <w:lsdException w:name="Table Simple 2" w:locked="1"/>
    <w:lsdException w:name="Table Simple 3" w:locked="1"/>
    <w:lsdException w:name="Table Classic 1" w:locked="1"/>
    <w:lsdException w:name="Table Classic 2" w:locked="1"/>
    <w:lsdException w:name="Table Classic 3" w:locked="1"/>
    <w:lsdException w:name="Table Classic 4" w:locked="1"/>
    <w:lsdException w:name="Table Colorful 1" w:locked="1"/>
    <w:lsdException w:name="Table Colorful 2" w:locked="1"/>
    <w:lsdException w:name="Table Colorful 3" w:locked="1"/>
    <w:lsdException w:name="Table Columns 1" w:locked="1"/>
    <w:lsdException w:name="Table Columns 2" w:locked="1"/>
    <w:lsdException w:name="Table Columns 3" w:locked="1"/>
    <w:lsdException w:name="Table Columns 4" w:locked="1"/>
    <w:lsdException w:name="Table Columns 5" w:locked="1"/>
    <w:lsdException w:name="Table Grid 1" w:locked="1"/>
    <w:lsdException w:name="Table Grid 2" w:locked="1"/>
    <w:lsdException w:name="Table Grid 3" w:locked="1"/>
    <w:lsdException w:name="Table Grid 4" w:locked="1"/>
    <w:lsdException w:name="Table Grid 5" w:locked="1"/>
    <w:lsdException w:name="Table Grid 6" w:locked="1"/>
    <w:lsdException w:name="Table Grid 7" w:locked="1"/>
    <w:lsdException w:name="Table Grid 8" w:locked="1"/>
    <w:lsdException w:name="Table List 1" w:locked="1"/>
    <w:lsdException w:name="Table List 2" w:locked="1"/>
    <w:lsdException w:name="Table List 3" w:locked="1"/>
    <w:lsdException w:name="Table List 4" w:locked="1"/>
    <w:lsdException w:name="Table List 5" w:locked="1"/>
    <w:lsdException w:name="Table List 6" w:locked="1"/>
    <w:lsdException w:name="Table List 7" w:locked="1"/>
    <w:lsdException w:name="Table List 8" w:locked="1"/>
    <w:lsdException w:name="Table 3D effects 1" w:locked="1"/>
    <w:lsdException w:name="Table 3D effects 2" w:locked="1"/>
    <w:lsdException w:name="Table 3D effects 3" w:locked="1"/>
    <w:lsdException w:name="Table Contemporary" w:locked="1"/>
    <w:lsdException w:name="Table Elegant" w:locked="1"/>
    <w:lsdException w:name="Table Subtle 1" w:locked="1"/>
    <w:lsdException w:name="Table Subtle 2" w:locked="1"/>
    <w:lsdException w:name="Table Web 1" w:locked="1"/>
    <w:lsdException w:name="Table Web 2" w:locked="1"/>
    <w:lsdException w:name="Table Web 3" w:locked="1"/>
    <w:lsdException w:name="Table Theme" w:lock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07BFA"/>
    <w:rPr>
      <w:rFonts w:ascii="Arial" w:hAnsi="Arial"/>
      <w:sz w:val="24"/>
      <w:szCs w:val="24"/>
    </w:rPr>
  </w:style>
  <w:style w:type="paragraph" w:styleId="Heading1">
    <w:name w:val="heading 1"/>
    <w:basedOn w:val="Normal"/>
    <w:next w:val="Normal"/>
    <w:qFormat/>
    <w:locked/>
    <w:rsid w:val="00B07BFA"/>
    <w:pPr>
      <w:pageBreakBefore/>
      <w:numPr>
        <w:numId w:val="8"/>
      </w:numPr>
      <w:spacing w:before="240" w:after="60"/>
      <w:outlineLvl w:val="0"/>
    </w:pPr>
    <w:rPr>
      <w:rFonts w:cs="Arial"/>
      <w:b/>
      <w:bCs/>
      <w:kern w:val="32"/>
      <w:sz w:val="40"/>
      <w:szCs w:val="32"/>
      <w:u w:val="single"/>
    </w:rPr>
  </w:style>
  <w:style w:type="paragraph" w:styleId="Heading2">
    <w:name w:val="heading 2"/>
    <w:basedOn w:val="Normal"/>
    <w:next w:val="Normal"/>
    <w:qFormat/>
    <w:locked/>
    <w:rsid w:val="00B07BFA"/>
    <w:pPr>
      <w:numPr>
        <w:ilvl w:val="1"/>
        <w:numId w:val="8"/>
      </w:numPr>
      <w:tabs>
        <w:tab w:val="left" w:pos="900"/>
      </w:tabs>
      <w:spacing w:before="240" w:after="60"/>
      <w:outlineLvl w:val="1"/>
    </w:pPr>
    <w:rPr>
      <w:rFonts w:cs="Arial"/>
      <w:b/>
      <w:bCs/>
      <w:iCs/>
      <w:sz w:val="32"/>
      <w:szCs w:val="28"/>
    </w:rPr>
  </w:style>
  <w:style w:type="paragraph" w:styleId="Heading3">
    <w:name w:val="heading 3"/>
    <w:basedOn w:val="Normal"/>
    <w:next w:val="Normal"/>
    <w:link w:val="Heading3Char"/>
    <w:uiPriority w:val="9"/>
    <w:qFormat/>
    <w:locked/>
    <w:rsid w:val="00B07BFA"/>
    <w:pPr>
      <w:numPr>
        <w:ilvl w:val="2"/>
        <w:numId w:val="8"/>
      </w:numPr>
      <w:tabs>
        <w:tab w:val="left" w:pos="1080"/>
      </w:tabs>
      <w:spacing w:before="240" w:after="60"/>
      <w:outlineLvl w:val="2"/>
    </w:pPr>
    <w:rPr>
      <w:rFonts w:cs="Arial"/>
      <w:b/>
      <w:bCs/>
      <w:sz w:val="28"/>
      <w:szCs w:val="26"/>
    </w:rPr>
  </w:style>
  <w:style w:type="paragraph" w:styleId="Heading4">
    <w:name w:val="heading 4"/>
    <w:aliases w:val="H4"/>
    <w:basedOn w:val="Heading3"/>
    <w:next w:val="Normal"/>
    <w:link w:val="Heading4Char"/>
    <w:qFormat/>
    <w:locked/>
    <w:rsid w:val="00B07BFA"/>
    <w:pPr>
      <w:keepNext/>
      <w:numPr>
        <w:ilvl w:val="3"/>
      </w:numPr>
      <w:outlineLvl w:val="3"/>
    </w:pPr>
    <w:rPr>
      <w:bCs w:val="0"/>
    </w:rPr>
  </w:style>
  <w:style w:type="paragraph" w:styleId="Heading5">
    <w:name w:val="heading 5"/>
    <w:basedOn w:val="Normal"/>
    <w:next w:val="Normal"/>
    <w:qFormat/>
    <w:locked/>
    <w:rsid w:val="00B07BFA"/>
    <w:pPr>
      <w:numPr>
        <w:ilvl w:val="4"/>
        <w:numId w:val="8"/>
      </w:numPr>
      <w:spacing w:before="240" w:after="60"/>
      <w:outlineLvl w:val="4"/>
    </w:pPr>
    <w:rPr>
      <w:b/>
      <w:bCs/>
      <w:i/>
      <w:iCs/>
      <w:sz w:val="26"/>
      <w:szCs w:val="26"/>
    </w:rPr>
  </w:style>
  <w:style w:type="paragraph" w:styleId="Heading6">
    <w:name w:val="heading 6"/>
    <w:basedOn w:val="Normal"/>
    <w:next w:val="Normal"/>
    <w:qFormat/>
    <w:locked/>
    <w:rsid w:val="00B07BFA"/>
    <w:pPr>
      <w:numPr>
        <w:ilvl w:val="5"/>
        <w:numId w:val="8"/>
      </w:numPr>
      <w:spacing w:before="240" w:after="60"/>
      <w:outlineLvl w:val="5"/>
    </w:pPr>
    <w:rPr>
      <w:rFonts w:ascii="Times New Roman" w:hAnsi="Times New Roman"/>
      <w:b/>
      <w:bCs/>
      <w:sz w:val="22"/>
      <w:szCs w:val="22"/>
    </w:rPr>
  </w:style>
  <w:style w:type="paragraph" w:styleId="Heading7">
    <w:name w:val="heading 7"/>
    <w:basedOn w:val="Normal"/>
    <w:next w:val="Normal"/>
    <w:qFormat/>
    <w:locked/>
    <w:rsid w:val="00B07BFA"/>
    <w:pPr>
      <w:numPr>
        <w:ilvl w:val="6"/>
        <w:numId w:val="8"/>
      </w:numPr>
      <w:spacing w:before="240" w:after="60"/>
      <w:outlineLvl w:val="6"/>
    </w:pPr>
    <w:rPr>
      <w:rFonts w:ascii="Times New Roman" w:hAnsi="Times New Roman"/>
    </w:rPr>
  </w:style>
  <w:style w:type="paragraph" w:styleId="Heading8">
    <w:name w:val="heading 8"/>
    <w:basedOn w:val="Normal"/>
    <w:next w:val="Normal"/>
    <w:qFormat/>
    <w:locked/>
    <w:rsid w:val="00B07BFA"/>
    <w:pPr>
      <w:keepNext/>
      <w:numPr>
        <w:ilvl w:val="7"/>
        <w:numId w:val="8"/>
      </w:numPr>
      <w:outlineLvl w:val="7"/>
    </w:pPr>
    <w:rPr>
      <w:color w:val="0000FF"/>
    </w:rPr>
  </w:style>
  <w:style w:type="paragraph" w:styleId="Heading9">
    <w:name w:val="heading 9"/>
    <w:basedOn w:val="Normal"/>
    <w:next w:val="Normal"/>
    <w:qFormat/>
    <w:locked/>
    <w:rsid w:val="00B07BFA"/>
    <w:pPr>
      <w:keepNext/>
      <w:numPr>
        <w:ilvl w:val="8"/>
        <w:numId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B07BFA"/>
    <w:pPr>
      <w:tabs>
        <w:tab w:val="center" w:pos="4320"/>
        <w:tab w:val="right" w:pos="8640"/>
      </w:tabs>
      <w:jc w:val="center"/>
    </w:pPr>
  </w:style>
  <w:style w:type="paragraph" w:styleId="Footer">
    <w:name w:val="footer"/>
    <w:basedOn w:val="Normal"/>
    <w:rsid w:val="00B07BFA"/>
    <w:pPr>
      <w:pBdr>
        <w:top w:val="single" w:sz="4" w:space="1" w:color="auto"/>
      </w:pBdr>
      <w:tabs>
        <w:tab w:val="center" w:pos="4320"/>
        <w:tab w:val="right" w:pos="8640"/>
      </w:tabs>
    </w:pPr>
  </w:style>
  <w:style w:type="paragraph" w:styleId="BodyText">
    <w:name w:val="Body Text"/>
    <w:basedOn w:val="Normal"/>
    <w:rsid w:val="00B07BFA"/>
    <w:pPr>
      <w:spacing w:after="120"/>
    </w:pPr>
  </w:style>
  <w:style w:type="paragraph" w:styleId="DocumentMap">
    <w:name w:val="Document Map"/>
    <w:basedOn w:val="Normal"/>
    <w:semiHidden/>
    <w:rsid w:val="00B07BFA"/>
    <w:pPr>
      <w:shd w:val="clear" w:color="auto" w:fill="000080"/>
    </w:pPr>
    <w:rPr>
      <w:rFonts w:ascii="Tahoma" w:hAnsi="Tahoma" w:cs="Tahoma"/>
      <w:sz w:val="20"/>
      <w:szCs w:val="20"/>
    </w:rPr>
  </w:style>
  <w:style w:type="paragraph" w:styleId="ListBullet">
    <w:name w:val="List Bullet"/>
    <w:basedOn w:val="Normal"/>
    <w:rsid w:val="00B07BFA"/>
    <w:pPr>
      <w:numPr>
        <w:numId w:val="9"/>
      </w:numPr>
    </w:pPr>
  </w:style>
  <w:style w:type="paragraph" w:styleId="TOC2">
    <w:name w:val="toc 2"/>
    <w:basedOn w:val="Normal"/>
    <w:next w:val="Normal"/>
    <w:autoRedefine/>
    <w:uiPriority w:val="39"/>
    <w:rsid w:val="00B07BFA"/>
    <w:rPr>
      <w:rFonts w:ascii="Times New Roman" w:hAnsi="Times New Roman"/>
      <w:b/>
      <w:bCs/>
      <w:smallCaps/>
      <w:sz w:val="22"/>
      <w:szCs w:val="22"/>
    </w:rPr>
  </w:style>
  <w:style w:type="paragraph" w:styleId="TOC1">
    <w:name w:val="toc 1"/>
    <w:basedOn w:val="Normal"/>
    <w:next w:val="Normal"/>
    <w:autoRedefine/>
    <w:uiPriority w:val="39"/>
    <w:rsid w:val="00B07BFA"/>
    <w:pPr>
      <w:spacing w:before="360" w:after="360"/>
    </w:pPr>
    <w:rPr>
      <w:rFonts w:ascii="Times New Roman" w:hAnsi="Times New Roman"/>
      <w:b/>
      <w:bCs/>
      <w:caps/>
      <w:sz w:val="22"/>
      <w:szCs w:val="22"/>
      <w:u w:val="single"/>
    </w:rPr>
  </w:style>
  <w:style w:type="character" w:styleId="Hyperlink">
    <w:name w:val="Hyperlink"/>
    <w:uiPriority w:val="99"/>
    <w:rsid w:val="00B07BFA"/>
    <w:rPr>
      <w:color w:val="0000FF"/>
      <w:u w:val="single"/>
    </w:rPr>
  </w:style>
  <w:style w:type="paragraph" w:customStyle="1" w:styleId="TableHeading">
    <w:name w:val="Table Heading"/>
    <w:basedOn w:val="Normal"/>
    <w:rsid w:val="00B07BFA"/>
    <w:pPr>
      <w:spacing w:before="40" w:after="40"/>
      <w:jc w:val="center"/>
    </w:pPr>
    <w:rPr>
      <w:b/>
      <w:bCs/>
      <w:szCs w:val="20"/>
    </w:rPr>
  </w:style>
  <w:style w:type="paragraph" w:customStyle="1" w:styleId="TableColumnHeading">
    <w:name w:val="Table Column Heading"/>
    <w:basedOn w:val="Normal"/>
    <w:rsid w:val="00B07BFA"/>
    <w:pPr>
      <w:spacing w:before="40" w:after="40"/>
      <w:jc w:val="center"/>
    </w:pPr>
    <w:rPr>
      <w:b/>
      <w:bCs/>
      <w:i/>
      <w:iCs/>
      <w:szCs w:val="20"/>
    </w:rPr>
  </w:style>
  <w:style w:type="character" w:customStyle="1" w:styleId="TableText">
    <w:name w:val="Table Text"/>
    <w:rsid w:val="00B07BFA"/>
    <w:rPr>
      <w:rFonts w:ascii="Frutiger-Light" w:hAnsi="Frutiger-Light"/>
      <w:iCs/>
      <w:sz w:val="20"/>
    </w:rPr>
  </w:style>
  <w:style w:type="paragraph" w:styleId="ListNumber">
    <w:name w:val="List Number"/>
    <w:basedOn w:val="Normal"/>
    <w:rsid w:val="00B07BFA"/>
    <w:pPr>
      <w:numPr>
        <w:numId w:val="10"/>
      </w:numPr>
    </w:pPr>
  </w:style>
  <w:style w:type="table" w:customStyle="1" w:styleId="TableWithBothHeaders">
    <w:name w:val="Table With Both Headers"/>
    <w:basedOn w:val="TableNormal"/>
    <w:rsid w:val="00B07BFA"/>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Row">
      <w:pPr>
        <w:jc w:val="center"/>
      </w:pPr>
      <w:rPr>
        <w:b/>
        <w:i/>
        <w:sz w:val="24"/>
      </w:rPr>
      <w:tblPr/>
      <w:tcPr>
        <w:shd w:val="clear" w:color="auto" w:fill="E0E0E0"/>
      </w:tcPr>
    </w:tblStylePr>
    <w:tblStylePr w:type="firstCol">
      <w:pPr>
        <w:jc w:val="right"/>
      </w:pPr>
      <w:rPr>
        <w:b/>
        <w:i/>
        <w:sz w:val="24"/>
      </w:rPr>
      <w:tblPr/>
      <w:tcPr>
        <w:shd w:val="clear" w:color="auto" w:fill="E0E0E0"/>
        <w:vAlign w:val="center"/>
      </w:tcPr>
    </w:tblStylePr>
  </w:style>
  <w:style w:type="table" w:customStyle="1" w:styleId="TableWithColumnHeaders">
    <w:name w:val="Table With Column Headers"/>
    <w:basedOn w:val="TableNormal"/>
    <w:rsid w:val="00B07BFA"/>
    <w:rPr>
      <w:rFonts w:ascii="Frutiger-Light" w:hAnsi="Frutiger-Light"/>
      <w:sz w:val="21"/>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blStylePr w:type="firstRow">
      <w:pPr>
        <w:wordWrap/>
        <w:spacing w:beforeLines="0" w:before="0" w:beforeAutospacing="0" w:afterLines="0" w:after="0" w:afterAutospacing="0"/>
        <w:ind w:leftChars="0" w:left="0" w:rightChars="0" w:right="0" w:firstLineChars="0" w:firstLine="0"/>
        <w:contextualSpacing w:val="0"/>
        <w:jc w:val="center"/>
      </w:pPr>
      <w:rPr>
        <w:rFonts w:ascii="Cambria" w:hAnsi="Cambria"/>
        <w:b/>
        <w:i/>
        <w:sz w:val="24"/>
      </w:rPr>
      <w:tblPr/>
      <w:tcPr>
        <w:shd w:val="clear" w:color="auto" w:fill="E0E0E0"/>
      </w:tcPr>
    </w:tblStylePr>
  </w:style>
  <w:style w:type="table" w:customStyle="1" w:styleId="TableWithRowHeaders">
    <w:name w:val="Table With Row Headers"/>
    <w:basedOn w:val="TableNormal"/>
    <w:rsid w:val="00B07BFA"/>
    <w:rPr>
      <w:rFonts w:ascii="Frutiger-Light" w:hAnsi="Frutiger-Light"/>
      <w:sz w:val="21"/>
    </w:rPr>
    <w:tblPr>
      <w:tblInd w:w="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0" w:type="dxa"/>
        <w:left w:w="108" w:type="dxa"/>
        <w:bottom w:w="0" w:type="dxa"/>
        <w:right w:w="108" w:type="dxa"/>
      </w:tblCellMar>
    </w:tblPr>
    <w:tblStylePr w:type="firstCol">
      <w:pPr>
        <w:jc w:val="right"/>
      </w:pPr>
      <w:rPr>
        <w:rFonts w:ascii="Cambria" w:hAnsi="Cambria"/>
        <w:b/>
        <w:i/>
        <w:sz w:val="24"/>
      </w:rPr>
      <w:tblPr/>
      <w:tcPr>
        <w:shd w:val="clear" w:color="auto" w:fill="E0E0E0"/>
      </w:tcPr>
    </w:tblStylePr>
  </w:style>
  <w:style w:type="paragraph" w:customStyle="1" w:styleId="TitleSmall">
    <w:name w:val="Title Small"/>
    <w:basedOn w:val="Title"/>
    <w:rsid w:val="00B07BFA"/>
    <w:rPr>
      <w:sz w:val="24"/>
    </w:rPr>
  </w:style>
  <w:style w:type="paragraph" w:customStyle="1" w:styleId="tabletext0">
    <w:name w:val="table text"/>
    <w:basedOn w:val="BalloonText"/>
    <w:rsid w:val="00B07BFA"/>
    <w:pPr>
      <w:jc w:val="center"/>
    </w:pPr>
    <w:rPr>
      <w:rFonts w:ascii="Times New Roman" w:hAnsi="Times New Roman" w:cs="Times New Roman"/>
      <w:sz w:val="20"/>
    </w:rPr>
  </w:style>
  <w:style w:type="paragraph" w:customStyle="1" w:styleId="Guideline">
    <w:name w:val="Guideline"/>
    <w:basedOn w:val="Normal"/>
    <w:rsid w:val="00B07BFA"/>
    <w:rPr>
      <w:rFonts w:ascii="Times New Roman" w:hAnsi="Times New Roman"/>
      <w:sz w:val="20"/>
      <w:szCs w:val="20"/>
    </w:rPr>
  </w:style>
  <w:style w:type="character" w:customStyle="1" w:styleId="Heading3Char">
    <w:name w:val="Heading 3 Char"/>
    <w:link w:val="Heading3"/>
    <w:uiPriority w:val="9"/>
    <w:rsid w:val="00B07BFA"/>
    <w:rPr>
      <w:rFonts w:ascii="Arial" w:hAnsi="Arial" w:cs="Arial"/>
      <w:b/>
      <w:bCs/>
      <w:sz w:val="28"/>
      <w:szCs w:val="26"/>
    </w:rPr>
  </w:style>
  <w:style w:type="paragraph" w:customStyle="1" w:styleId="Body">
    <w:name w:val="Body"/>
    <w:basedOn w:val="Normal"/>
    <w:rsid w:val="00B07BFA"/>
    <w:pPr>
      <w:ind w:left="360"/>
    </w:pPr>
    <w:rPr>
      <w:rFonts w:ascii="Times New Roman" w:hAnsi="Times New Roman"/>
      <w:sz w:val="20"/>
      <w:szCs w:val="20"/>
    </w:rPr>
  </w:style>
  <w:style w:type="paragraph" w:styleId="TOC3">
    <w:name w:val="toc 3"/>
    <w:basedOn w:val="Normal"/>
    <w:next w:val="Normal"/>
    <w:autoRedefine/>
    <w:uiPriority w:val="39"/>
    <w:rsid w:val="00B07BFA"/>
    <w:rPr>
      <w:rFonts w:ascii="Times New Roman" w:hAnsi="Times New Roman"/>
      <w:smallCaps/>
      <w:sz w:val="22"/>
      <w:szCs w:val="22"/>
    </w:rPr>
  </w:style>
  <w:style w:type="character" w:customStyle="1" w:styleId="Heading4Char">
    <w:name w:val="Heading 4 Char"/>
    <w:aliases w:val="H4 Char"/>
    <w:link w:val="Heading4"/>
    <w:rsid w:val="004027F4"/>
    <w:rPr>
      <w:rFonts w:ascii="Arial" w:hAnsi="Arial" w:cs="Arial"/>
      <w:b/>
      <w:sz w:val="28"/>
      <w:szCs w:val="26"/>
    </w:rPr>
  </w:style>
  <w:style w:type="paragraph" w:styleId="TOC4">
    <w:name w:val="toc 4"/>
    <w:basedOn w:val="Normal"/>
    <w:next w:val="Normal"/>
    <w:autoRedefine/>
    <w:uiPriority w:val="39"/>
    <w:rsid w:val="00B07BFA"/>
    <w:rPr>
      <w:rFonts w:ascii="Times New Roman" w:hAnsi="Times New Roman"/>
      <w:sz w:val="22"/>
      <w:szCs w:val="22"/>
    </w:rPr>
  </w:style>
  <w:style w:type="table" w:styleId="TableGrid">
    <w:name w:val="Table Grid"/>
    <w:basedOn w:val="TableNormal"/>
    <w:rsid w:val="00B07BFA"/>
    <w:tblPr>
      <w:jc w:val="cente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rPr>
      <w:jc w:val="center"/>
    </w:trPr>
  </w:style>
  <w:style w:type="paragraph" w:styleId="Caption">
    <w:name w:val="caption"/>
    <w:basedOn w:val="Normal"/>
    <w:next w:val="Normal"/>
    <w:qFormat/>
    <w:rsid w:val="00B07BFA"/>
    <w:rPr>
      <w:b/>
      <w:bCs/>
      <w:sz w:val="20"/>
      <w:szCs w:val="20"/>
    </w:rPr>
  </w:style>
  <w:style w:type="paragraph" w:customStyle="1" w:styleId="TableRowHeading">
    <w:name w:val="Table Row Heading"/>
    <w:basedOn w:val="TableColumnHeading"/>
    <w:rsid w:val="00B07BFA"/>
    <w:pPr>
      <w:jc w:val="right"/>
    </w:pPr>
  </w:style>
  <w:style w:type="paragraph" w:styleId="TableofFigures">
    <w:name w:val="table of figures"/>
    <w:basedOn w:val="Normal"/>
    <w:next w:val="Normal"/>
    <w:uiPriority w:val="99"/>
    <w:rsid w:val="00B07BFA"/>
  </w:style>
  <w:style w:type="paragraph" w:styleId="Title">
    <w:name w:val="Title"/>
    <w:basedOn w:val="Normal"/>
    <w:qFormat/>
    <w:rsid w:val="00B07BFA"/>
    <w:pPr>
      <w:spacing w:before="240" w:after="60"/>
      <w:jc w:val="center"/>
      <w:outlineLvl w:val="0"/>
    </w:pPr>
    <w:rPr>
      <w:rFonts w:cs="Arial"/>
      <w:b/>
      <w:bCs/>
      <w:kern w:val="28"/>
      <w:sz w:val="48"/>
      <w:szCs w:val="32"/>
    </w:rPr>
  </w:style>
  <w:style w:type="character" w:styleId="CommentReference">
    <w:name w:val="annotation reference"/>
    <w:semiHidden/>
    <w:rsid w:val="00B07BFA"/>
    <w:rPr>
      <w:sz w:val="16"/>
      <w:szCs w:val="16"/>
    </w:rPr>
  </w:style>
  <w:style w:type="paragraph" w:styleId="CommentText">
    <w:name w:val="annotation text"/>
    <w:basedOn w:val="Normal"/>
    <w:link w:val="CommentTextChar"/>
    <w:rsid w:val="00B07BFA"/>
    <w:rPr>
      <w:sz w:val="20"/>
      <w:szCs w:val="20"/>
    </w:rPr>
  </w:style>
  <w:style w:type="paragraph" w:styleId="CommentSubject">
    <w:name w:val="annotation subject"/>
    <w:basedOn w:val="CommentText"/>
    <w:next w:val="CommentText"/>
    <w:semiHidden/>
    <w:rsid w:val="00B07BFA"/>
    <w:rPr>
      <w:b/>
      <w:bCs/>
    </w:rPr>
  </w:style>
  <w:style w:type="paragraph" w:styleId="BalloonText">
    <w:name w:val="Balloon Text"/>
    <w:basedOn w:val="Normal"/>
    <w:semiHidden/>
    <w:rsid w:val="00B07BFA"/>
    <w:rPr>
      <w:rFonts w:ascii="Tahoma" w:hAnsi="Tahoma" w:cs="Tahoma"/>
      <w:sz w:val="16"/>
      <w:szCs w:val="16"/>
    </w:rPr>
  </w:style>
  <w:style w:type="paragraph" w:styleId="TOC5">
    <w:name w:val="toc 5"/>
    <w:basedOn w:val="Normal"/>
    <w:next w:val="Normal"/>
    <w:autoRedefine/>
    <w:rsid w:val="00B07BFA"/>
    <w:rPr>
      <w:rFonts w:ascii="Times New Roman" w:hAnsi="Times New Roman"/>
      <w:sz w:val="22"/>
      <w:szCs w:val="22"/>
    </w:rPr>
  </w:style>
  <w:style w:type="paragraph" w:styleId="TOC6">
    <w:name w:val="toc 6"/>
    <w:basedOn w:val="Normal"/>
    <w:next w:val="Normal"/>
    <w:autoRedefine/>
    <w:rsid w:val="00B07BFA"/>
    <w:rPr>
      <w:rFonts w:ascii="Times New Roman" w:hAnsi="Times New Roman"/>
      <w:sz w:val="22"/>
      <w:szCs w:val="22"/>
    </w:rPr>
  </w:style>
  <w:style w:type="paragraph" w:styleId="TOC7">
    <w:name w:val="toc 7"/>
    <w:basedOn w:val="Normal"/>
    <w:next w:val="Normal"/>
    <w:autoRedefine/>
    <w:rsid w:val="00B07BFA"/>
    <w:rPr>
      <w:rFonts w:ascii="Times New Roman" w:hAnsi="Times New Roman"/>
      <w:sz w:val="22"/>
      <w:szCs w:val="22"/>
    </w:rPr>
  </w:style>
  <w:style w:type="paragraph" w:styleId="TOC8">
    <w:name w:val="toc 8"/>
    <w:basedOn w:val="Normal"/>
    <w:next w:val="Normal"/>
    <w:autoRedefine/>
    <w:rsid w:val="00B07BFA"/>
    <w:rPr>
      <w:rFonts w:ascii="Times New Roman" w:hAnsi="Times New Roman"/>
      <w:sz w:val="22"/>
      <w:szCs w:val="22"/>
    </w:rPr>
  </w:style>
  <w:style w:type="paragraph" w:styleId="TOC9">
    <w:name w:val="toc 9"/>
    <w:basedOn w:val="Normal"/>
    <w:next w:val="Normal"/>
    <w:autoRedefine/>
    <w:rsid w:val="00B07BFA"/>
    <w:rPr>
      <w:rFonts w:ascii="Times New Roman" w:hAnsi="Times New Roman"/>
      <w:sz w:val="22"/>
      <w:szCs w:val="22"/>
    </w:rPr>
  </w:style>
  <w:style w:type="character" w:styleId="Strong">
    <w:name w:val="Strong"/>
    <w:qFormat/>
    <w:rsid w:val="00B07BFA"/>
    <w:rPr>
      <w:b/>
      <w:bCs/>
    </w:rPr>
  </w:style>
  <w:style w:type="character" w:customStyle="1" w:styleId="ListParagraphChar">
    <w:name w:val="List Paragraph Char"/>
    <w:link w:val="ListParagraph"/>
    <w:locked/>
    <w:rsid w:val="00930213"/>
    <w:rPr>
      <w:rFonts w:ascii="Arial" w:hAnsi="Arial"/>
      <w:lang w:bidi="ar-SA"/>
    </w:rPr>
  </w:style>
  <w:style w:type="paragraph" w:styleId="ListParagraph">
    <w:name w:val="List Paragraph"/>
    <w:basedOn w:val="Normal"/>
    <w:link w:val="ListParagraphChar"/>
    <w:qFormat/>
    <w:rsid w:val="00930213"/>
    <w:pPr>
      <w:ind w:left="720"/>
      <w:contextualSpacing/>
    </w:pPr>
    <w:rPr>
      <w:sz w:val="20"/>
      <w:szCs w:val="20"/>
    </w:rPr>
  </w:style>
  <w:style w:type="paragraph" w:customStyle="1" w:styleId="PGETitlePage">
    <w:name w:val="PGE Title Page"/>
    <w:basedOn w:val="Normal"/>
    <w:rsid w:val="00B07BFA"/>
    <w:pPr>
      <w:spacing w:before="60" w:after="60" w:line="280" w:lineRule="atLeast"/>
    </w:pPr>
    <w:rPr>
      <w:b/>
      <w:sz w:val="36"/>
      <w:szCs w:val="36"/>
    </w:rPr>
  </w:style>
  <w:style w:type="paragraph" w:customStyle="1" w:styleId="Header1">
    <w:name w:val="Header1"/>
    <w:basedOn w:val="Header"/>
    <w:autoRedefine/>
    <w:rsid w:val="00B07BFA"/>
    <w:pPr>
      <w:tabs>
        <w:tab w:val="clear" w:pos="4320"/>
        <w:tab w:val="clear" w:pos="8640"/>
      </w:tabs>
      <w:spacing w:before="120" w:line="280" w:lineRule="atLeast"/>
      <w:jc w:val="left"/>
    </w:pPr>
    <w:rPr>
      <w:rFonts w:ascii="Arial Bold" w:hAnsi="Arial Bold"/>
      <w:b/>
      <w:color w:val="000000"/>
      <w:spacing w:val="28"/>
      <w:sz w:val="32"/>
    </w:rPr>
  </w:style>
  <w:style w:type="paragraph" w:customStyle="1" w:styleId="ABLOCKPARA">
    <w:name w:val="A BLOCK PARA"/>
    <w:basedOn w:val="Normal"/>
    <w:rsid w:val="00E5043D"/>
    <w:pPr>
      <w:spacing w:line="280" w:lineRule="atLeast"/>
    </w:pPr>
    <w:rPr>
      <w:rFonts w:ascii="Book Antiqua" w:hAnsi="Book Antiqua"/>
      <w:sz w:val="22"/>
      <w:lang w:val="en-IE" w:eastAsia="en-GB"/>
    </w:rPr>
  </w:style>
  <w:style w:type="paragraph" w:customStyle="1" w:styleId="PGEBody3">
    <w:name w:val="PGE Body 3"/>
    <w:basedOn w:val="Normal"/>
    <w:link w:val="PGEBody3Char"/>
    <w:rsid w:val="00B07BFA"/>
    <w:pPr>
      <w:spacing w:before="60" w:after="60"/>
      <w:ind w:left="720"/>
    </w:pPr>
    <w:rPr>
      <w:rFonts w:ascii="Times New Roman" w:hAnsi="Times New Roman"/>
      <w:sz w:val="20"/>
      <w:szCs w:val="20"/>
    </w:rPr>
  </w:style>
  <w:style w:type="character" w:customStyle="1" w:styleId="PGEBody3Char">
    <w:name w:val="PGE Body 3 Char"/>
    <w:link w:val="PGEBody3"/>
    <w:locked/>
    <w:rsid w:val="00B07BFA"/>
  </w:style>
  <w:style w:type="paragraph" w:customStyle="1" w:styleId="BodyTextTable">
    <w:name w:val="Body Text Table"/>
    <w:basedOn w:val="BodyText"/>
    <w:rsid w:val="00B07BFA"/>
    <w:pPr>
      <w:overflowPunct w:val="0"/>
      <w:autoSpaceDE w:val="0"/>
      <w:autoSpaceDN w:val="0"/>
      <w:adjustRightInd w:val="0"/>
      <w:spacing w:before="60" w:after="60"/>
      <w:textAlignment w:val="baseline"/>
    </w:pPr>
    <w:rPr>
      <w:rFonts w:cs="Arial"/>
      <w:color w:val="000000"/>
      <w:sz w:val="16"/>
      <w:szCs w:val="20"/>
    </w:rPr>
  </w:style>
  <w:style w:type="paragraph" w:customStyle="1" w:styleId="BodyTextTableHeader">
    <w:name w:val="Body Text Table Header"/>
    <w:basedOn w:val="BodyText"/>
    <w:rsid w:val="00B07BFA"/>
    <w:pPr>
      <w:overflowPunct w:val="0"/>
      <w:autoSpaceDE w:val="0"/>
      <w:autoSpaceDN w:val="0"/>
      <w:adjustRightInd w:val="0"/>
      <w:spacing w:before="60" w:after="60" w:line="240" w:lineRule="atLeast"/>
      <w:textAlignment w:val="baseline"/>
    </w:pPr>
    <w:rPr>
      <w:rFonts w:cs="Arial"/>
      <w:b/>
      <w:bCs/>
      <w:i/>
      <w:iCs/>
      <w:color w:val="000000"/>
      <w:sz w:val="22"/>
      <w:szCs w:val="20"/>
    </w:rPr>
  </w:style>
  <w:style w:type="paragraph" w:customStyle="1" w:styleId="Head3">
    <w:name w:val="Head 3"/>
    <w:basedOn w:val="head2"/>
    <w:autoRedefine/>
    <w:rsid w:val="00B07BFA"/>
    <w:rPr>
      <w:sz w:val="28"/>
    </w:rPr>
  </w:style>
  <w:style w:type="character" w:customStyle="1" w:styleId="CommentTextChar">
    <w:name w:val="Comment Text Char"/>
    <w:basedOn w:val="DefaultParagraphFont"/>
    <w:link w:val="CommentText"/>
    <w:rsid w:val="00BB14D1"/>
    <w:rPr>
      <w:rFonts w:ascii="Arial" w:hAnsi="Arial"/>
    </w:rPr>
  </w:style>
  <w:style w:type="paragraph" w:customStyle="1" w:styleId="head2">
    <w:name w:val="head2"/>
    <w:basedOn w:val="Normal"/>
    <w:link w:val="head2Char"/>
    <w:autoRedefine/>
    <w:rsid w:val="00B07BFA"/>
    <w:pPr>
      <w:spacing w:before="120" w:after="360"/>
    </w:pPr>
    <w:rPr>
      <w:rFonts w:ascii="Arial Bold" w:hAnsi="Arial Bold"/>
      <w:b/>
      <w:noProof/>
      <w:color w:val="000000"/>
      <w:sz w:val="32"/>
    </w:rPr>
  </w:style>
  <w:style w:type="character" w:customStyle="1" w:styleId="head2Char">
    <w:name w:val="head2 Char"/>
    <w:link w:val="head2"/>
    <w:rsid w:val="00B07BFA"/>
    <w:rPr>
      <w:rFonts w:ascii="Arial Bold" w:hAnsi="Arial Bold"/>
      <w:b/>
      <w:noProof/>
      <w:color w:val="000000"/>
      <w:sz w:val="32"/>
      <w:szCs w:val="24"/>
    </w:rPr>
  </w:style>
  <w:style w:type="paragraph" w:styleId="Revision">
    <w:name w:val="Revision"/>
    <w:hidden/>
    <w:uiPriority w:val="99"/>
    <w:semiHidden/>
    <w:rsid w:val="003B4BCA"/>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641445">
      <w:bodyDiv w:val="1"/>
      <w:marLeft w:val="0"/>
      <w:marRight w:val="0"/>
      <w:marTop w:val="0"/>
      <w:marBottom w:val="0"/>
      <w:divBdr>
        <w:top w:val="none" w:sz="0" w:space="0" w:color="auto"/>
        <w:left w:val="none" w:sz="0" w:space="0" w:color="auto"/>
        <w:bottom w:val="none" w:sz="0" w:space="0" w:color="auto"/>
        <w:right w:val="none" w:sz="0" w:space="0" w:color="auto"/>
      </w:divBdr>
    </w:div>
    <w:div w:id="56704485">
      <w:bodyDiv w:val="1"/>
      <w:marLeft w:val="0"/>
      <w:marRight w:val="0"/>
      <w:marTop w:val="0"/>
      <w:marBottom w:val="0"/>
      <w:divBdr>
        <w:top w:val="none" w:sz="0" w:space="0" w:color="auto"/>
        <w:left w:val="none" w:sz="0" w:space="0" w:color="auto"/>
        <w:bottom w:val="none" w:sz="0" w:space="0" w:color="auto"/>
        <w:right w:val="none" w:sz="0" w:space="0" w:color="auto"/>
      </w:divBdr>
    </w:div>
    <w:div w:id="178467082">
      <w:bodyDiv w:val="1"/>
      <w:marLeft w:val="0"/>
      <w:marRight w:val="0"/>
      <w:marTop w:val="0"/>
      <w:marBottom w:val="0"/>
      <w:divBdr>
        <w:top w:val="none" w:sz="0" w:space="0" w:color="auto"/>
        <w:left w:val="none" w:sz="0" w:space="0" w:color="auto"/>
        <w:bottom w:val="none" w:sz="0" w:space="0" w:color="auto"/>
        <w:right w:val="none" w:sz="0" w:space="0" w:color="auto"/>
      </w:divBdr>
    </w:div>
    <w:div w:id="210775755">
      <w:bodyDiv w:val="1"/>
      <w:marLeft w:val="0"/>
      <w:marRight w:val="0"/>
      <w:marTop w:val="0"/>
      <w:marBottom w:val="0"/>
      <w:divBdr>
        <w:top w:val="none" w:sz="0" w:space="0" w:color="auto"/>
        <w:left w:val="none" w:sz="0" w:space="0" w:color="auto"/>
        <w:bottom w:val="none" w:sz="0" w:space="0" w:color="auto"/>
        <w:right w:val="none" w:sz="0" w:space="0" w:color="auto"/>
      </w:divBdr>
    </w:div>
    <w:div w:id="263268282">
      <w:bodyDiv w:val="1"/>
      <w:marLeft w:val="0"/>
      <w:marRight w:val="0"/>
      <w:marTop w:val="0"/>
      <w:marBottom w:val="0"/>
      <w:divBdr>
        <w:top w:val="none" w:sz="0" w:space="0" w:color="auto"/>
        <w:left w:val="none" w:sz="0" w:space="0" w:color="auto"/>
        <w:bottom w:val="none" w:sz="0" w:space="0" w:color="auto"/>
        <w:right w:val="none" w:sz="0" w:space="0" w:color="auto"/>
      </w:divBdr>
    </w:div>
    <w:div w:id="286083150">
      <w:bodyDiv w:val="1"/>
      <w:marLeft w:val="0"/>
      <w:marRight w:val="0"/>
      <w:marTop w:val="0"/>
      <w:marBottom w:val="0"/>
      <w:divBdr>
        <w:top w:val="none" w:sz="0" w:space="0" w:color="auto"/>
        <w:left w:val="none" w:sz="0" w:space="0" w:color="auto"/>
        <w:bottom w:val="none" w:sz="0" w:space="0" w:color="auto"/>
        <w:right w:val="none" w:sz="0" w:space="0" w:color="auto"/>
      </w:divBdr>
    </w:div>
    <w:div w:id="288168463">
      <w:bodyDiv w:val="1"/>
      <w:marLeft w:val="0"/>
      <w:marRight w:val="0"/>
      <w:marTop w:val="0"/>
      <w:marBottom w:val="0"/>
      <w:divBdr>
        <w:top w:val="none" w:sz="0" w:space="0" w:color="auto"/>
        <w:left w:val="none" w:sz="0" w:space="0" w:color="auto"/>
        <w:bottom w:val="none" w:sz="0" w:space="0" w:color="auto"/>
        <w:right w:val="none" w:sz="0" w:space="0" w:color="auto"/>
      </w:divBdr>
    </w:div>
    <w:div w:id="349837456">
      <w:bodyDiv w:val="1"/>
      <w:marLeft w:val="0"/>
      <w:marRight w:val="0"/>
      <w:marTop w:val="0"/>
      <w:marBottom w:val="0"/>
      <w:divBdr>
        <w:top w:val="none" w:sz="0" w:space="0" w:color="auto"/>
        <w:left w:val="none" w:sz="0" w:space="0" w:color="auto"/>
        <w:bottom w:val="none" w:sz="0" w:space="0" w:color="auto"/>
        <w:right w:val="none" w:sz="0" w:space="0" w:color="auto"/>
      </w:divBdr>
    </w:div>
    <w:div w:id="444278978">
      <w:bodyDiv w:val="1"/>
      <w:marLeft w:val="0"/>
      <w:marRight w:val="0"/>
      <w:marTop w:val="0"/>
      <w:marBottom w:val="0"/>
      <w:divBdr>
        <w:top w:val="none" w:sz="0" w:space="0" w:color="auto"/>
        <w:left w:val="none" w:sz="0" w:space="0" w:color="auto"/>
        <w:bottom w:val="none" w:sz="0" w:space="0" w:color="auto"/>
        <w:right w:val="none" w:sz="0" w:space="0" w:color="auto"/>
      </w:divBdr>
    </w:div>
    <w:div w:id="563763461">
      <w:bodyDiv w:val="1"/>
      <w:marLeft w:val="0"/>
      <w:marRight w:val="0"/>
      <w:marTop w:val="0"/>
      <w:marBottom w:val="0"/>
      <w:divBdr>
        <w:top w:val="none" w:sz="0" w:space="0" w:color="auto"/>
        <w:left w:val="none" w:sz="0" w:space="0" w:color="auto"/>
        <w:bottom w:val="none" w:sz="0" w:space="0" w:color="auto"/>
        <w:right w:val="none" w:sz="0" w:space="0" w:color="auto"/>
      </w:divBdr>
    </w:div>
    <w:div w:id="768475174">
      <w:bodyDiv w:val="1"/>
      <w:marLeft w:val="0"/>
      <w:marRight w:val="0"/>
      <w:marTop w:val="0"/>
      <w:marBottom w:val="0"/>
      <w:divBdr>
        <w:top w:val="none" w:sz="0" w:space="0" w:color="auto"/>
        <w:left w:val="none" w:sz="0" w:space="0" w:color="auto"/>
        <w:bottom w:val="none" w:sz="0" w:space="0" w:color="auto"/>
        <w:right w:val="none" w:sz="0" w:space="0" w:color="auto"/>
      </w:divBdr>
    </w:div>
    <w:div w:id="803623331">
      <w:bodyDiv w:val="1"/>
      <w:marLeft w:val="0"/>
      <w:marRight w:val="0"/>
      <w:marTop w:val="0"/>
      <w:marBottom w:val="0"/>
      <w:divBdr>
        <w:top w:val="none" w:sz="0" w:space="0" w:color="auto"/>
        <w:left w:val="none" w:sz="0" w:space="0" w:color="auto"/>
        <w:bottom w:val="none" w:sz="0" w:space="0" w:color="auto"/>
        <w:right w:val="none" w:sz="0" w:space="0" w:color="auto"/>
      </w:divBdr>
    </w:div>
    <w:div w:id="877398068">
      <w:bodyDiv w:val="1"/>
      <w:marLeft w:val="0"/>
      <w:marRight w:val="0"/>
      <w:marTop w:val="0"/>
      <w:marBottom w:val="0"/>
      <w:divBdr>
        <w:top w:val="none" w:sz="0" w:space="0" w:color="auto"/>
        <w:left w:val="none" w:sz="0" w:space="0" w:color="auto"/>
        <w:bottom w:val="none" w:sz="0" w:space="0" w:color="auto"/>
        <w:right w:val="none" w:sz="0" w:space="0" w:color="auto"/>
      </w:divBdr>
    </w:div>
    <w:div w:id="892887363">
      <w:bodyDiv w:val="1"/>
      <w:marLeft w:val="0"/>
      <w:marRight w:val="0"/>
      <w:marTop w:val="0"/>
      <w:marBottom w:val="0"/>
      <w:divBdr>
        <w:top w:val="none" w:sz="0" w:space="0" w:color="auto"/>
        <w:left w:val="none" w:sz="0" w:space="0" w:color="auto"/>
        <w:bottom w:val="none" w:sz="0" w:space="0" w:color="auto"/>
        <w:right w:val="none" w:sz="0" w:space="0" w:color="auto"/>
      </w:divBdr>
    </w:div>
    <w:div w:id="909577039">
      <w:bodyDiv w:val="1"/>
      <w:marLeft w:val="0"/>
      <w:marRight w:val="0"/>
      <w:marTop w:val="0"/>
      <w:marBottom w:val="0"/>
      <w:divBdr>
        <w:top w:val="none" w:sz="0" w:space="0" w:color="auto"/>
        <w:left w:val="none" w:sz="0" w:space="0" w:color="auto"/>
        <w:bottom w:val="none" w:sz="0" w:space="0" w:color="auto"/>
        <w:right w:val="none" w:sz="0" w:space="0" w:color="auto"/>
      </w:divBdr>
    </w:div>
    <w:div w:id="947808850">
      <w:bodyDiv w:val="1"/>
      <w:marLeft w:val="0"/>
      <w:marRight w:val="0"/>
      <w:marTop w:val="0"/>
      <w:marBottom w:val="0"/>
      <w:divBdr>
        <w:top w:val="none" w:sz="0" w:space="0" w:color="auto"/>
        <w:left w:val="none" w:sz="0" w:space="0" w:color="auto"/>
        <w:bottom w:val="none" w:sz="0" w:space="0" w:color="auto"/>
        <w:right w:val="none" w:sz="0" w:space="0" w:color="auto"/>
      </w:divBdr>
    </w:div>
    <w:div w:id="957032241">
      <w:bodyDiv w:val="1"/>
      <w:marLeft w:val="0"/>
      <w:marRight w:val="0"/>
      <w:marTop w:val="0"/>
      <w:marBottom w:val="0"/>
      <w:divBdr>
        <w:top w:val="none" w:sz="0" w:space="0" w:color="auto"/>
        <w:left w:val="none" w:sz="0" w:space="0" w:color="auto"/>
        <w:bottom w:val="none" w:sz="0" w:space="0" w:color="auto"/>
        <w:right w:val="none" w:sz="0" w:space="0" w:color="auto"/>
      </w:divBdr>
    </w:div>
    <w:div w:id="962492868">
      <w:bodyDiv w:val="1"/>
      <w:marLeft w:val="0"/>
      <w:marRight w:val="0"/>
      <w:marTop w:val="0"/>
      <w:marBottom w:val="0"/>
      <w:divBdr>
        <w:top w:val="none" w:sz="0" w:space="0" w:color="auto"/>
        <w:left w:val="none" w:sz="0" w:space="0" w:color="auto"/>
        <w:bottom w:val="none" w:sz="0" w:space="0" w:color="auto"/>
        <w:right w:val="none" w:sz="0" w:space="0" w:color="auto"/>
      </w:divBdr>
    </w:div>
    <w:div w:id="966623155">
      <w:bodyDiv w:val="1"/>
      <w:marLeft w:val="0"/>
      <w:marRight w:val="0"/>
      <w:marTop w:val="0"/>
      <w:marBottom w:val="0"/>
      <w:divBdr>
        <w:top w:val="none" w:sz="0" w:space="0" w:color="auto"/>
        <w:left w:val="none" w:sz="0" w:space="0" w:color="auto"/>
        <w:bottom w:val="none" w:sz="0" w:space="0" w:color="auto"/>
        <w:right w:val="none" w:sz="0" w:space="0" w:color="auto"/>
      </w:divBdr>
    </w:div>
    <w:div w:id="1009990213">
      <w:bodyDiv w:val="1"/>
      <w:marLeft w:val="0"/>
      <w:marRight w:val="0"/>
      <w:marTop w:val="0"/>
      <w:marBottom w:val="0"/>
      <w:divBdr>
        <w:top w:val="none" w:sz="0" w:space="0" w:color="auto"/>
        <w:left w:val="none" w:sz="0" w:space="0" w:color="auto"/>
        <w:bottom w:val="none" w:sz="0" w:space="0" w:color="auto"/>
        <w:right w:val="none" w:sz="0" w:space="0" w:color="auto"/>
      </w:divBdr>
    </w:div>
    <w:div w:id="1051228693">
      <w:bodyDiv w:val="1"/>
      <w:marLeft w:val="0"/>
      <w:marRight w:val="0"/>
      <w:marTop w:val="0"/>
      <w:marBottom w:val="0"/>
      <w:divBdr>
        <w:top w:val="none" w:sz="0" w:space="0" w:color="auto"/>
        <w:left w:val="none" w:sz="0" w:space="0" w:color="auto"/>
        <w:bottom w:val="none" w:sz="0" w:space="0" w:color="auto"/>
        <w:right w:val="none" w:sz="0" w:space="0" w:color="auto"/>
      </w:divBdr>
    </w:div>
    <w:div w:id="1102915658">
      <w:bodyDiv w:val="1"/>
      <w:marLeft w:val="0"/>
      <w:marRight w:val="0"/>
      <w:marTop w:val="0"/>
      <w:marBottom w:val="0"/>
      <w:divBdr>
        <w:top w:val="none" w:sz="0" w:space="0" w:color="auto"/>
        <w:left w:val="none" w:sz="0" w:space="0" w:color="auto"/>
        <w:bottom w:val="none" w:sz="0" w:space="0" w:color="auto"/>
        <w:right w:val="none" w:sz="0" w:space="0" w:color="auto"/>
      </w:divBdr>
    </w:div>
    <w:div w:id="1304772317">
      <w:bodyDiv w:val="1"/>
      <w:marLeft w:val="0"/>
      <w:marRight w:val="0"/>
      <w:marTop w:val="0"/>
      <w:marBottom w:val="0"/>
      <w:divBdr>
        <w:top w:val="none" w:sz="0" w:space="0" w:color="auto"/>
        <w:left w:val="none" w:sz="0" w:space="0" w:color="auto"/>
        <w:bottom w:val="none" w:sz="0" w:space="0" w:color="auto"/>
        <w:right w:val="none" w:sz="0" w:space="0" w:color="auto"/>
      </w:divBdr>
    </w:div>
    <w:div w:id="1329476484">
      <w:bodyDiv w:val="1"/>
      <w:marLeft w:val="0"/>
      <w:marRight w:val="0"/>
      <w:marTop w:val="0"/>
      <w:marBottom w:val="0"/>
      <w:divBdr>
        <w:top w:val="none" w:sz="0" w:space="0" w:color="auto"/>
        <w:left w:val="none" w:sz="0" w:space="0" w:color="auto"/>
        <w:bottom w:val="none" w:sz="0" w:space="0" w:color="auto"/>
        <w:right w:val="none" w:sz="0" w:space="0" w:color="auto"/>
      </w:divBdr>
    </w:div>
    <w:div w:id="1329943760">
      <w:bodyDiv w:val="1"/>
      <w:marLeft w:val="0"/>
      <w:marRight w:val="0"/>
      <w:marTop w:val="0"/>
      <w:marBottom w:val="0"/>
      <w:divBdr>
        <w:top w:val="none" w:sz="0" w:space="0" w:color="auto"/>
        <w:left w:val="none" w:sz="0" w:space="0" w:color="auto"/>
        <w:bottom w:val="none" w:sz="0" w:space="0" w:color="auto"/>
        <w:right w:val="none" w:sz="0" w:space="0" w:color="auto"/>
      </w:divBdr>
    </w:div>
    <w:div w:id="1332638807">
      <w:bodyDiv w:val="1"/>
      <w:marLeft w:val="0"/>
      <w:marRight w:val="0"/>
      <w:marTop w:val="0"/>
      <w:marBottom w:val="0"/>
      <w:divBdr>
        <w:top w:val="none" w:sz="0" w:space="0" w:color="auto"/>
        <w:left w:val="none" w:sz="0" w:space="0" w:color="auto"/>
        <w:bottom w:val="none" w:sz="0" w:space="0" w:color="auto"/>
        <w:right w:val="none" w:sz="0" w:space="0" w:color="auto"/>
      </w:divBdr>
    </w:div>
    <w:div w:id="1496145980">
      <w:bodyDiv w:val="1"/>
      <w:marLeft w:val="0"/>
      <w:marRight w:val="0"/>
      <w:marTop w:val="0"/>
      <w:marBottom w:val="0"/>
      <w:divBdr>
        <w:top w:val="none" w:sz="0" w:space="0" w:color="auto"/>
        <w:left w:val="none" w:sz="0" w:space="0" w:color="auto"/>
        <w:bottom w:val="none" w:sz="0" w:space="0" w:color="auto"/>
        <w:right w:val="none" w:sz="0" w:space="0" w:color="auto"/>
      </w:divBdr>
    </w:div>
    <w:div w:id="1650204840">
      <w:bodyDiv w:val="1"/>
      <w:marLeft w:val="0"/>
      <w:marRight w:val="0"/>
      <w:marTop w:val="0"/>
      <w:marBottom w:val="0"/>
      <w:divBdr>
        <w:top w:val="none" w:sz="0" w:space="0" w:color="auto"/>
        <w:left w:val="none" w:sz="0" w:space="0" w:color="auto"/>
        <w:bottom w:val="none" w:sz="0" w:space="0" w:color="auto"/>
        <w:right w:val="none" w:sz="0" w:space="0" w:color="auto"/>
      </w:divBdr>
    </w:div>
    <w:div w:id="1674987395">
      <w:bodyDiv w:val="1"/>
      <w:marLeft w:val="0"/>
      <w:marRight w:val="0"/>
      <w:marTop w:val="0"/>
      <w:marBottom w:val="0"/>
      <w:divBdr>
        <w:top w:val="none" w:sz="0" w:space="0" w:color="auto"/>
        <w:left w:val="none" w:sz="0" w:space="0" w:color="auto"/>
        <w:bottom w:val="none" w:sz="0" w:space="0" w:color="auto"/>
        <w:right w:val="none" w:sz="0" w:space="0" w:color="auto"/>
      </w:divBdr>
    </w:div>
    <w:div w:id="1676957901">
      <w:bodyDiv w:val="1"/>
      <w:marLeft w:val="0"/>
      <w:marRight w:val="0"/>
      <w:marTop w:val="0"/>
      <w:marBottom w:val="0"/>
      <w:divBdr>
        <w:top w:val="none" w:sz="0" w:space="0" w:color="auto"/>
        <w:left w:val="none" w:sz="0" w:space="0" w:color="auto"/>
        <w:bottom w:val="none" w:sz="0" w:space="0" w:color="auto"/>
        <w:right w:val="none" w:sz="0" w:space="0" w:color="auto"/>
      </w:divBdr>
    </w:div>
    <w:div w:id="1848667106">
      <w:bodyDiv w:val="1"/>
      <w:marLeft w:val="0"/>
      <w:marRight w:val="0"/>
      <w:marTop w:val="0"/>
      <w:marBottom w:val="0"/>
      <w:divBdr>
        <w:top w:val="none" w:sz="0" w:space="0" w:color="auto"/>
        <w:left w:val="none" w:sz="0" w:space="0" w:color="auto"/>
        <w:bottom w:val="none" w:sz="0" w:space="0" w:color="auto"/>
        <w:right w:val="none" w:sz="0" w:space="0" w:color="auto"/>
      </w:divBdr>
    </w:div>
    <w:div w:id="2107075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fontTable" Target="fontTable.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hyperlink" Target="http://www.pge.com" TargetMode="External"/><Relationship Id="rId10" Type="http://schemas.openxmlformats.org/officeDocument/2006/relationships/footnotes" Target="foot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6E06CCEC8DFF64BB6F74E837BC4E775" ma:contentTypeVersion="0" ma:contentTypeDescription="Create a new document." ma:contentTypeScope="" ma:versionID="67f3e481fc73a61bd98cfabe0d4fca24">
  <xsd:schema xmlns:xsd="http://www.w3.org/2001/XMLSchema" xmlns:p="http://schemas.microsoft.com/office/2006/metadata/properties" targetNamespace="http://schemas.microsoft.com/office/2006/metadata/properties" ma:root="true" ma:fieldsID="4aeb20c0e3442673af7ee10786458764">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527272-766B-4EC6-AE38-D42AB62C3597}">
  <ds:schemaRefs>
    <ds:schemaRef ds:uri="http://schemas.microsoft.com/sharepoint/v3/contenttype/forms"/>
  </ds:schemaRefs>
</ds:datastoreItem>
</file>

<file path=customXml/itemProps2.xml><?xml version="1.0" encoding="utf-8"?>
<ds:datastoreItem xmlns:ds="http://schemas.openxmlformats.org/officeDocument/2006/customXml" ds:itemID="{F28B59C4-464F-4B5C-A785-769AB6578D6D}">
  <ds:schemaRefs>
    <ds:schemaRef ds:uri="http://schemas.microsoft.com/office/2006/metadata/properties"/>
  </ds:schemaRefs>
</ds:datastoreItem>
</file>

<file path=customXml/itemProps3.xml><?xml version="1.0" encoding="utf-8"?>
<ds:datastoreItem xmlns:ds="http://schemas.openxmlformats.org/officeDocument/2006/customXml" ds:itemID="{DEB516EF-4656-4A6D-B446-D8C53E82511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454ECB76-B2F7-4847-9390-26613523A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TotalTime>
  <Pages>13</Pages>
  <Words>2097</Words>
  <Characters>11956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Telvent Utility Delivery Group</vt:lpstr>
    </vt:vector>
  </TitlesOfParts>
  <Company>Telvent USA</Company>
  <LinksUpToDate>false</LinksUpToDate>
  <CharactersWithSpaces>14025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Telvent Utility Delivery Group</dc:title>
  <dc:creator>Ravishankar Jayaraman</dc:creator>
  <cp:keywords>Component Specification Document</cp:keywords>
  <cp:lastModifiedBy>Kris Foster</cp:lastModifiedBy>
  <cp:revision>6</cp:revision>
  <cp:lastPrinted>2010-02-03T20:12:00Z</cp:lastPrinted>
  <dcterms:created xsi:type="dcterms:W3CDTF">2014-04-15T18:20:00Z</dcterms:created>
  <dcterms:modified xsi:type="dcterms:W3CDTF">2014-08-20T18:26:00Z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CLIENTNAME</vt:lpwstr>
  </property>
  <property fmtid="{D5CDD505-2E9C-101B-9397-08002B2CF9AE}" pid="3" name="Project">
    <vt:lpwstr>PROJECTNAME</vt:lpwstr>
  </property>
  <property fmtid="{D5CDD505-2E9C-101B-9397-08002B2CF9AE}" pid="4" name="PROJECTNUMBER">
    <vt:lpwstr>XXX</vt:lpwstr>
  </property>
  <property fmtid="{D5CDD505-2E9C-101B-9397-08002B2CF9AE}" pid="5" name="DocumentName">
    <vt:lpwstr>System Design and Specification</vt:lpwstr>
  </property>
  <property fmtid="{D5CDD505-2E9C-101B-9397-08002B2CF9AE}" pid="6" name="ContentTypeId">
    <vt:lpwstr>0x010100F6E06CCEC8DFF64BB6F74E837BC4E775</vt:lpwstr>
  </property>
</Properties>
</file>