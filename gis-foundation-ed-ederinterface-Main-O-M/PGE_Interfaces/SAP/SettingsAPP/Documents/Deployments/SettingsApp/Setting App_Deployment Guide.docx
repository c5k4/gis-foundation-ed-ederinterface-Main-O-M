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0ED06" w14:textId="77777777" w:rsidR="00BB7B3C" w:rsidRDefault="00BB7B3C" w:rsidP="00BB7B3C">
      <w:pPr>
        <w:rPr>
          <w:rFonts w:cs="Arial"/>
        </w:rPr>
      </w:pPr>
    </w:p>
    <w:tbl>
      <w:tblPr>
        <w:tblW w:w="4686" w:type="pct"/>
        <w:tblInd w:w="-7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4A0" w:firstRow="1" w:lastRow="0" w:firstColumn="1" w:lastColumn="0" w:noHBand="0" w:noVBand="1"/>
      </w:tblPr>
      <w:tblGrid>
        <w:gridCol w:w="3087"/>
        <w:gridCol w:w="6562"/>
      </w:tblGrid>
      <w:tr w:rsidR="00BB7B3C" w14:paraId="7C9BBC4A" w14:textId="77777777" w:rsidTr="00BB7B3C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1C039" w14:textId="77777777" w:rsidR="00BB7B3C" w:rsidRDefault="00BB7B3C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14:paraId="5E67FCCC" w14:textId="77777777" w:rsidR="00BB7B3C" w:rsidRDefault="00BB7B3C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14:paraId="5659F523" w14:textId="77777777" w:rsidR="00BB7B3C" w:rsidRDefault="00BB7B3C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14:paraId="541E2BC3" w14:textId="77777777" w:rsidR="00BB7B3C" w:rsidRDefault="00BB7B3C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14:paraId="2481AED5" w14:textId="77777777" w:rsidR="00BB7B3C" w:rsidRDefault="00BB7B3C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14:paraId="1E1CF6CD" w14:textId="77777777" w:rsidR="00BB7B3C" w:rsidRDefault="00BB7B3C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14:paraId="5834CCA5" w14:textId="77777777" w:rsidR="00BB7B3C" w:rsidRDefault="00BB7B3C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  <w:r>
              <w:rPr>
                <w:rFonts w:ascii="Arial" w:hAnsi="Arial" w:cs="Arial"/>
                <w:b w:val="0"/>
                <w:i/>
                <w:sz w:val="40"/>
                <w:szCs w:val="40"/>
              </w:rPr>
              <w:t>Pacific Gas and Electric Company</w:t>
            </w:r>
          </w:p>
        </w:tc>
      </w:tr>
      <w:tr w:rsidR="00BB7B3C" w14:paraId="1AFF4CB9" w14:textId="77777777" w:rsidTr="00BB7B3C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hideMark/>
          </w:tcPr>
          <w:p w14:paraId="7D9367BA" w14:textId="77777777" w:rsidR="00BB7B3C" w:rsidRDefault="00BB7B3C">
            <w:pPr>
              <w:pStyle w:val="Header1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Settings 0.2 Installation Guide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BB7B3C" w14:paraId="7CCCF0A0" w14:textId="77777777" w:rsidTr="00BB7B3C">
        <w:trPr>
          <w:trHeight w:val="432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F1C50" w14:textId="77777777" w:rsidR="00BB7B3C" w:rsidRDefault="00BB7B3C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E115C" w14:textId="77777777" w:rsidR="00BB7B3C" w:rsidRDefault="00BB7B3C">
            <w:pPr>
              <w:pStyle w:val="PGETitlePage"/>
              <w:rPr>
                <w:rFonts w:ascii="Arial" w:hAnsi="Arial" w:cs="Arial"/>
              </w:rPr>
            </w:pPr>
          </w:p>
        </w:tc>
      </w:tr>
      <w:tr w:rsidR="00BB7B3C" w14:paraId="24E7BC3F" w14:textId="77777777" w:rsidTr="00BB7B3C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14:paraId="5D383424" w14:textId="77777777" w:rsidR="00BB7B3C" w:rsidRDefault="00BB7B3C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14:paraId="50353965" w14:textId="77777777" w:rsidR="00BB7B3C" w:rsidRDefault="00BB7B3C">
            <w:pPr>
              <w:pStyle w:val="PGETitlePage"/>
              <w:rPr>
                <w:rFonts w:ascii="Arial" w:hAnsi="Arial" w:cs="Arial"/>
              </w:rPr>
            </w:pPr>
          </w:p>
        </w:tc>
      </w:tr>
      <w:tr w:rsidR="00BB7B3C" w14:paraId="1C1EC041" w14:textId="77777777" w:rsidTr="00BB7B3C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  <w:hideMark/>
          </w:tcPr>
          <w:p w14:paraId="692D8D95" w14:textId="77777777" w:rsidR="00BB7B3C" w:rsidRDefault="00BB7B3C">
            <w:pPr>
              <w:pStyle w:val="PGETitlePag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  <w:hideMark/>
          </w:tcPr>
          <w:p w14:paraId="139D7F06" w14:textId="77777777" w:rsidR="00BB7B3C" w:rsidRDefault="00BB7B3C">
            <w:pPr>
              <w:pStyle w:val="PGETitlePag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 AM/GIS – Settings Application Deployment</w:t>
            </w:r>
          </w:p>
        </w:tc>
      </w:tr>
      <w:tr w:rsidR="00BB7B3C" w14:paraId="62F1349D" w14:textId="77777777" w:rsidTr="00BB7B3C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14:paraId="62C2447E" w14:textId="77777777" w:rsidR="00BB7B3C" w:rsidRDefault="00BB7B3C">
            <w:pPr>
              <w:rPr>
                <w:rFonts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14:paraId="51CA8F88" w14:textId="77777777" w:rsidR="00BB7B3C" w:rsidRDefault="00BB7B3C">
            <w:pPr>
              <w:rPr>
                <w:rFonts w:cs="Arial"/>
              </w:rPr>
            </w:pPr>
          </w:p>
        </w:tc>
      </w:tr>
      <w:tr w:rsidR="00BB7B3C" w14:paraId="5B47FC10" w14:textId="77777777" w:rsidTr="00BB7B3C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  <w:hideMark/>
          </w:tcPr>
          <w:p w14:paraId="5A7C4D91" w14:textId="77777777" w:rsidR="00BB7B3C" w:rsidRDefault="00BB7B3C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Prepared by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  <w:hideMark/>
          </w:tcPr>
          <w:sdt>
            <w:sdtPr>
              <w:rPr>
                <w:rFonts w:cs="Arial"/>
              </w:rPr>
              <w:alias w:val="Author"/>
              <w:id w:val="-2030641820"/>
              <w:placeholder>
                <w:docPart w:val="1F58FC045F484BE68E8813E73F8AA74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6DB8880B" w14:textId="77777777" w:rsidR="00BB7B3C" w:rsidRDefault="00BB7B3C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Chris Kim</w:t>
                </w:r>
              </w:p>
            </w:sdtContent>
          </w:sdt>
        </w:tc>
      </w:tr>
      <w:tr w:rsidR="00BB7B3C" w14:paraId="51D8F36B" w14:textId="77777777" w:rsidTr="00BB7B3C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  <w:hideMark/>
          </w:tcPr>
          <w:p w14:paraId="739DEB91" w14:textId="77777777" w:rsidR="00BB7B3C" w:rsidRDefault="00BB7B3C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  <w:hideMark/>
          </w:tcPr>
          <w:p w14:paraId="0C632040" w14:textId="46D1332C" w:rsidR="00BB7B3C" w:rsidRDefault="00BB7B3C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SAVEDATE  \@ "M/d/yyyy" \* MERGEFORMAT </w:instrText>
            </w:r>
            <w:r>
              <w:rPr>
                <w:rFonts w:cs="Arial"/>
              </w:rPr>
              <w:fldChar w:fldCharType="separate"/>
            </w:r>
            <w:r w:rsidR="0001334F">
              <w:rPr>
                <w:rFonts w:cs="Arial"/>
                <w:noProof/>
              </w:rPr>
              <w:t>8/5</w:t>
            </w:r>
            <w:r w:rsidR="0001334F">
              <w:rPr>
                <w:rFonts w:cs="Arial"/>
                <w:noProof/>
              </w:rPr>
              <w:t>/2014</w:t>
            </w:r>
            <w:r>
              <w:rPr>
                <w:rFonts w:cs="Arial"/>
              </w:rPr>
              <w:fldChar w:fldCharType="end"/>
            </w:r>
          </w:p>
        </w:tc>
      </w:tr>
      <w:tr w:rsidR="00BB7B3C" w14:paraId="14AD78C2" w14:textId="77777777" w:rsidTr="00BB7B3C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  <w:hideMark/>
          </w:tcPr>
          <w:p w14:paraId="0AFF243E" w14:textId="77777777" w:rsidR="00BB7B3C" w:rsidRDefault="00BB7B3C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  <w:hideMark/>
          </w:tcPr>
          <w:p w14:paraId="791E263A" w14:textId="0D34FAF5" w:rsidR="00BB7B3C" w:rsidRDefault="00BB7B3C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VersionNumber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fldChar w:fldCharType="end"/>
            </w:r>
            <w:r w:rsidR="0001334F">
              <w:rPr>
                <w:rFonts w:ascii="Arial" w:hAnsi="Arial" w:cs="Arial"/>
              </w:rPr>
              <w:t>4</w:t>
            </w:r>
          </w:p>
        </w:tc>
      </w:tr>
      <w:tr w:rsidR="00BB7B3C" w14:paraId="58C22653" w14:textId="77777777" w:rsidTr="00BB7B3C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  <w:hideMark/>
          </w:tcPr>
          <w:p w14:paraId="5DFE5D5A" w14:textId="77777777" w:rsidR="00BB7B3C" w:rsidRDefault="00BB7B3C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Type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  <w:hideMark/>
          </w:tcPr>
          <w:p w14:paraId="02502C5A" w14:textId="77777777" w:rsidR="00BB7B3C" w:rsidRDefault="00BB7B3C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  <w:bookmarkStart w:id="0" w:name="_GoBack"/>
            <w:bookmarkEnd w:id="0"/>
          </w:p>
        </w:tc>
      </w:tr>
    </w:tbl>
    <w:p w14:paraId="2B452FBF" w14:textId="77777777" w:rsidR="00BB7B3C" w:rsidRDefault="00BB7B3C" w:rsidP="00BB7B3C">
      <w:pPr>
        <w:rPr>
          <w:rFonts w:cs="Arial"/>
        </w:rPr>
      </w:pPr>
    </w:p>
    <w:p w14:paraId="18458AF4" w14:textId="77777777" w:rsidR="00BB7B3C" w:rsidRDefault="00BB7B3C" w:rsidP="00BB7B3C">
      <w:pPr>
        <w:rPr>
          <w:rFonts w:cs="Arial"/>
        </w:rPr>
      </w:pPr>
      <w:r>
        <w:rPr>
          <w:rFonts w:cs="Arial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980"/>
        <w:gridCol w:w="2070"/>
        <w:gridCol w:w="4410"/>
      </w:tblGrid>
      <w:tr w:rsidR="00BB7B3C" w14:paraId="2B8F7046" w14:textId="77777777" w:rsidTr="00BB7B3C">
        <w:trPr>
          <w:jc w:val="center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EF080F1" w14:textId="77777777" w:rsidR="00BB7B3C" w:rsidRDefault="00BB7B3C">
            <w:pPr>
              <w:pStyle w:val="TableHeading"/>
              <w:rPr>
                <w:rFonts w:cs="Arial"/>
              </w:rPr>
            </w:pPr>
            <w:r>
              <w:rPr>
                <w:rFonts w:cs="Arial"/>
              </w:rPr>
              <w:lastRenderedPageBreak/>
              <w:t>Revision History</w:t>
            </w:r>
          </w:p>
        </w:tc>
      </w:tr>
      <w:tr w:rsidR="00BB7B3C" w14:paraId="38E01879" w14:textId="77777777" w:rsidTr="00BB7B3C">
        <w:trPr>
          <w:trHeight w:val="411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8D2F549" w14:textId="77777777" w:rsidR="00BB7B3C" w:rsidRDefault="00BB7B3C">
            <w:pPr>
              <w:pStyle w:val="TableColumnHeading"/>
              <w:rPr>
                <w:rFonts w:cs="Arial"/>
              </w:rPr>
            </w:pPr>
            <w:r>
              <w:rPr>
                <w:rFonts w:cs="Arial"/>
              </w:rPr>
              <w:t>Document #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018D2C8" w14:textId="77777777" w:rsidR="00BB7B3C" w:rsidRDefault="00BB7B3C">
            <w:pPr>
              <w:pStyle w:val="TableColumnHeading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235AED4B" w14:textId="77777777" w:rsidR="00BB7B3C" w:rsidRDefault="00BB7B3C">
            <w:pPr>
              <w:pStyle w:val="TableColumnHeading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724E1748" w14:textId="77777777" w:rsidR="00BB7B3C" w:rsidRDefault="00BB7B3C">
            <w:pPr>
              <w:pStyle w:val="TableColumnHeading"/>
              <w:rPr>
                <w:rFonts w:cs="Arial"/>
              </w:rPr>
            </w:pPr>
            <w:r>
              <w:rPr>
                <w:rFonts w:cs="Arial"/>
              </w:rPr>
              <w:t>Summary of Changes</w:t>
            </w:r>
          </w:p>
        </w:tc>
      </w:tr>
      <w:tr w:rsidR="00BB7B3C" w14:paraId="42C1FEA3" w14:textId="77777777" w:rsidTr="00BB7B3C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7A26B" w14:textId="77777777" w:rsidR="00BB7B3C" w:rsidRDefault="00BB7B3C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t>0.1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E88CA" w14:textId="77777777" w:rsidR="00BB7B3C" w:rsidRDefault="00BB7B3C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t>4/21/14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25D69" w14:textId="77777777" w:rsidR="00BB7B3C" w:rsidRDefault="00BB7B3C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fldChar w:fldCharType="begin"/>
            </w:r>
            <w:r>
              <w:rPr>
                <w:rStyle w:val="TableText"/>
                <w:rFonts w:cs="Arial"/>
                <w:szCs w:val="20"/>
              </w:rPr>
              <w:instrText xml:space="preserve"> AUTHOR  \* Caps  \* MERGEFORMAT </w:instrText>
            </w:r>
            <w:r>
              <w:rPr>
                <w:rStyle w:val="TableText"/>
                <w:rFonts w:cs="Arial"/>
                <w:szCs w:val="20"/>
              </w:rPr>
              <w:fldChar w:fldCharType="separate"/>
            </w:r>
            <w:r>
              <w:rPr>
                <w:rStyle w:val="TableText"/>
                <w:rFonts w:cs="Arial"/>
                <w:noProof/>
                <w:szCs w:val="20"/>
              </w:rPr>
              <w:t>Chris Kim</w:t>
            </w:r>
            <w:r>
              <w:rPr>
                <w:rStyle w:val="TableText"/>
                <w:rFonts w:cs="Arial"/>
                <w:szCs w:val="20"/>
              </w:rPr>
              <w:fldChar w:fldCharType="end"/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66F8B" w14:textId="77777777" w:rsidR="00BB7B3C" w:rsidRDefault="00BB7B3C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t>Initial Document Creation</w:t>
            </w:r>
          </w:p>
        </w:tc>
      </w:tr>
      <w:tr w:rsidR="009F4DF9" w14:paraId="7F0FFA62" w14:textId="77777777" w:rsidTr="00A44D03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F70E5" w14:textId="26EC9B2A" w:rsidR="009F4DF9" w:rsidRDefault="009F4DF9" w:rsidP="00A44D03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t>0.2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AC05A" w14:textId="77777777" w:rsidR="009F4DF9" w:rsidRDefault="009F4DF9" w:rsidP="00A44D03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t>6/25/14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2419D" w14:textId="77777777" w:rsidR="009F4DF9" w:rsidRDefault="009F4DF9" w:rsidP="00A44D03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fldChar w:fldCharType="begin"/>
            </w:r>
            <w:r>
              <w:rPr>
                <w:rStyle w:val="TableText"/>
                <w:rFonts w:cs="Arial"/>
                <w:szCs w:val="20"/>
              </w:rPr>
              <w:instrText xml:space="preserve"> AUTHOR  \* Caps  \* MERGEFORMAT </w:instrText>
            </w:r>
            <w:r>
              <w:rPr>
                <w:rStyle w:val="TableText"/>
                <w:rFonts w:cs="Arial"/>
                <w:szCs w:val="20"/>
              </w:rPr>
              <w:fldChar w:fldCharType="separate"/>
            </w:r>
            <w:r>
              <w:rPr>
                <w:rStyle w:val="TableText"/>
                <w:rFonts w:cs="Arial"/>
                <w:noProof/>
                <w:szCs w:val="20"/>
              </w:rPr>
              <w:t>Chris Kim</w:t>
            </w:r>
            <w:r>
              <w:rPr>
                <w:rStyle w:val="TableText"/>
                <w:rFonts w:cs="Arial"/>
                <w:szCs w:val="20"/>
              </w:rPr>
              <w:fldChar w:fldCharType="end"/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C2D3C" w14:textId="77777777" w:rsidR="009F4DF9" w:rsidRDefault="009F4DF9" w:rsidP="00A44D03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t>Added Setting Utility</w:t>
            </w:r>
          </w:p>
        </w:tc>
      </w:tr>
      <w:tr w:rsidR="0001334F" w14:paraId="27525702" w14:textId="77777777" w:rsidTr="000E5CCA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D954" w14:textId="77777777" w:rsidR="0001334F" w:rsidRDefault="0001334F" w:rsidP="000E5CCA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t>0.3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15457" w14:textId="77777777" w:rsidR="0001334F" w:rsidRDefault="0001334F" w:rsidP="000E5CCA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t>8/1/2014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D6BDD" w14:textId="77777777" w:rsidR="0001334F" w:rsidRDefault="0001334F" w:rsidP="000E5CCA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fldChar w:fldCharType="begin"/>
            </w:r>
            <w:r>
              <w:rPr>
                <w:rStyle w:val="TableText"/>
                <w:rFonts w:cs="Arial"/>
                <w:szCs w:val="20"/>
              </w:rPr>
              <w:instrText xml:space="preserve"> AUTHOR  \* Caps  \* MERGEFORMAT </w:instrText>
            </w:r>
            <w:r>
              <w:rPr>
                <w:rStyle w:val="TableText"/>
                <w:rFonts w:cs="Arial"/>
                <w:szCs w:val="20"/>
              </w:rPr>
              <w:fldChar w:fldCharType="separate"/>
            </w:r>
            <w:r>
              <w:rPr>
                <w:rStyle w:val="TableText"/>
                <w:rFonts w:cs="Arial"/>
                <w:noProof/>
                <w:szCs w:val="20"/>
              </w:rPr>
              <w:t>Chris Kim</w:t>
            </w:r>
            <w:r>
              <w:rPr>
                <w:rStyle w:val="TableText"/>
                <w:rFonts w:cs="Arial"/>
                <w:szCs w:val="20"/>
              </w:rPr>
              <w:fldChar w:fldCharType="end"/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FEA74" w14:textId="77777777" w:rsidR="0001334F" w:rsidRDefault="0001334F" w:rsidP="000E5CCA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t>Added DB Password Update for Production</w:t>
            </w:r>
          </w:p>
        </w:tc>
      </w:tr>
      <w:tr w:rsidR="00BB7B3C" w14:paraId="3404F0FE" w14:textId="77777777" w:rsidTr="00BB7B3C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29692" w14:textId="724CAD6D" w:rsidR="00BB7B3C" w:rsidRDefault="00BB7B3C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t>0.</w:t>
            </w:r>
            <w:r w:rsidR="0001334F">
              <w:rPr>
                <w:rStyle w:val="TableText"/>
                <w:rFonts w:cs="Arial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73356" w14:textId="7B0EB4DE" w:rsidR="00BB7B3C" w:rsidRDefault="0001334F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t>8/5</w:t>
            </w:r>
            <w:r w:rsidR="009F4DF9">
              <w:rPr>
                <w:rStyle w:val="TableText"/>
                <w:rFonts w:cs="Arial"/>
                <w:szCs w:val="20"/>
              </w:rPr>
              <w:t>/2014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2AFB" w14:textId="77777777" w:rsidR="00BB7B3C" w:rsidRDefault="00BB7B3C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fldChar w:fldCharType="begin"/>
            </w:r>
            <w:r>
              <w:rPr>
                <w:rStyle w:val="TableText"/>
                <w:rFonts w:cs="Arial"/>
                <w:szCs w:val="20"/>
              </w:rPr>
              <w:instrText xml:space="preserve"> AUTHOR  \* Caps  \* MERGEFORMAT </w:instrText>
            </w:r>
            <w:r>
              <w:rPr>
                <w:rStyle w:val="TableText"/>
                <w:rFonts w:cs="Arial"/>
                <w:szCs w:val="20"/>
              </w:rPr>
              <w:fldChar w:fldCharType="separate"/>
            </w:r>
            <w:r>
              <w:rPr>
                <w:rStyle w:val="TableText"/>
                <w:rFonts w:cs="Arial"/>
                <w:noProof/>
                <w:szCs w:val="20"/>
              </w:rPr>
              <w:t>Chris Kim</w:t>
            </w:r>
            <w:r>
              <w:rPr>
                <w:rStyle w:val="TableText"/>
                <w:rFonts w:cs="Arial"/>
                <w:szCs w:val="20"/>
              </w:rPr>
              <w:fldChar w:fldCharType="end"/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B6A0" w14:textId="1DCE6D04" w:rsidR="00BB7B3C" w:rsidRDefault="00BB7B3C" w:rsidP="0001334F">
            <w:pPr>
              <w:rPr>
                <w:rStyle w:val="TableText"/>
                <w:rFonts w:cs="Arial"/>
              </w:rPr>
            </w:pPr>
            <w:r>
              <w:rPr>
                <w:rStyle w:val="TableText"/>
                <w:rFonts w:cs="Arial"/>
                <w:szCs w:val="20"/>
              </w:rPr>
              <w:t xml:space="preserve">Added </w:t>
            </w:r>
            <w:r w:rsidR="0001334F">
              <w:rPr>
                <w:rStyle w:val="TableText"/>
                <w:rFonts w:cs="Arial"/>
                <w:szCs w:val="20"/>
              </w:rPr>
              <w:t>stopping the default web site.</w:t>
            </w:r>
          </w:p>
        </w:tc>
      </w:tr>
    </w:tbl>
    <w:p w14:paraId="3C9E0416" w14:textId="77777777" w:rsidR="00BB7B3C" w:rsidRDefault="00BB7B3C" w:rsidP="00BB7B3C">
      <w:pPr>
        <w:pStyle w:val="Heading1"/>
        <w:numPr>
          <w:ilvl w:val="0"/>
          <w:numId w:val="36"/>
        </w:numPr>
      </w:pPr>
      <w:bookmarkStart w:id="1" w:name="_Toc361847140"/>
      <w:r>
        <w:lastRenderedPageBreak/>
        <w:t>Introduction</w:t>
      </w:r>
      <w:bookmarkEnd w:id="1"/>
    </w:p>
    <w:p w14:paraId="150F823B" w14:textId="77777777" w:rsidR="00BB7B3C" w:rsidRDefault="00BB7B3C" w:rsidP="00BB7B3C">
      <w:pPr>
        <w:pStyle w:val="Heading2"/>
        <w:numPr>
          <w:ilvl w:val="1"/>
          <w:numId w:val="36"/>
        </w:numPr>
      </w:pPr>
      <w:bookmarkStart w:id="2" w:name="_Toc361847141"/>
      <w:r>
        <w:t>Purpose</w:t>
      </w:r>
      <w:bookmarkEnd w:id="2"/>
    </w:p>
    <w:p w14:paraId="0F03DACB" w14:textId="77777777" w:rsidR="00BB7B3C" w:rsidRDefault="00BB7B3C" w:rsidP="00BB7B3C">
      <w:pPr>
        <w:rPr>
          <w:rFonts w:cs="Arial"/>
        </w:rPr>
      </w:pPr>
      <w:r>
        <w:rPr>
          <w:rFonts w:cs="Arial"/>
        </w:rPr>
        <w:t>This document is intended to detail the implementation and configuration steps required to implement the Settings Management Application</w:t>
      </w:r>
      <w:r>
        <w:rPr>
          <w:rFonts w:cs="Arial"/>
        </w:rPr>
        <w:fldChar w:fldCharType="begin"/>
      </w:r>
      <w:r>
        <w:rPr>
          <w:rFonts w:cs="Arial"/>
        </w:rPr>
        <w:instrText xml:space="preserve"> TITLE   \* MERGEFORMAT </w:instrText>
      </w:r>
      <w:r>
        <w:rPr>
          <w:rFonts w:cs="Arial"/>
        </w:rPr>
        <w:fldChar w:fldCharType="end"/>
      </w:r>
      <w:r>
        <w:rPr>
          <w:rFonts w:cs="Arial"/>
        </w:rPr>
        <w:t xml:space="preserve">. This document describes the various configuration aspects required to complete the application installation steps for this release. </w:t>
      </w:r>
    </w:p>
    <w:p w14:paraId="21ED4A8E" w14:textId="77777777" w:rsidR="00BB7B3C" w:rsidRDefault="00BB7B3C" w:rsidP="00BB7B3C">
      <w:pPr>
        <w:pStyle w:val="Heading2"/>
        <w:numPr>
          <w:ilvl w:val="1"/>
          <w:numId w:val="36"/>
        </w:numPr>
      </w:pPr>
      <w:bookmarkStart w:id="3" w:name="_Toc361847142"/>
      <w:r>
        <w:t>Terms Used</w:t>
      </w:r>
      <w:bookmarkEnd w:id="3"/>
    </w:p>
    <w:tbl>
      <w:tblPr>
        <w:tblStyle w:val="TableWithRowHeaders"/>
        <w:tblW w:w="0" w:type="auto"/>
        <w:tblLook w:val="01E0" w:firstRow="1" w:lastRow="1" w:firstColumn="1" w:lastColumn="1" w:noHBand="0" w:noVBand="0"/>
      </w:tblPr>
      <w:tblGrid>
        <w:gridCol w:w="1497"/>
        <w:gridCol w:w="8799"/>
      </w:tblGrid>
      <w:tr w:rsidR="00BB7B3C" w14:paraId="5FB777AA" w14:textId="77777777" w:rsidTr="00BB7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hideMark/>
          </w:tcPr>
          <w:p w14:paraId="2751F4E4" w14:textId="77777777" w:rsidR="00BB7B3C" w:rsidRDefault="00BB7B3C">
            <w:pPr>
              <w:rPr>
                <w:rFonts w:cs="Arial"/>
              </w:rPr>
            </w:pPr>
            <w:r>
              <w:rPr>
                <w:rFonts w:cs="Arial"/>
              </w:rPr>
              <w:t>OOTB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2C975D" w14:textId="77777777" w:rsidR="00BB7B3C" w:rsidRDefault="00BB7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Out of the box.  Unmodified from the commercial version.</w:t>
            </w:r>
          </w:p>
        </w:tc>
      </w:tr>
      <w:tr w:rsidR="00BB7B3C" w14:paraId="22647911" w14:textId="77777777" w:rsidTr="00BB7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hideMark/>
          </w:tcPr>
          <w:p w14:paraId="1C76AD65" w14:textId="77777777" w:rsidR="00BB7B3C" w:rsidRDefault="00BB7B3C">
            <w:pPr>
              <w:rPr>
                <w:rFonts w:cs="Arial"/>
              </w:rPr>
            </w:pPr>
            <w:r>
              <w:rPr>
                <w:rFonts w:cs="Arial"/>
              </w:rPr>
              <w:t>TFS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E6C01B" w14:textId="77777777" w:rsidR="00BB7B3C" w:rsidRDefault="00BB7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Team Foundation Server</w:t>
            </w:r>
          </w:p>
        </w:tc>
      </w:tr>
      <w:tr w:rsidR="00BB7B3C" w14:paraId="4901BF32" w14:textId="77777777" w:rsidTr="00BB7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hideMark/>
          </w:tcPr>
          <w:p w14:paraId="03854FEE" w14:textId="77777777" w:rsidR="00BB7B3C" w:rsidRDefault="00BB7B3C">
            <w:pPr>
              <w:rPr>
                <w:rFonts w:cs="Arial"/>
              </w:rPr>
            </w:pPr>
            <w:r>
              <w:rPr>
                <w:rFonts w:cs="Arial"/>
              </w:rPr>
              <w:t>DB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C580D44" w14:textId="77777777" w:rsidR="00BB7B3C" w:rsidRDefault="00BB7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Database</w:t>
            </w:r>
          </w:p>
        </w:tc>
      </w:tr>
      <w:tr w:rsidR="00BB7B3C" w14:paraId="1441798F" w14:textId="77777777" w:rsidTr="00BB7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hideMark/>
          </w:tcPr>
          <w:p w14:paraId="6310C4AB" w14:textId="77777777" w:rsidR="00BB7B3C" w:rsidRDefault="00BB7B3C">
            <w:pPr>
              <w:rPr>
                <w:rFonts w:cs="Arial"/>
              </w:rPr>
            </w:pPr>
            <w:r>
              <w:rPr>
                <w:rFonts w:cs="Arial"/>
              </w:rPr>
              <w:t>IIS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555B65B" w14:textId="77777777" w:rsidR="00BB7B3C" w:rsidRDefault="00BB7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Internet Information Services</w:t>
            </w:r>
          </w:p>
        </w:tc>
      </w:tr>
      <w:tr w:rsidR="00BB7B3C" w14:paraId="346387DD" w14:textId="77777777" w:rsidTr="00BB7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2EE114C7" w14:textId="77777777" w:rsidR="00BB7B3C" w:rsidRDefault="00BB7B3C">
            <w:pPr>
              <w:rPr>
                <w:rFonts w:cs="Arial"/>
              </w:rPr>
            </w:pP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6E81E" w14:textId="77777777" w:rsidR="00BB7B3C" w:rsidRDefault="00BB7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695FEF44" w14:textId="77777777" w:rsidR="00BB7B3C" w:rsidRDefault="00BB7B3C" w:rsidP="00BB7B3C">
      <w:pPr>
        <w:pStyle w:val="Caption"/>
      </w:pPr>
    </w:p>
    <w:p w14:paraId="206AF692" w14:textId="77777777" w:rsidR="00BB7B3C" w:rsidRDefault="00BB7B3C" w:rsidP="00BB7B3C">
      <w:pPr>
        <w:pStyle w:val="Heading2"/>
        <w:numPr>
          <w:ilvl w:val="1"/>
          <w:numId w:val="36"/>
        </w:numPr>
      </w:pPr>
      <w:bookmarkStart w:id="4" w:name="_Ref362445790"/>
      <w:bookmarkStart w:id="5" w:name="_Toc361847144"/>
      <w:r>
        <w:t>External Documents</w:t>
      </w:r>
      <w:bookmarkEnd w:id="4"/>
      <w:bookmarkEnd w:id="5"/>
    </w:p>
    <w:p w14:paraId="428203F9" w14:textId="77777777" w:rsidR="00BB7B3C" w:rsidRDefault="00BB7B3C" w:rsidP="00BB7B3C">
      <w:pPr>
        <w:rPr>
          <w:rFonts w:cs="Arial"/>
        </w:rPr>
      </w:pPr>
      <w:r>
        <w:rPr>
          <w:rFonts w:cs="Arial"/>
        </w:rPr>
        <w:t>Referenced are any external configuration documents or exports. These are documents that contain more detailed information about configuring a system or documents that can be loaded into an application to perform the configuration detailed in this document.</w:t>
      </w:r>
      <w:r>
        <w:rPr>
          <w:sz w:val="20"/>
        </w:rPr>
        <w:br/>
      </w:r>
    </w:p>
    <w:p w14:paraId="10DF457F" w14:textId="77777777" w:rsidR="00BB7B3C" w:rsidRDefault="00BB7B3C" w:rsidP="00BB7B3C">
      <w:pPr>
        <w:rPr>
          <w:rFonts w:cs="Arial"/>
          <w:b/>
          <w:bCs/>
          <w:iCs/>
          <w:sz w:val="28"/>
          <w:szCs w:val="28"/>
        </w:rPr>
      </w:pPr>
      <w:r>
        <w:br w:type="page"/>
      </w:r>
      <w:bookmarkStart w:id="6" w:name="_Toc361847145"/>
    </w:p>
    <w:p w14:paraId="6079CB0A" w14:textId="77777777" w:rsidR="00BB7B3C" w:rsidRDefault="00BB7B3C" w:rsidP="00BB7B3C">
      <w:pPr>
        <w:pStyle w:val="Heading2"/>
        <w:numPr>
          <w:ilvl w:val="1"/>
          <w:numId w:val="36"/>
        </w:numPr>
      </w:pPr>
      <w:r>
        <w:lastRenderedPageBreak/>
        <w:t xml:space="preserve">List </w:t>
      </w:r>
      <w:proofErr w:type="gramStart"/>
      <w:r>
        <w:t>Of</w:t>
      </w:r>
      <w:proofErr w:type="gramEnd"/>
      <w:r>
        <w:t xml:space="preserve"> Fixes</w:t>
      </w:r>
    </w:p>
    <w:p w14:paraId="3B6F176C" w14:textId="77777777" w:rsidR="00BB7B3C" w:rsidRDefault="00BB7B3C" w:rsidP="00BB7B3C">
      <w:r>
        <w:t xml:space="preserve">Below is the list of change requests detailing all fixes for this </w:t>
      </w:r>
      <w:proofErr w:type="gramStart"/>
      <w:r>
        <w:t>release:</w:t>
      </w:r>
      <w:proofErr w:type="gramEnd"/>
    </w:p>
    <w:p w14:paraId="2FE26D71" w14:textId="77777777" w:rsidR="00BB7B3C" w:rsidRDefault="00BB7B3C" w:rsidP="00BB7B3C"/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728"/>
        <w:gridCol w:w="6030"/>
        <w:gridCol w:w="2538"/>
      </w:tblGrid>
      <w:tr w:rsidR="00BB7B3C" w14:paraId="5ED4D068" w14:textId="77777777" w:rsidTr="00BB7B3C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1C8D4E69" w14:textId="77777777" w:rsidR="00BB7B3C" w:rsidRDefault="00BB7B3C">
            <w:pPr>
              <w:spacing w:beforeLines="40" w:before="96" w:afterLines="40" w:after="96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Item Number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7405DB1F" w14:textId="77777777" w:rsidR="00BB7B3C" w:rsidRDefault="00BB7B3C">
            <w:pPr>
              <w:spacing w:beforeLines="40" w:before="96" w:afterLines="40" w:after="96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Title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1FB43152" w14:textId="77777777" w:rsidR="00BB7B3C" w:rsidRDefault="00BB7B3C">
            <w:pPr>
              <w:spacing w:beforeLines="40" w:before="96" w:afterLines="40" w:after="96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Work Item Type</w:t>
            </w:r>
          </w:p>
        </w:tc>
      </w:tr>
      <w:tr w:rsidR="00BB7B3C" w14:paraId="1373C8A0" w14:textId="77777777" w:rsidTr="00BB7B3C">
        <w:trPr>
          <w:trHeight w:val="30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</w:tcPr>
          <w:p w14:paraId="254C19C6" w14:textId="77777777" w:rsidR="00BB7B3C" w:rsidRDefault="00BB7B3C">
            <w:pPr>
              <w:spacing w:beforeLines="40" w:before="96" w:afterLines="40" w:after="96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</w:tcPr>
          <w:p w14:paraId="73857B4C" w14:textId="77777777" w:rsidR="00BB7B3C" w:rsidRDefault="00BB7B3C">
            <w:pPr>
              <w:spacing w:beforeLines="40" w:before="96" w:afterLines="40" w:after="96"/>
              <w:rPr>
                <w:rFonts w:cs="Arial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</w:tcPr>
          <w:p w14:paraId="62D7FF8E" w14:textId="77777777" w:rsidR="00BB7B3C" w:rsidRDefault="00BB7B3C">
            <w:pPr>
              <w:spacing w:beforeLines="40" w:before="96" w:afterLines="40" w:after="96"/>
              <w:rPr>
                <w:rFonts w:cs="Arial"/>
              </w:rPr>
            </w:pPr>
          </w:p>
        </w:tc>
      </w:tr>
      <w:tr w:rsidR="00BB7B3C" w14:paraId="052EA35B" w14:textId="77777777" w:rsidTr="00BB7B3C">
        <w:trPr>
          <w:trHeight w:val="30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E45407" w14:textId="77777777" w:rsidR="00BB7B3C" w:rsidRDefault="00BB7B3C">
            <w:pPr>
              <w:spacing w:beforeLines="40" w:before="96" w:afterLines="40" w:after="96"/>
              <w:jc w:val="right"/>
              <w:rPr>
                <w:rStyle w:val="Hyperlink"/>
                <w:rFonts w:cs="Arial"/>
                <w:szCs w:val="22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786955" w14:textId="77777777" w:rsidR="00BB7B3C" w:rsidRDefault="00BB7B3C">
            <w:pPr>
              <w:spacing w:beforeLines="40" w:before="96" w:afterLines="40" w:after="96"/>
              <w:rPr>
                <w:rFonts w:cs="Arial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6DC515" w14:textId="77777777" w:rsidR="00BB7B3C" w:rsidRDefault="00BB7B3C">
            <w:pPr>
              <w:spacing w:beforeLines="40" w:before="96" w:afterLines="40" w:after="96"/>
              <w:rPr>
                <w:rFonts w:cs="Arial"/>
              </w:rPr>
            </w:pPr>
          </w:p>
        </w:tc>
      </w:tr>
      <w:tr w:rsidR="00BB7B3C" w14:paraId="28CC89A8" w14:textId="77777777" w:rsidTr="00BB7B3C">
        <w:trPr>
          <w:trHeight w:val="30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D7CAC" w14:textId="77777777" w:rsidR="00BB7B3C" w:rsidRDefault="00BB7B3C">
            <w:pPr>
              <w:spacing w:beforeLines="40" w:before="96" w:afterLines="40" w:after="96"/>
              <w:jc w:val="right"/>
              <w:rPr>
                <w:rStyle w:val="Hyperlink"/>
                <w:rFonts w:cs="Arial"/>
                <w:szCs w:val="22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E4CF89" w14:textId="77777777" w:rsidR="00BB7B3C" w:rsidRDefault="00BB7B3C">
            <w:pPr>
              <w:spacing w:beforeLines="40" w:before="96" w:afterLines="40" w:after="96"/>
              <w:rPr>
                <w:rFonts w:cs="Arial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FAC10B" w14:textId="77777777" w:rsidR="00BB7B3C" w:rsidRDefault="00BB7B3C">
            <w:pPr>
              <w:spacing w:beforeLines="40" w:before="96" w:afterLines="40" w:after="96"/>
              <w:rPr>
                <w:rFonts w:cs="Arial"/>
              </w:rPr>
            </w:pPr>
          </w:p>
        </w:tc>
      </w:tr>
    </w:tbl>
    <w:p w14:paraId="49C9B085" w14:textId="77777777" w:rsidR="00BB7B3C" w:rsidRDefault="00BB7B3C" w:rsidP="00BB7B3C">
      <w:pPr>
        <w:pStyle w:val="Heading2"/>
        <w:numPr>
          <w:ilvl w:val="1"/>
          <w:numId w:val="36"/>
        </w:numPr>
      </w:pPr>
      <w:r>
        <w:t xml:space="preserve">Summary of Steps to Complete </w:t>
      </w:r>
      <w:bookmarkEnd w:id="6"/>
      <w:r>
        <w:t>Installation</w:t>
      </w:r>
    </w:p>
    <w:p w14:paraId="5985CAE3" w14:textId="77777777" w:rsidR="00BB7B3C" w:rsidRDefault="00BB7B3C" w:rsidP="00BB7B3C">
      <w:pPr>
        <w:rPr>
          <w:rFonts w:cs="Arial"/>
        </w:rPr>
      </w:pPr>
      <w:r>
        <w:rPr>
          <w:rFonts w:cs="Arial"/>
        </w:rPr>
        <w:t xml:space="preserve">These are the high-level steps to complete the installation and configuration of the Settings Management application.  Use this table as a guide for completing the installation. Links are provided that can lead either within the document for detailed explanations or to external sites such as </w:t>
      </w:r>
      <w:proofErr w:type="spellStart"/>
      <w:r>
        <w:rPr>
          <w:rFonts w:cs="Arial"/>
        </w:rPr>
        <w:t>Sharepoint</w:t>
      </w:r>
      <w:proofErr w:type="spellEnd"/>
      <w:r>
        <w:rPr>
          <w:rFonts w:cs="Arial"/>
        </w:rPr>
        <w:t xml:space="preserve">. </w:t>
      </w:r>
    </w:p>
    <w:p w14:paraId="7CC547DE" w14:textId="77777777" w:rsidR="00BB7B3C" w:rsidRDefault="00BB7B3C" w:rsidP="00BB7B3C">
      <w:pPr>
        <w:rPr>
          <w:rFonts w:cs="Arial"/>
          <w:b/>
          <w:sz w:val="28"/>
          <w:szCs w:val="28"/>
        </w:rPr>
      </w:pPr>
    </w:p>
    <w:p w14:paraId="376314F2" w14:textId="77777777" w:rsidR="00BB7B3C" w:rsidRDefault="00BB7B3C" w:rsidP="00BB7B3C">
      <w:pPr>
        <w:rPr>
          <w:rFonts w:cs="Arial"/>
        </w:rPr>
      </w:pPr>
    </w:p>
    <w:tbl>
      <w:tblPr>
        <w:tblStyle w:val="TableGrid"/>
        <w:tblW w:w="10290" w:type="dxa"/>
        <w:tblLayout w:type="fixed"/>
        <w:tblLook w:val="04A0" w:firstRow="1" w:lastRow="0" w:firstColumn="1" w:lastColumn="0" w:noHBand="0" w:noVBand="1"/>
      </w:tblPr>
      <w:tblGrid>
        <w:gridCol w:w="738"/>
        <w:gridCol w:w="2878"/>
        <w:gridCol w:w="4317"/>
        <w:gridCol w:w="2357"/>
      </w:tblGrid>
      <w:tr w:rsidR="00BB7B3C" w14:paraId="22392A9E" w14:textId="77777777" w:rsidTr="009F4DF9">
        <w:trPr>
          <w:trHeight w:val="33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6F276725" w14:textId="77777777" w:rsidR="00BB7B3C" w:rsidRDefault="00BB7B3C">
            <w:pPr>
              <w:ind w:left="1800" w:hanging="360"/>
              <w:rPr>
                <w:rFonts w:cs="Arial"/>
                <w:b/>
              </w:rPr>
            </w:pP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55ACF179" w14:textId="77777777" w:rsidR="00BB7B3C" w:rsidRDefault="00BB7B3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 Name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66B892AF" w14:textId="77777777" w:rsidR="00BB7B3C" w:rsidRDefault="00BB7B3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51E03AB6" w14:textId="77777777" w:rsidR="00BB7B3C" w:rsidRDefault="00BB7B3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 (if applicable)</w:t>
            </w:r>
          </w:p>
        </w:tc>
      </w:tr>
      <w:tr w:rsidR="009F4DF9" w14:paraId="52B9DD9D" w14:textId="77777777" w:rsidTr="00A44D0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1BC80" w14:textId="77777777" w:rsidR="009F4DF9" w:rsidRDefault="009F4DF9" w:rsidP="00A44D03">
            <w:pPr>
              <w:pStyle w:val="ListParagraph"/>
              <w:numPr>
                <w:ilvl w:val="0"/>
                <w:numId w:val="37"/>
              </w:numPr>
              <w:rPr>
                <w:rFonts w:cs="Arial"/>
              </w:rPr>
            </w:pP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5011" w14:textId="6D119444" w:rsidR="009F4DF9" w:rsidRDefault="009F4DF9" w:rsidP="00A44D03">
            <w:pPr>
              <w:rPr>
                <w:rFonts w:cs="Arial"/>
                <w:color w:val="0523FF"/>
                <w:szCs w:val="22"/>
                <w:u w:val="single"/>
              </w:rPr>
            </w:pPr>
            <w:r>
              <w:rPr>
                <w:rFonts w:cs="Arial"/>
                <w:szCs w:val="22"/>
              </w:rPr>
              <w:t>General Section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186A7" w14:textId="6C48FFFA" w:rsidR="009F4DF9" w:rsidRDefault="009F4DF9" w:rsidP="009F4DF9">
            <w:pPr>
              <w:rPr>
                <w:rFonts w:cs="Arial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76C7E" w14:textId="77777777" w:rsidR="009F4DF9" w:rsidRDefault="009F4DF9" w:rsidP="00A44D03">
            <w:pPr>
              <w:rPr>
                <w:rFonts w:cs="Arial"/>
                <w:color w:val="0523FF"/>
                <w:u w:val="single"/>
              </w:rPr>
            </w:pPr>
            <w:r>
              <w:rPr>
                <w:rFonts w:cs="Arial"/>
                <w:color w:val="000000" w:themeColor="text1"/>
              </w:rPr>
              <w:t>-</w:t>
            </w:r>
          </w:p>
        </w:tc>
      </w:tr>
      <w:tr w:rsidR="00BB7B3C" w14:paraId="7F5F83FC" w14:textId="77777777" w:rsidTr="009F4DF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4A25B" w14:textId="77777777" w:rsidR="00BB7B3C" w:rsidRDefault="00BB7B3C" w:rsidP="00BB7B3C">
            <w:pPr>
              <w:pStyle w:val="ListParagraph"/>
              <w:numPr>
                <w:ilvl w:val="0"/>
                <w:numId w:val="37"/>
              </w:numPr>
              <w:rPr>
                <w:rFonts w:cs="Arial"/>
              </w:rPr>
            </w:pP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1DF4" w14:textId="77777777" w:rsidR="00BB7B3C" w:rsidRDefault="00BB7B3C">
            <w:pPr>
              <w:rPr>
                <w:rFonts w:cs="Arial"/>
                <w:color w:val="0523FF"/>
                <w:szCs w:val="22"/>
                <w:u w:val="single"/>
              </w:rPr>
            </w:pPr>
            <w:r>
              <w:rPr>
                <w:rFonts w:cs="Arial"/>
                <w:szCs w:val="22"/>
              </w:rPr>
              <w:t>IIS Configuration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AE984" w14:textId="77777777" w:rsidR="00BB7B3C" w:rsidRDefault="00BB7B3C">
            <w:pPr>
              <w:rPr>
                <w:rFonts w:cs="Arial"/>
              </w:rPr>
            </w:pPr>
            <w:r>
              <w:rPr>
                <w:rFonts w:cs="Arial"/>
              </w:rPr>
              <w:t>Configure the Internet Information Services in the web server.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D388E" w14:textId="77777777" w:rsidR="00BB7B3C" w:rsidRDefault="00BB7B3C">
            <w:pPr>
              <w:rPr>
                <w:rFonts w:cs="Arial"/>
                <w:color w:val="0523FF"/>
                <w:u w:val="single"/>
              </w:rPr>
            </w:pPr>
            <w:r>
              <w:rPr>
                <w:rFonts w:cs="Arial"/>
                <w:color w:val="000000" w:themeColor="text1"/>
              </w:rPr>
              <w:t>-</w:t>
            </w:r>
          </w:p>
        </w:tc>
      </w:tr>
      <w:tr w:rsidR="00BB7B3C" w14:paraId="7EA094FF" w14:textId="77777777" w:rsidTr="009F4DF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76A0A" w14:textId="1F8444B2" w:rsidR="00BB7B3C" w:rsidRDefault="009F4DF9">
            <w:pPr>
              <w:ind w:left="270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BB7B3C">
              <w:rPr>
                <w:rFonts w:cs="Arial"/>
              </w:rPr>
              <w:t>.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BAF1D" w14:textId="77777777" w:rsidR="00BB7B3C" w:rsidRDefault="00BB7B3C">
            <w:pPr>
              <w:rPr>
                <w:rFonts w:cs="Arial"/>
                <w:color w:val="0523FF"/>
                <w:u w:val="single"/>
              </w:rPr>
            </w:pPr>
            <w:r>
              <w:rPr>
                <w:rFonts w:cs="Arial"/>
                <w:color w:val="0523FF"/>
                <w:u w:val="single"/>
              </w:rPr>
              <w:t>Web Application Deployment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9CF30" w14:textId="77777777" w:rsidR="00BB7B3C" w:rsidRDefault="00BB7B3C">
            <w:pPr>
              <w:rPr>
                <w:rFonts w:cs="Arial"/>
              </w:rPr>
            </w:pPr>
            <w:r>
              <w:rPr>
                <w:rFonts w:cs="Arial"/>
              </w:rPr>
              <w:t>Copy the solution files to website.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549B" w14:textId="77777777" w:rsidR="00BB7B3C" w:rsidRDefault="00BB7B3C">
            <w:pPr>
              <w:rPr>
                <w:rFonts w:cs="Arial"/>
                <w:color w:val="0523FF"/>
                <w:u w:val="single"/>
              </w:rPr>
            </w:pPr>
          </w:p>
        </w:tc>
      </w:tr>
      <w:tr w:rsidR="009F4DF9" w14:paraId="24749F86" w14:textId="77777777" w:rsidTr="00A44D0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3628" w14:textId="76A6E175" w:rsidR="009F4DF9" w:rsidRDefault="009F4DF9" w:rsidP="00A44D03">
            <w:pPr>
              <w:ind w:left="270"/>
              <w:rPr>
                <w:rFonts w:cs="Arial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820F" w14:textId="77777777" w:rsidR="009F4DF9" w:rsidRDefault="009F4DF9" w:rsidP="00A44D03">
            <w:pPr>
              <w:rPr>
                <w:rFonts w:cs="Arial"/>
                <w:color w:val="0523FF"/>
                <w:u w:val="single"/>
              </w:rPr>
            </w:pPr>
            <w:r>
              <w:rPr>
                <w:rFonts w:cs="Arial"/>
                <w:color w:val="0523FF"/>
                <w:u w:val="single"/>
              </w:rPr>
              <w:t>Utility Application Deployment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66F03" w14:textId="77777777" w:rsidR="009F4DF9" w:rsidRDefault="009F4DF9" w:rsidP="00A44D03">
            <w:pPr>
              <w:rPr>
                <w:rFonts w:cs="Arial"/>
              </w:rPr>
            </w:pPr>
            <w:r>
              <w:rPr>
                <w:rFonts w:cs="Arial"/>
              </w:rPr>
              <w:t>Copy the solution files to a file directory.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D9FB5" w14:textId="77777777" w:rsidR="009F4DF9" w:rsidRDefault="009F4DF9" w:rsidP="00A44D03">
            <w:pPr>
              <w:rPr>
                <w:rFonts w:cs="Arial"/>
                <w:color w:val="0523FF"/>
                <w:u w:val="single"/>
              </w:rPr>
            </w:pPr>
          </w:p>
        </w:tc>
      </w:tr>
      <w:tr w:rsidR="00BB7B3C" w14:paraId="251B07F4" w14:textId="77777777" w:rsidTr="009F4DF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100E8" w14:textId="0AC84EE0" w:rsidR="00BB7B3C" w:rsidRDefault="009F4DF9">
            <w:pPr>
              <w:ind w:left="270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BB7B3C">
              <w:rPr>
                <w:rFonts w:cs="Arial"/>
              </w:rPr>
              <w:t>.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CB14C" w14:textId="2E943E28" w:rsidR="00BB7B3C" w:rsidRDefault="009F4DF9">
            <w:pPr>
              <w:rPr>
                <w:rFonts w:cs="Arial"/>
                <w:color w:val="0523FF"/>
                <w:u w:val="single"/>
              </w:rPr>
            </w:pPr>
            <w:r>
              <w:rPr>
                <w:rFonts w:cs="Arial"/>
                <w:color w:val="0523FF"/>
                <w:u w:val="single"/>
              </w:rPr>
              <w:t>Update Production Database Password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ABBE6" w14:textId="21FE29BF" w:rsidR="00BB7B3C" w:rsidRDefault="009F4DF9">
            <w:pPr>
              <w:rPr>
                <w:rFonts w:cs="Arial"/>
              </w:rPr>
            </w:pPr>
            <w:r>
              <w:rPr>
                <w:rFonts w:cs="Arial"/>
              </w:rPr>
              <w:t>Update to production database password in the application configuration file.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75A2C" w14:textId="77777777" w:rsidR="00BB7B3C" w:rsidRDefault="00BB7B3C">
            <w:pPr>
              <w:rPr>
                <w:rFonts w:cs="Arial"/>
                <w:color w:val="0523FF"/>
                <w:u w:val="single"/>
              </w:rPr>
            </w:pPr>
          </w:p>
        </w:tc>
      </w:tr>
    </w:tbl>
    <w:p w14:paraId="190CD770" w14:textId="77777777" w:rsidR="00BB7B3C" w:rsidRDefault="00BB7B3C" w:rsidP="00BB7B3C">
      <w:pPr>
        <w:pStyle w:val="Heading1"/>
        <w:numPr>
          <w:ilvl w:val="0"/>
          <w:numId w:val="36"/>
        </w:numPr>
      </w:pPr>
      <w:bookmarkStart w:id="7" w:name="_Toc334433090"/>
      <w:bookmarkStart w:id="8" w:name="_Toc334628064"/>
      <w:bookmarkStart w:id="9" w:name="_Toc335724840"/>
      <w:bookmarkStart w:id="10" w:name="_Toc335725043"/>
      <w:bookmarkStart w:id="11" w:name="_Custom_Geodatabase_Configuration"/>
      <w:bookmarkStart w:id="12" w:name="_Import_ArcFM_XMLS"/>
      <w:bookmarkStart w:id="13" w:name="_Open_a_Database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IIS (Internet information services) Configuration</w:t>
      </w:r>
    </w:p>
    <w:p w14:paraId="1CB19538" w14:textId="77777777" w:rsidR="00BB7B3C" w:rsidRDefault="00BB7B3C" w:rsidP="00BB7B3C">
      <w:pPr>
        <w:pStyle w:val="ListParagraph"/>
        <w:numPr>
          <w:ilvl w:val="0"/>
          <w:numId w:val="38"/>
        </w:numPr>
      </w:pPr>
      <w:r>
        <w:t>Create App Pool.</w:t>
      </w:r>
    </w:p>
    <w:p w14:paraId="63B63B4A" w14:textId="20C5806C" w:rsidR="00BB7B3C" w:rsidRDefault="00BB7B3C" w:rsidP="00BB7B3C">
      <w:pPr>
        <w:pStyle w:val="ListParagraph"/>
        <w:numPr>
          <w:ilvl w:val="1"/>
          <w:numId w:val="38"/>
        </w:numPr>
      </w:pPr>
      <w:r>
        <w:rPr>
          <w:noProof/>
          <w:lang w:eastAsia="ko-KR"/>
        </w:rPr>
        <w:drawing>
          <wp:anchor distT="0" distB="0" distL="114300" distR="114300" simplePos="0" relativeHeight="251656704" behindDoc="0" locked="0" layoutInCell="1" allowOverlap="1" wp14:anchorId="1AEF5886" wp14:editId="250DE2E0">
            <wp:simplePos x="0" y="0"/>
            <wp:positionH relativeFrom="column">
              <wp:posOffset>342900</wp:posOffset>
            </wp:positionH>
            <wp:positionV relativeFrom="paragraph">
              <wp:posOffset>200660</wp:posOffset>
            </wp:positionV>
            <wp:extent cx="5943600" cy="4467860"/>
            <wp:effectExtent l="0" t="0" r="0" b="889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Go to start, then administrative tools/Internet information services (IIS) Manager</w:t>
      </w:r>
    </w:p>
    <w:p w14:paraId="610D7DB1" w14:textId="77777777" w:rsidR="00BB7B3C" w:rsidRDefault="00BB7B3C" w:rsidP="00BB7B3C">
      <w:pPr>
        <w:pStyle w:val="ListParagraph"/>
        <w:ind w:left="1620"/>
      </w:pPr>
    </w:p>
    <w:p w14:paraId="5D9BDA26" w14:textId="77777777" w:rsidR="00BB7B3C" w:rsidRDefault="00BB7B3C" w:rsidP="00BB7B3C">
      <w:pPr>
        <w:pStyle w:val="ListParagraph"/>
        <w:numPr>
          <w:ilvl w:val="1"/>
          <w:numId w:val="38"/>
        </w:numPr>
      </w:pPr>
      <w:r>
        <w:t>Expand the server name on the left hand side, then right click on the “Application Pool”, then select the “Add Application Pool”</w:t>
      </w:r>
    </w:p>
    <w:p w14:paraId="3F0CBE65" w14:textId="77777777" w:rsidR="00BB7B3C" w:rsidRDefault="00BB7B3C" w:rsidP="00BB7B3C">
      <w:pPr>
        <w:pStyle w:val="ListParagraph"/>
        <w:numPr>
          <w:ilvl w:val="1"/>
          <w:numId w:val="38"/>
        </w:numPr>
      </w:pPr>
      <w:r>
        <w:t>Put “</w:t>
      </w:r>
      <w:proofErr w:type="spellStart"/>
      <w:r>
        <w:t>SettingApp</w:t>
      </w:r>
      <w:proofErr w:type="spellEnd"/>
      <w:r>
        <w:t>” as the application pool name and select the .NET Framework version 4.0.30319.</w:t>
      </w:r>
    </w:p>
    <w:p w14:paraId="66F0F351" w14:textId="18C48050" w:rsidR="00BB7B3C" w:rsidRDefault="00BB7B3C" w:rsidP="00BB7B3C">
      <w:pPr>
        <w:pStyle w:val="ListParagraph"/>
        <w:ind w:left="1620"/>
      </w:pPr>
      <w:r>
        <w:rPr>
          <w:noProof/>
          <w:lang w:eastAsia="ko-KR"/>
        </w:rPr>
        <w:lastRenderedPageBreak/>
        <w:drawing>
          <wp:inline distT="0" distB="0" distL="0" distR="0" wp14:anchorId="4DA168B2" wp14:editId="7F0C5FCF">
            <wp:extent cx="3752850" cy="3409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6755" w14:textId="77777777" w:rsidR="00BB7B3C" w:rsidRDefault="00BB7B3C" w:rsidP="00BB7B3C">
      <w:pPr>
        <w:pStyle w:val="ListParagraph"/>
        <w:ind w:left="1620"/>
      </w:pPr>
    </w:p>
    <w:p w14:paraId="318FF9DA" w14:textId="51ABE24D" w:rsidR="00BB7B3C" w:rsidRDefault="00BB7B3C" w:rsidP="00BB7B3C">
      <w:pPr>
        <w:pStyle w:val="ListParagraph"/>
        <w:numPr>
          <w:ilvl w:val="1"/>
          <w:numId w:val="38"/>
        </w:numPr>
      </w:pPr>
      <w:r>
        <w:rPr>
          <w:noProof/>
          <w:lang w:eastAsia="ko-KR"/>
        </w:rPr>
        <w:drawing>
          <wp:anchor distT="0" distB="0" distL="114300" distR="114300" simplePos="0" relativeHeight="251657728" behindDoc="0" locked="0" layoutInCell="1" allowOverlap="1" wp14:anchorId="6B23DE20" wp14:editId="63EE8D34">
            <wp:simplePos x="0" y="0"/>
            <wp:positionH relativeFrom="column">
              <wp:posOffset>342900</wp:posOffset>
            </wp:positionH>
            <wp:positionV relativeFrom="paragraph">
              <wp:posOffset>415290</wp:posOffset>
            </wp:positionV>
            <wp:extent cx="5943600" cy="242316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Once the app pool is created, select the “</w:t>
      </w:r>
      <w:proofErr w:type="spellStart"/>
      <w:r>
        <w:t>SettingsApp</w:t>
      </w:r>
      <w:proofErr w:type="spellEnd"/>
      <w:r>
        <w:t xml:space="preserve">” in the </w:t>
      </w:r>
      <w:proofErr w:type="spellStart"/>
      <w:r>
        <w:t>mid section</w:t>
      </w:r>
      <w:proofErr w:type="spellEnd"/>
      <w:r>
        <w:t xml:space="preserve"> of the window, and then click on the “Advanced Settings” on the right.</w:t>
      </w:r>
    </w:p>
    <w:p w14:paraId="7B70EF17" w14:textId="77777777" w:rsidR="00BB7B3C" w:rsidRDefault="00BB7B3C" w:rsidP="00BB7B3C">
      <w:pPr>
        <w:pStyle w:val="ListParagraph"/>
        <w:ind w:left="1620"/>
      </w:pPr>
    </w:p>
    <w:p w14:paraId="36914FD3" w14:textId="77777777" w:rsidR="00BB7B3C" w:rsidRDefault="00BB7B3C" w:rsidP="00BB7B3C">
      <w:pPr>
        <w:pStyle w:val="ListParagraph"/>
        <w:ind w:left="1620"/>
      </w:pPr>
    </w:p>
    <w:p w14:paraId="7FB01EE6" w14:textId="77777777" w:rsidR="00BB7B3C" w:rsidRDefault="00BB7B3C" w:rsidP="00BB7B3C">
      <w:pPr>
        <w:pStyle w:val="ListParagraph"/>
        <w:numPr>
          <w:ilvl w:val="1"/>
          <w:numId w:val="38"/>
        </w:numPr>
      </w:pPr>
      <w:r>
        <w:t>Click next to “Identity” to open the identity selection window.</w:t>
      </w:r>
    </w:p>
    <w:p w14:paraId="229E682D" w14:textId="77F87DD5" w:rsidR="00BB7B3C" w:rsidRDefault="00BB7B3C" w:rsidP="00BB7B3C">
      <w:pPr>
        <w:pStyle w:val="ListParagraph"/>
        <w:ind w:left="1620"/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58752" behindDoc="0" locked="0" layoutInCell="1" allowOverlap="1" wp14:anchorId="5A0D5C79" wp14:editId="0B7A9024">
            <wp:simplePos x="0" y="0"/>
            <wp:positionH relativeFrom="column">
              <wp:posOffset>228600</wp:posOffset>
            </wp:positionH>
            <wp:positionV relativeFrom="paragraph">
              <wp:posOffset>114300</wp:posOffset>
            </wp:positionV>
            <wp:extent cx="5943600" cy="459676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F3B53" w14:textId="77777777" w:rsidR="00BB7B3C" w:rsidRDefault="00BB7B3C" w:rsidP="00BB7B3C">
      <w:pPr>
        <w:pStyle w:val="ListParagraph"/>
        <w:ind w:left="1620"/>
      </w:pPr>
    </w:p>
    <w:p w14:paraId="0D63A2BE" w14:textId="77777777" w:rsidR="00BB7B3C" w:rsidRDefault="00BB7B3C" w:rsidP="00BB7B3C">
      <w:pPr>
        <w:pStyle w:val="ListParagraph"/>
        <w:numPr>
          <w:ilvl w:val="1"/>
          <w:numId w:val="38"/>
        </w:numPr>
      </w:pPr>
      <w:r>
        <w:t>Click on the Set for the “Custom Account” and put user name as “</w:t>
      </w:r>
      <w:proofErr w:type="spellStart"/>
      <w:del w:id="14" w:author="Kim, Chris" w:date="2014-04-22T12:48:00Z">
        <w:r>
          <w:delText>SRV_SettingsApp</w:delText>
        </w:r>
      </w:del>
      <w:ins w:id="15" w:author="Kim, Chris" w:date="2014-04-22T12:48:00Z">
        <w:r>
          <w:t>SVC_ED_SettingsApp</w:t>
        </w:r>
      </w:ins>
      <w:proofErr w:type="spellEnd"/>
      <w:r>
        <w:t>” and provide the password “”.</w:t>
      </w:r>
    </w:p>
    <w:p w14:paraId="4267005B" w14:textId="77777777" w:rsidR="00BB7B3C" w:rsidRDefault="00BB7B3C" w:rsidP="00BB7B3C">
      <w:pPr>
        <w:pStyle w:val="ListParagraph"/>
        <w:ind w:left="1620"/>
      </w:pPr>
    </w:p>
    <w:p w14:paraId="048578C8" w14:textId="77777777" w:rsidR="00BB7B3C" w:rsidRDefault="00BB7B3C" w:rsidP="00BB7B3C">
      <w:pPr>
        <w:pStyle w:val="ListParagraph"/>
        <w:numPr>
          <w:ilvl w:val="0"/>
          <w:numId w:val="38"/>
        </w:numPr>
      </w:pPr>
      <w:r>
        <w:t>Create a website as follows,</w:t>
      </w:r>
    </w:p>
    <w:p w14:paraId="0F773C58" w14:textId="77777777" w:rsidR="00BB7B3C" w:rsidRDefault="00BB7B3C" w:rsidP="00BB7B3C">
      <w:pPr>
        <w:pStyle w:val="ListParagraph"/>
        <w:ind w:left="1080"/>
      </w:pPr>
    </w:p>
    <w:p w14:paraId="6C52AB79" w14:textId="77777777" w:rsidR="00BB7B3C" w:rsidRDefault="00BB7B3C" w:rsidP="00BB7B3C">
      <w:pPr>
        <w:pStyle w:val="ListParagraph"/>
        <w:ind w:left="1080"/>
      </w:pPr>
    </w:p>
    <w:p w14:paraId="3A8920F1" w14:textId="77777777" w:rsidR="00BB7B3C" w:rsidRDefault="00BB7B3C" w:rsidP="00BB7B3C">
      <w:pPr>
        <w:pStyle w:val="ListParagraph"/>
        <w:numPr>
          <w:ilvl w:val="0"/>
          <w:numId w:val="38"/>
        </w:numPr>
      </w:pPr>
      <w:r>
        <w:t xml:space="preserve">Expand the </w:t>
      </w:r>
      <w:proofErr w:type="spellStart"/>
      <w:r>
        <w:t>the</w:t>
      </w:r>
      <w:proofErr w:type="spellEnd"/>
      <w:r>
        <w:t xml:space="preserve"> server and right click on the “Site” and  select “Add Web Site”</w:t>
      </w:r>
    </w:p>
    <w:p w14:paraId="39C18B41" w14:textId="51A37342" w:rsidR="00BB7B3C" w:rsidRDefault="00BB7B3C" w:rsidP="00BB7B3C">
      <w:pPr>
        <w:pStyle w:val="ListParagraph"/>
        <w:ind w:left="1080"/>
      </w:pPr>
      <w:r>
        <w:rPr>
          <w:noProof/>
          <w:lang w:eastAsia="ko-KR"/>
        </w:rPr>
        <w:lastRenderedPageBreak/>
        <w:drawing>
          <wp:inline distT="0" distB="0" distL="0" distR="0" wp14:anchorId="443A4D3B" wp14:editId="688501D0">
            <wp:extent cx="2962275" cy="1781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FDF3" w14:textId="77777777" w:rsidR="00BB7B3C" w:rsidRDefault="00BB7B3C" w:rsidP="00BB7B3C">
      <w:pPr>
        <w:pStyle w:val="ListParagraph"/>
        <w:numPr>
          <w:ilvl w:val="0"/>
          <w:numId w:val="38"/>
        </w:numPr>
      </w:pPr>
      <w:r>
        <w:t>Put “</w:t>
      </w:r>
      <w:proofErr w:type="spellStart"/>
      <w:r>
        <w:t>SettingsApp</w:t>
      </w:r>
      <w:proofErr w:type="spellEnd"/>
      <w:r>
        <w:t>” as the site name and then choose “</w:t>
      </w:r>
      <w:proofErr w:type="spellStart"/>
      <w:r>
        <w:t>SettingsApp</w:t>
      </w:r>
      <w:proofErr w:type="spellEnd"/>
      <w:r>
        <w:t>” as the application pool. For the physical path, put “D:\</w:t>
      </w:r>
      <w:proofErr w:type="spellStart"/>
      <w:r>
        <w:t>inetpub</w:t>
      </w:r>
      <w:proofErr w:type="spellEnd"/>
      <w:r>
        <w:t>\</w:t>
      </w:r>
      <w:proofErr w:type="spellStart"/>
      <w:r>
        <w:t>SettingsApp</w:t>
      </w:r>
      <w:proofErr w:type="spellEnd"/>
      <w:r>
        <w:t>”.</w:t>
      </w:r>
    </w:p>
    <w:p w14:paraId="3AA63C1A" w14:textId="6FD13BB2" w:rsidR="00BB7B3C" w:rsidRDefault="00BB7B3C" w:rsidP="00BB7B3C">
      <w:pPr>
        <w:pStyle w:val="ListParagraph"/>
        <w:ind w:left="1080"/>
      </w:pPr>
      <w:r>
        <w:rPr>
          <w:noProof/>
          <w:lang w:eastAsia="ko-KR"/>
        </w:rPr>
        <w:drawing>
          <wp:inline distT="0" distB="0" distL="0" distR="0" wp14:anchorId="0BB19EBD" wp14:editId="466019F9">
            <wp:extent cx="4276725" cy="2305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8FB5" w14:textId="77777777" w:rsidR="00BB7B3C" w:rsidRDefault="00BB7B3C" w:rsidP="00BB7B3C">
      <w:pPr>
        <w:pStyle w:val="ListParagraph"/>
        <w:ind w:left="1080"/>
      </w:pPr>
    </w:p>
    <w:p w14:paraId="7801D98F" w14:textId="77777777" w:rsidR="00BB7B3C" w:rsidRDefault="00BB7B3C" w:rsidP="00BB7B3C">
      <w:pPr>
        <w:pStyle w:val="ListParagraph"/>
        <w:numPr>
          <w:ilvl w:val="0"/>
          <w:numId w:val="38"/>
        </w:numPr>
      </w:pPr>
      <w:r>
        <w:t>Double click on the “Authentication” under IIS section</w:t>
      </w:r>
    </w:p>
    <w:p w14:paraId="7A0435BC" w14:textId="4FA9EFF7" w:rsidR="00BB7B3C" w:rsidRDefault="00BB7B3C" w:rsidP="00BB7B3C">
      <w:pPr>
        <w:pStyle w:val="ListParagraph"/>
        <w:ind w:left="1080"/>
      </w:pPr>
      <w:r>
        <w:rPr>
          <w:noProof/>
          <w:lang w:eastAsia="ko-KR"/>
        </w:rPr>
        <w:drawing>
          <wp:inline distT="0" distB="0" distL="0" distR="0" wp14:anchorId="38236505" wp14:editId="61DF5417">
            <wp:extent cx="4181475" cy="2390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77FE" w14:textId="77777777" w:rsidR="00BB7B3C" w:rsidRDefault="00BB7B3C" w:rsidP="00BB7B3C">
      <w:pPr>
        <w:pStyle w:val="ListParagraph"/>
        <w:ind w:left="1080"/>
      </w:pPr>
    </w:p>
    <w:p w14:paraId="0A9E0725" w14:textId="77777777" w:rsidR="00BB7B3C" w:rsidRDefault="00BB7B3C" w:rsidP="00BB7B3C">
      <w:pPr>
        <w:pStyle w:val="ListParagraph"/>
        <w:ind w:left="1080"/>
      </w:pPr>
    </w:p>
    <w:p w14:paraId="6B84CEEF" w14:textId="77777777" w:rsidR="00BB7B3C" w:rsidRDefault="00BB7B3C" w:rsidP="00BB7B3C">
      <w:pPr>
        <w:pStyle w:val="ListParagraph"/>
        <w:numPr>
          <w:ilvl w:val="0"/>
          <w:numId w:val="38"/>
        </w:numPr>
      </w:pPr>
      <w:r>
        <w:t>Configure to following:</w:t>
      </w:r>
    </w:p>
    <w:p w14:paraId="6103A560" w14:textId="012A04E0" w:rsidR="00BB7B3C" w:rsidRDefault="00BB7B3C" w:rsidP="00BB7B3C">
      <w:pPr>
        <w:pStyle w:val="ListParagraph"/>
        <w:ind w:left="1080"/>
      </w:pPr>
      <w:r>
        <w:rPr>
          <w:noProof/>
          <w:lang w:eastAsia="ko-KR"/>
        </w:rPr>
        <w:lastRenderedPageBreak/>
        <w:drawing>
          <wp:inline distT="0" distB="0" distL="0" distR="0" wp14:anchorId="40E738AC" wp14:editId="02FEB9C9">
            <wp:extent cx="4800600" cy="192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155B" w14:textId="77777777" w:rsidR="0001334F" w:rsidRDefault="0001334F" w:rsidP="00BB7B3C">
      <w:pPr>
        <w:pStyle w:val="ListParagraph"/>
        <w:ind w:left="1080"/>
      </w:pPr>
    </w:p>
    <w:p w14:paraId="17B74AC8" w14:textId="77777777" w:rsidR="0001334F" w:rsidRDefault="0001334F" w:rsidP="00BB7B3C">
      <w:pPr>
        <w:pStyle w:val="ListParagraph"/>
        <w:ind w:left="1080"/>
      </w:pPr>
    </w:p>
    <w:p w14:paraId="30FAD4DC" w14:textId="77777777" w:rsidR="0001334F" w:rsidRDefault="0001334F" w:rsidP="0001334F">
      <w:pPr>
        <w:pStyle w:val="ListParagraph"/>
        <w:numPr>
          <w:ilvl w:val="0"/>
          <w:numId w:val="38"/>
        </w:numPr>
      </w:pPr>
      <w:r>
        <w:t>Disable “Default Web Site”</w:t>
      </w:r>
    </w:p>
    <w:p w14:paraId="21C4BA6B" w14:textId="4BE7B337" w:rsidR="0001334F" w:rsidRDefault="0001334F" w:rsidP="0001334F">
      <w:pPr>
        <w:pStyle w:val="ListParagraph"/>
        <w:numPr>
          <w:ilvl w:val="1"/>
          <w:numId w:val="38"/>
        </w:numPr>
      </w:pPr>
      <w:r>
        <w:t>Click on the “Default Web Site”</w:t>
      </w:r>
    </w:p>
    <w:p w14:paraId="4F46B54D" w14:textId="73273994" w:rsidR="0001334F" w:rsidRDefault="0001334F" w:rsidP="0001334F">
      <w:pPr>
        <w:pStyle w:val="ListParagraph"/>
        <w:ind w:left="1620"/>
      </w:pPr>
      <w:r>
        <w:rPr>
          <w:noProof/>
          <w:lang w:eastAsia="ko-KR"/>
        </w:rPr>
        <w:drawing>
          <wp:inline distT="0" distB="0" distL="0" distR="0" wp14:anchorId="42D8D003" wp14:editId="12B0D6A3">
            <wp:extent cx="5943600" cy="2957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93A5" w14:textId="77777777" w:rsidR="0001334F" w:rsidRDefault="0001334F" w:rsidP="0001334F">
      <w:pPr>
        <w:pStyle w:val="ListParagraph"/>
        <w:ind w:left="1620"/>
      </w:pPr>
    </w:p>
    <w:p w14:paraId="12D31F92" w14:textId="52D070DA" w:rsidR="0001334F" w:rsidRDefault="0001334F" w:rsidP="0001334F">
      <w:pPr>
        <w:pStyle w:val="ListParagraph"/>
        <w:numPr>
          <w:ilvl w:val="1"/>
          <w:numId w:val="38"/>
        </w:numPr>
      </w:pPr>
      <w:r>
        <w:t>Take a look at the “Manage Web Site” section, and if “Stop” is enabled, click on the link to stop the web site.</w:t>
      </w:r>
    </w:p>
    <w:p w14:paraId="6DBCA4E8" w14:textId="0DCC874D" w:rsidR="0001334F" w:rsidRDefault="0001334F" w:rsidP="0001334F">
      <w:pPr>
        <w:pStyle w:val="ListParagraph"/>
        <w:ind w:left="1080"/>
      </w:pPr>
    </w:p>
    <w:p w14:paraId="63EC4C22" w14:textId="77777777" w:rsidR="00BB7B3C" w:rsidRDefault="00BB7B3C" w:rsidP="00BB7B3C">
      <w:pPr>
        <w:pStyle w:val="Heading1"/>
        <w:numPr>
          <w:ilvl w:val="0"/>
          <w:numId w:val="36"/>
        </w:numPr>
      </w:pPr>
      <w:r>
        <w:lastRenderedPageBreak/>
        <w:t>Deployment of Settings Web Application</w:t>
      </w:r>
    </w:p>
    <w:p w14:paraId="7B31A2A5" w14:textId="77777777" w:rsidR="00BB7B3C" w:rsidRDefault="00BB7B3C" w:rsidP="00BB7B3C">
      <w:pPr>
        <w:rPr>
          <w:rFonts w:cs="Arial"/>
        </w:rPr>
      </w:pPr>
    </w:p>
    <w:p w14:paraId="3A397C2B" w14:textId="77777777" w:rsidR="00BB7B3C" w:rsidRDefault="00BB7B3C" w:rsidP="00BB7B3C">
      <w:pPr>
        <w:pStyle w:val="ListParagraph"/>
        <w:numPr>
          <w:ilvl w:val="0"/>
          <w:numId w:val="39"/>
        </w:numPr>
        <w:rPr>
          <w:rFonts w:cs="Arial"/>
        </w:rPr>
      </w:pPr>
      <w:r>
        <w:rPr>
          <w:rFonts w:cs="Arial"/>
        </w:rPr>
        <w:t xml:space="preserve">Navigate to </w:t>
      </w:r>
      <w:hyperlink r:id="rId18" w:history="1">
        <w:r>
          <w:rPr>
            <w:rStyle w:val="Hyperlink"/>
            <w:rFonts w:cs="Arial"/>
          </w:rPr>
          <w:t>\\sfetgis-nas01\sfgispoc_data\ApplicationDevelopment\IBM_Delivery\Settings\WebApplication</w:t>
        </w:r>
      </w:hyperlink>
      <w:bookmarkStart w:id="16" w:name="_Custom_ArcFM_Login"/>
      <w:bookmarkStart w:id="17" w:name="_Ref361774832"/>
      <w:bookmarkStart w:id="18" w:name="_Toc361847155"/>
      <w:bookmarkEnd w:id="16"/>
      <w:r>
        <w:rPr>
          <w:rFonts w:cs="Arial"/>
        </w:rPr>
        <w:t>.</w:t>
      </w:r>
    </w:p>
    <w:p w14:paraId="4A5D4A92" w14:textId="77777777" w:rsidR="00BB7B3C" w:rsidRDefault="00BB7B3C" w:rsidP="00BB7B3C">
      <w:pPr>
        <w:pStyle w:val="ListParagraph"/>
        <w:numPr>
          <w:ilvl w:val="0"/>
          <w:numId w:val="39"/>
        </w:numPr>
        <w:rPr>
          <w:rFonts w:cs="Arial"/>
        </w:rPr>
      </w:pPr>
      <w:r>
        <w:rPr>
          <w:rFonts w:cs="Arial"/>
        </w:rPr>
        <w:t xml:space="preserve">Find the </w:t>
      </w:r>
      <w:proofErr w:type="spellStart"/>
      <w:r>
        <w:rPr>
          <w:rFonts w:cs="Arial"/>
        </w:rPr>
        <w:t>approporiate</w:t>
      </w:r>
      <w:proofErr w:type="spellEnd"/>
      <w:r>
        <w:rPr>
          <w:rFonts w:cs="Arial"/>
        </w:rPr>
        <w:t xml:space="preserve"> environment, </w:t>
      </w:r>
      <w:proofErr w:type="spellStart"/>
      <w:r>
        <w:rPr>
          <w:rFonts w:cs="Arial"/>
        </w:rPr>
        <w:t>dev</w:t>
      </w:r>
      <w:proofErr w:type="spellEnd"/>
      <w:r>
        <w:rPr>
          <w:rFonts w:cs="Arial"/>
        </w:rPr>
        <w:t>, test, stage, prod.</w:t>
      </w:r>
    </w:p>
    <w:p w14:paraId="7802B1C8" w14:textId="0A49C163" w:rsidR="00BB7B3C" w:rsidRDefault="00BB7B3C" w:rsidP="00BB7B3C">
      <w:pPr>
        <w:pStyle w:val="ListParagraph"/>
        <w:ind w:left="1080"/>
        <w:rPr>
          <w:rFonts w:cs="Arial"/>
        </w:rPr>
      </w:pPr>
      <w:r>
        <w:rPr>
          <w:noProof/>
          <w:lang w:eastAsia="ko-KR"/>
        </w:rPr>
        <w:drawing>
          <wp:inline distT="0" distB="0" distL="0" distR="0" wp14:anchorId="0175FFBF" wp14:editId="01F0B483">
            <wp:extent cx="5943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3155" w14:textId="77777777" w:rsidR="00BB7B3C" w:rsidRDefault="00BB7B3C" w:rsidP="00BB7B3C">
      <w:pPr>
        <w:pStyle w:val="ListParagraph"/>
        <w:ind w:left="1080"/>
        <w:rPr>
          <w:rFonts w:cs="Arial"/>
        </w:rPr>
      </w:pPr>
    </w:p>
    <w:p w14:paraId="1D503E1B" w14:textId="77777777" w:rsidR="00BB7B3C" w:rsidRDefault="00BB7B3C" w:rsidP="00BB7B3C">
      <w:pPr>
        <w:pStyle w:val="ListParagraph"/>
        <w:numPr>
          <w:ilvl w:val="0"/>
          <w:numId w:val="39"/>
        </w:numPr>
        <w:rPr>
          <w:rFonts w:cs="Arial"/>
        </w:rPr>
      </w:pPr>
      <w:r>
        <w:rPr>
          <w:rFonts w:cs="Arial"/>
        </w:rPr>
        <w:t>Copy to the location defined in the IIS setting, to “D:\</w:t>
      </w:r>
      <w:proofErr w:type="spellStart"/>
      <w:r>
        <w:rPr>
          <w:rFonts w:cs="Arial"/>
        </w:rPr>
        <w:t>inetpub</w:t>
      </w:r>
      <w:proofErr w:type="spellEnd"/>
      <w:r>
        <w:rPr>
          <w:rFonts w:cs="Arial"/>
        </w:rPr>
        <w:t>\</w:t>
      </w:r>
      <w:proofErr w:type="spellStart"/>
      <w:r>
        <w:rPr>
          <w:rFonts w:cs="Arial"/>
        </w:rPr>
        <w:t>SettingsApp</w:t>
      </w:r>
      <w:proofErr w:type="spellEnd"/>
      <w:r>
        <w:rPr>
          <w:rFonts w:cs="Arial"/>
        </w:rPr>
        <w:t>”.</w:t>
      </w:r>
    </w:p>
    <w:p w14:paraId="2A6B5C70" w14:textId="77777777" w:rsidR="00BB7B3C" w:rsidRDefault="00BB7B3C" w:rsidP="00BB7B3C">
      <w:pPr>
        <w:rPr>
          <w:rFonts w:cs="Arial"/>
        </w:rPr>
      </w:pPr>
    </w:p>
    <w:p w14:paraId="73C60B3A" w14:textId="77777777" w:rsidR="00BB7B3C" w:rsidRDefault="00BB7B3C" w:rsidP="00BB7B3C">
      <w:pPr>
        <w:pStyle w:val="Heading1"/>
        <w:numPr>
          <w:ilvl w:val="0"/>
          <w:numId w:val="36"/>
        </w:numPr>
      </w:pPr>
      <w:r>
        <w:lastRenderedPageBreak/>
        <w:t>Deployment of Settings Utility Application</w:t>
      </w:r>
    </w:p>
    <w:p w14:paraId="0FA9A869" w14:textId="77777777" w:rsidR="00BB7B3C" w:rsidRDefault="00BB7B3C" w:rsidP="00BB7B3C">
      <w:pPr>
        <w:rPr>
          <w:rFonts w:cs="Arial"/>
        </w:rPr>
      </w:pPr>
    </w:p>
    <w:p w14:paraId="7AAE6CD4" w14:textId="77777777" w:rsidR="00BB7B3C" w:rsidRDefault="00BB7B3C" w:rsidP="00BB7B3C">
      <w:pPr>
        <w:pStyle w:val="NormalWeb"/>
        <w:rPr>
          <w:rFonts w:ascii="Arial" w:hAnsi="Arial" w:cs="Arial"/>
          <w:color w:val="18376A"/>
        </w:rPr>
      </w:pPr>
      <w:r>
        <w:rPr>
          <w:rFonts w:ascii="Arial" w:hAnsi="Arial" w:cs="Arial"/>
          <w:color w:val="18376A"/>
        </w:rPr>
        <w:t>Copy the contents from the source folder to the target folder.</w:t>
      </w:r>
    </w:p>
    <w:p w14:paraId="1091F30F" w14:textId="77777777" w:rsidR="00BB7B3C" w:rsidRDefault="00BB7B3C" w:rsidP="00BB7B3C">
      <w:pPr>
        <w:pStyle w:val="NormalWeb"/>
        <w:rPr>
          <w:rFonts w:ascii="Arial" w:hAnsi="Arial" w:cs="Arial"/>
          <w:color w:val="18376A"/>
        </w:rPr>
      </w:pPr>
    </w:p>
    <w:p w14:paraId="4A264B9C" w14:textId="77777777" w:rsidR="00BB7B3C" w:rsidRDefault="00BB7B3C" w:rsidP="00BB7B3C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18376A"/>
        </w:rPr>
        <w:t>Source:</w:t>
      </w:r>
    </w:p>
    <w:p w14:paraId="3A2F6C40" w14:textId="77777777" w:rsidR="00BB7B3C" w:rsidRDefault="0088484E" w:rsidP="00BB7B3C">
      <w:pPr>
        <w:pStyle w:val="NormalWeb"/>
        <w:rPr>
          <w:rFonts w:ascii="Arial" w:hAnsi="Arial" w:cs="Arial"/>
          <w:color w:val="18376A"/>
        </w:rPr>
      </w:pPr>
      <w:hyperlink r:id="rId20" w:history="1">
        <w:r w:rsidR="00BB7B3C">
          <w:rPr>
            <w:rStyle w:val="Hyperlink"/>
            <w:rFonts w:ascii="Arial" w:hAnsi="Arial" w:cs="Arial"/>
          </w:rPr>
          <w:t>\\sfetgis-nas01\sfgispoc_data\ApplicationDevelopment\IBM_Delivery\Settings\Utilities\Test_Deployment</w:t>
        </w:r>
      </w:hyperlink>
      <w:r w:rsidR="00BB7B3C">
        <w:rPr>
          <w:rFonts w:ascii="Arial" w:hAnsi="Arial" w:cs="Arial"/>
          <w:color w:val="18376A"/>
        </w:rPr>
        <w:t> </w:t>
      </w:r>
    </w:p>
    <w:p w14:paraId="48589F27" w14:textId="77777777" w:rsidR="00BB7B3C" w:rsidRDefault="00BB7B3C" w:rsidP="00BB7B3C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18376A"/>
        </w:rPr>
        <w:t>Destination</w:t>
      </w:r>
    </w:p>
    <w:p w14:paraId="0ADE7516" w14:textId="77777777" w:rsidR="00BB7B3C" w:rsidRDefault="0088484E" w:rsidP="00BB7B3C">
      <w:pPr>
        <w:pStyle w:val="NormalWeb"/>
        <w:rPr>
          <w:rFonts w:ascii="Arial" w:hAnsi="Arial" w:cs="Arial"/>
          <w:color w:val="000000"/>
        </w:rPr>
      </w:pPr>
      <w:hyperlink r:id="rId21" w:history="1">
        <w:r w:rsidR="00BB7B3C">
          <w:rPr>
            <w:rStyle w:val="Hyperlink"/>
            <w:rFonts w:ascii="Arial" w:hAnsi="Arial" w:cs="Arial"/>
          </w:rPr>
          <w:t>\\edgiswwwtst01</w:t>
        </w:r>
      </w:hyperlink>
      <w:r w:rsidR="00BB7B3C">
        <w:rPr>
          <w:rFonts w:ascii="Arial" w:hAnsi="Arial" w:cs="Arial"/>
          <w:color w:val="000000"/>
        </w:rPr>
        <w:t>, D:\inetpub\SettingsApp\SMUtilityExport</w:t>
      </w:r>
    </w:p>
    <w:p w14:paraId="133E7F46" w14:textId="77777777" w:rsidR="00BB7B3C" w:rsidRDefault="00BB7B3C" w:rsidP="00BB7B3C">
      <w:pPr>
        <w:pStyle w:val="NormalWeb"/>
        <w:rPr>
          <w:rFonts w:ascii="Arial" w:hAnsi="Arial" w:cs="Arial"/>
          <w:color w:val="000000"/>
        </w:rPr>
      </w:pPr>
    </w:p>
    <w:p w14:paraId="5FA54F55" w14:textId="77777777" w:rsidR="00BB7B3C" w:rsidRDefault="00BB7B3C" w:rsidP="00BB7B3C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(** </w:t>
      </w:r>
      <w:hyperlink r:id="rId22" w:history="1">
        <w:r>
          <w:rPr>
            <w:rStyle w:val="Hyperlink"/>
            <w:rFonts w:ascii="Arial" w:hAnsi="Arial" w:cs="Arial"/>
          </w:rPr>
          <w:t>\\edgiswwwtst01</w:t>
        </w:r>
      </w:hyperlink>
      <w:r>
        <w:rPr>
          <w:rFonts w:ascii="Arial" w:hAnsi="Arial" w:cs="Arial"/>
          <w:color w:val="000000"/>
        </w:rPr>
        <w:t xml:space="preserve"> is a target for the testing environment, use the </w:t>
      </w:r>
      <w:proofErr w:type="spellStart"/>
      <w:r>
        <w:rPr>
          <w:rFonts w:ascii="Arial" w:hAnsi="Arial" w:cs="Arial"/>
          <w:color w:val="000000"/>
        </w:rPr>
        <w:t>approporiate</w:t>
      </w:r>
      <w:proofErr w:type="spellEnd"/>
      <w:r>
        <w:rPr>
          <w:rFonts w:ascii="Arial" w:hAnsi="Arial" w:cs="Arial"/>
          <w:color w:val="000000"/>
        </w:rPr>
        <w:t xml:space="preserve"> servers for different environments.)</w:t>
      </w:r>
    </w:p>
    <w:p w14:paraId="63E164D7" w14:textId="77777777" w:rsidR="00BB7B3C" w:rsidRDefault="00BB7B3C" w:rsidP="00BB7B3C">
      <w:pPr>
        <w:rPr>
          <w:rFonts w:cs="Arial"/>
        </w:rPr>
      </w:pPr>
    </w:p>
    <w:p w14:paraId="55F1EBAF" w14:textId="77777777" w:rsidR="009F4DF9" w:rsidRDefault="009F4DF9" w:rsidP="00BB7B3C">
      <w:pPr>
        <w:rPr>
          <w:rFonts w:cs="Arial"/>
        </w:rPr>
      </w:pPr>
    </w:p>
    <w:p w14:paraId="626EF1CF" w14:textId="2B7C70B1" w:rsidR="009F4DF9" w:rsidRDefault="009F4DF9" w:rsidP="009F4DF9">
      <w:pPr>
        <w:pStyle w:val="Heading1"/>
        <w:numPr>
          <w:ilvl w:val="0"/>
          <w:numId w:val="36"/>
        </w:numPr>
      </w:pPr>
      <w:r>
        <w:lastRenderedPageBreak/>
        <w:t xml:space="preserve">Updating Password for the </w:t>
      </w:r>
      <w:r w:rsidR="00EE1B94">
        <w:t>Production</w:t>
      </w:r>
    </w:p>
    <w:p w14:paraId="553F6DD6" w14:textId="77777777" w:rsidR="009F4DF9" w:rsidRDefault="009F4DF9" w:rsidP="009F4DF9">
      <w:pPr>
        <w:rPr>
          <w:rFonts w:cs="Arial"/>
        </w:rPr>
      </w:pPr>
    </w:p>
    <w:p w14:paraId="7D658A33" w14:textId="634E9997" w:rsidR="009F4DF9" w:rsidRDefault="00EE1B94" w:rsidP="009F4DF9">
      <w:pPr>
        <w:pStyle w:val="NormalWeb"/>
        <w:rPr>
          <w:rFonts w:ascii="Arial" w:hAnsi="Arial" w:cs="Arial"/>
          <w:color w:val="18376A"/>
        </w:rPr>
      </w:pPr>
      <w:r>
        <w:rPr>
          <w:rFonts w:ascii="Arial" w:hAnsi="Arial" w:cs="Arial"/>
          <w:color w:val="18376A"/>
        </w:rPr>
        <w:t>This section will explain how to update the database password for the production environment.</w:t>
      </w:r>
    </w:p>
    <w:p w14:paraId="5105B71C" w14:textId="77777777" w:rsidR="00EE1B94" w:rsidRDefault="00EE1B94" w:rsidP="009F4DF9">
      <w:pPr>
        <w:pStyle w:val="NormalWeb"/>
        <w:rPr>
          <w:rFonts w:ascii="Arial" w:hAnsi="Arial" w:cs="Arial"/>
          <w:color w:val="18376A"/>
        </w:rPr>
      </w:pPr>
    </w:p>
    <w:p w14:paraId="669D5A1D" w14:textId="3801AFFA" w:rsidR="00EE1B94" w:rsidRDefault="00EE1B94" w:rsidP="00EE1B94">
      <w:pPr>
        <w:pStyle w:val="NormalWeb"/>
        <w:numPr>
          <w:ilvl w:val="0"/>
          <w:numId w:val="40"/>
        </w:numPr>
        <w:rPr>
          <w:rFonts w:ascii="Arial" w:hAnsi="Arial" w:cs="Arial"/>
          <w:color w:val="18376A"/>
        </w:rPr>
      </w:pPr>
      <w:r>
        <w:rPr>
          <w:rFonts w:ascii="Arial" w:hAnsi="Arial" w:cs="Arial"/>
          <w:color w:val="18376A"/>
        </w:rPr>
        <w:t>Navigate to the source deployment location</w:t>
      </w:r>
    </w:p>
    <w:p w14:paraId="33C8E289" w14:textId="28445002" w:rsidR="00EE1B94" w:rsidRDefault="00EE1B94" w:rsidP="00EE1B94">
      <w:pPr>
        <w:pStyle w:val="NormalWeb"/>
        <w:ind w:left="720"/>
        <w:rPr>
          <w:rFonts w:ascii="Arial" w:hAnsi="Arial" w:cs="Arial"/>
          <w:color w:val="18376A"/>
        </w:rPr>
      </w:pPr>
      <w:r>
        <w:rPr>
          <w:rFonts w:ascii="Arial" w:hAnsi="Arial" w:cs="Arial"/>
          <w:color w:val="18376A"/>
        </w:rPr>
        <w:t>(</w:t>
      </w:r>
      <w:proofErr w:type="gramStart"/>
      <w:r>
        <w:rPr>
          <w:rFonts w:ascii="Arial" w:hAnsi="Arial" w:cs="Arial"/>
          <w:color w:val="18376A"/>
        </w:rPr>
        <w:t>example</w:t>
      </w:r>
      <w:proofErr w:type="gramEnd"/>
      <w:r>
        <w:rPr>
          <w:rFonts w:ascii="Arial" w:hAnsi="Arial" w:cs="Arial"/>
          <w:color w:val="18376A"/>
        </w:rPr>
        <w:t xml:space="preserve">: </w:t>
      </w:r>
      <w:hyperlink r:id="rId23" w:history="1">
        <w:r w:rsidRPr="00911DD0">
          <w:rPr>
            <w:rStyle w:val="Hyperlink"/>
            <w:rFonts w:ascii="Arial" w:hAnsi="Arial" w:cs="Arial"/>
          </w:rPr>
          <w:t>\\sfetgis-nas01\sfgispoc_data\ApplicationDevelopment\IBM_Delivery\Settings\WebApplication\1.0.0.4\Prod_Deployment</w:t>
        </w:r>
      </w:hyperlink>
      <w:r>
        <w:rPr>
          <w:rFonts w:ascii="Arial" w:hAnsi="Arial" w:cs="Arial"/>
          <w:color w:val="18376A"/>
        </w:rPr>
        <w:t>)</w:t>
      </w:r>
    </w:p>
    <w:p w14:paraId="31B98DB2" w14:textId="77777777" w:rsidR="00EE1B94" w:rsidRDefault="00EE1B94" w:rsidP="00EE1B94">
      <w:pPr>
        <w:pStyle w:val="NormalWeb"/>
        <w:ind w:left="720"/>
        <w:rPr>
          <w:rFonts w:ascii="Arial" w:hAnsi="Arial" w:cs="Arial"/>
          <w:color w:val="18376A"/>
        </w:rPr>
      </w:pPr>
    </w:p>
    <w:p w14:paraId="0A569E40" w14:textId="779D9022" w:rsidR="00EE1B94" w:rsidRDefault="00EE1B94" w:rsidP="00EE1B94">
      <w:pPr>
        <w:pStyle w:val="NormalWeb"/>
        <w:numPr>
          <w:ilvl w:val="0"/>
          <w:numId w:val="40"/>
        </w:numPr>
        <w:rPr>
          <w:rFonts w:ascii="Arial" w:hAnsi="Arial" w:cs="Arial"/>
          <w:color w:val="18376A"/>
        </w:rPr>
      </w:pPr>
      <w:r>
        <w:rPr>
          <w:rFonts w:ascii="Arial" w:hAnsi="Arial" w:cs="Arial"/>
          <w:color w:val="18376A"/>
        </w:rPr>
        <w:t>Locate existing database connection entry and delete that whole line.</w:t>
      </w:r>
    </w:p>
    <w:p w14:paraId="55C14A87" w14:textId="5A2C6669" w:rsidR="00EE1B94" w:rsidRDefault="00EE1B94" w:rsidP="00EE1B94">
      <w:pPr>
        <w:pStyle w:val="NormalWeb"/>
        <w:ind w:left="720"/>
        <w:rPr>
          <w:rFonts w:ascii="Arial" w:hAnsi="Arial" w:cs="Arial"/>
          <w:color w:val="18376A"/>
        </w:rPr>
      </w:pPr>
      <w:r>
        <w:rPr>
          <w:noProof/>
          <w:lang w:eastAsia="ko-KR"/>
        </w:rPr>
        <w:drawing>
          <wp:inline distT="0" distB="0" distL="0" distR="0" wp14:anchorId="7461AE19" wp14:editId="6260DAC2">
            <wp:extent cx="47053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EDDB" w14:textId="77777777" w:rsidR="00EE1B94" w:rsidRDefault="00EE1B94" w:rsidP="00EE1B94">
      <w:pPr>
        <w:pStyle w:val="NormalWeb"/>
        <w:numPr>
          <w:ilvl w:val="0"/>
          <w:numId w:val="40"/>
        </w:numPr>
        <w:rPr>
          <w:rFonts w:ascii="Arial" w:hAnsi="Arial" w:cs="Arial"/>
          <w:color w:val="18376A"/>
        </w:rPr>
      </w:pPr>
      <w:r>
        <w:rPr>
          <w:rFonts w:ascii="Arial" w:hAnsi="Arial" w:cs="Arial"/>
          <w:color w:val="18376A"/>
        </w:rPr>
        <w:t>Locate the production entry that is commented out.  “&lt;</w:t>
      </w:r>
      <w:proofErr w:type="gramStart"/>
      <w:r>
        <w:rPr>
          <w:rFonts w:ascii="Arial" w:hAnsi="Arial" w:cs="Arial"/>
          <w:color w:val="18376A"/>
        </w:rPr>
        <w:t>!-</w:t>
      </w:r>
      <w:proofErr w:type="gramEnd"/>
      <w:r>
        <w:rPr>
          <w:rFonts w:ascii="Arial" w:hAnsi="Arial" w:cs="Arial"/>
          <w:color w:val="18376A"/>
        </w:rPr>
        <w:t xml:space="preserve"> -“ is start of comment and “- - &gt;” is end of comment.</w:t>
      </w:r>
    </w:p>
    <w:p w14:paraId="04531F31" w14:textId="308C47EB" w:rsidR="00EE1B94" w:rsidRDefault="00EE1B94" w:rsidP="00EE1B94">
      <w:pPr>
        <w:pStyle w:val="NormalWeb"/>
        <w:ind w:left="720"/>
        <w:rPr>
          <w:rFonts w:ascii="Arial" w:hAnsi="Arial" w:cs="Arial"/>
          <w:color w:val="18376A"/>
        </w:rPr>
      </w:pPr>
      <w:r>
        <w:rPr>
          <w:noProof/>
          <w:lang w:eastAsia="ko-KR"/>
        </w:rPr>
        <w:drawing>
          <wp:inline distT="0" distB="0" distL="0" distR="0" wp14:anchorId="10AFDD6A" wp14:editId="45CDD338">
            <wp:extent cx="5943600" cy="1819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6DE1" w14:textId="34053F2F" w:rsidR="00EE1B94" w:rsidRDefault="00EE1B94" w:rsidP="00EE1B94">
      <w:pPr>
        <w:pStyle w:val="NormalWeb"/>
        <w:numPr>
          <w:ilvl w:val="0"/>
          <w:numId w:val="40"/>
        </w:numPr>
        <w:rPr>
          <w:rFonts w:ascii="Arial" w:hAnsi="Arial" w:cs="Arial"/>
          <w:color w:val="18376A"/>
        </w:rPr>
      </w:pPr>
      <w:r>
        <w:rPr>
          <w:rFonts w:ascii="Arial" w:hAnsi="Arial" w:cs="Arial"/>
          <w:color w:val="18376A"/>
        </w:rPr>
        <w:t>Copy the line that starts with “&lt;add name=”</w:t>
      </w:r>
      <w:proofErr w:type="spellStart"/>
      <w:r>
        <w:rPr>
          <w:rFonts w:ascii="Arial" w:hAnsi="Arial" w:cs="Arial"/>
          <w:color w:val="18376A"/>
        </w:rPr>
        <w:t>SettingsEntries</w:t>
      </w:r>
      <w:proofErr w:type="spellEnd"/>
      <w:r>
        <w:rPr>
          <w:rFonts w:ascii="Arial" w:hAnsi="Arial" w:cs="Arial"/>
          <w:color w:val="18376A"/>
        </w:rPr>
        <w:t>” connection….”</w:t>
      </w:r>
    </w:p>
    <w:p w14:paraId="4855C657" w14:textId="6D0C250A" w:rsidR="00EE1B94" w:rsidRDefault="00EE1B94" w:rsidP="00EE1B94">
      <w:pPr>
        <w:pStyle w:val="NormalWeb"/>
        <w:numPr>
          <w:ilvl w:val="0"/>
          <w:numId w:val="40"/>
        </w:numPr>
        <w:rPr>
          <w:rFonts w:ascii="Arial" w:hAnsi="Arial" w:cs="Arial"/>
          <w:color w:val="18376A"/>
        </w:rPr>
      </w:pPr>
      <w:r>
        <w:rPr>
          <w:rFonts w:ascii="Arial" w:hAnsi="Arial" w:cs="Arial"/>
          <w:color w:val="18376A"/>
        </w:rPr>
        <w:t xml:space="preserve">Paste to the location that was </w:t>
      </w:r>
      <w:r w:rsidR="00FB2295">
        <w:rPr>
          <w:rFonts w:ascii="Arial" w:hAnsi="Arial" w:cs="Arial"/>
          <w:color w:val="18376A"/>
        </w:rPr>
        <w:t>removed in step 2.</w:t>
      </w:r>
    </w:p>
    <w:p w14:paraId="0604465E" w14:textId="45A6C4C4" w:rsidR="00FB2295" w:rsidRDefault="00FB2295" w:rsidP="00EE1B94">
      <w:pPr>
        <w:pStyle w:val="NormalWeb"/>
        <w:numPr>
          <w:ilvl w:val="0"/>
          <w:numId w:val="40"/>
        </w:numPr>
        <w:rPr>
          <w:rFonts w:ascii="Arial" w:hAnsi="Arial" w:cs="Arial"/>
          <w:color w:val="18376A"/>
        </w:rPr>
      </w:pPr>
      <w:r>
        <w:rPr>
          <w:rFonts w:ascii="Arial" w:hAnsi="Arial" w:cs="Arial"/>
          <w:color w:val="18376A"/>
        </w:rPr>
        <w:lastRenderedPageBreak/>
        <w:t>Locate the password attribute in the entry.</w:t>
      </w:r>
    </w:p>
    <w:p w14:paraId="05F5E6E0" w14:textId="3CE633A5" w:rsidR="00FB2295" w:rsidRDefault="00FB2295" w:rsidP="00FB2295">
      <w:pPr>
        <w:pStyle w:val="NormalWeb"/>
        <w:ind w:left="720"/>
        <w:rPr>
          <w:rFonts w:ascii="Arial" w:hAnsi="Arial" w:cs="Arial"/>
          <w:color w:val="18376A"/>
        </w:rPr>
      </w:pPr>
      <w:r>
        <w:rPr>
          <w:noProof/>
          <w:lang w:eastAsia="ko-KR"/>
        </w:rPr>
        <w:drawing>
          <wp:inline distT="0" distB="0" distL="0" distR="0" wp14:anchorId="665816A8" wp14:editId="5C6A2371">
            <wp:extent cx="559117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3EE3" w14:textId="0203434A" w:rsidR="00EE1B94" w:rsidRPr="00FB2295" w:rsidRDefault="00FB2295" w:rsidP="00FB2295">
      <w:pPr>
        <w:pStyle w:val="NormalWeb"/>
        <w:numPr>
          <w:ilvl w:val="0"/>
          <w:numId w:val="40"/>
        </w:numPr>
        <w:rPr>
          <w:rFonts w:ascii="Arial" w:hAnsi="Arial" w:cs="Arial"/>
          <w:color w:val="18376A"/>
        </w:rPr>
      </w:pPr>
      <w:r>
        <w:rPr>
          <w:rFonts w:ascii="Arial" w:hAnsi="Arial" w:cs="Arial"/>
          <w:color w:val="18376A"/>
        </w:rPr>
        <w:t>Change the password to production password and save.</w:t>
      </w:r>
    </w:p>
    <w:p w14:paraId="3B73B01A" w14:textId="77777777" w:rsidR="009F4DF9" w:rsidRDefault="009F4DF9" w:rsidP="009F4DF9">
      <w:pPr>
        <w:pStyle w:val="NormalWeb"/>
        <w:rPr>
          <w:rFonts w:ascii="Arial" w:hAnsi="Arial" w:cs="Arial"/>
          <w:color w:val="18376A"/>
        </w:rPr>
      </w:pPr>
    </w:p>
    <w:p w14:paraId="770052A1" w14:textId="77777777" w:rsidR="009F4DF9" w:rsidRDefault="009F4DF9" w:rsidP="00BB7B3C">
      <w:pPr>
        <w:rPr>
          <w:rFonts w:cs="Arial"/>
        </w:rPr>
      </w:pPr>
    </w:p>
    <w:p w14:paraId="58E67AB3" w14:textId="77777777" w:rsidR="00BB7B3C" w:rsidRDefault="00BB7B3C" w:rsidP="00BB7B3C">
      <w:pPr>
        <w:pStyle w:val="Heading1"/>
        <w:numPr>
          <w:ilvl w:val="0"/>
          <w:numId w:val="36"/>
        </w:numPr>
      </w:pPr>
      <w:bookmarkStart w:id="19" w:name="_Toc361847156"/>
      <w:bookmarkEnd w:id="17"/>
      <w:bookmarkEnd w:id="18"/>
      <w:r>
        <w:lastRenderedPageBreak/>
        <w:t>Known Issues</w:t>
      </w:r>
      <w:bookmarkEnd w:id="19"/>
    </w:p>
    <w:p w14:paraId="1CFE02C4" w14:textId="77777777" w:rsidR="00BB7B3C" w:rsidRDefault="00BB7B3C" w:rsidP="00BB7B3C">
      <w:pPr>
        <w:rPr>
          <w:rFonts w:cs="Arial"/>
        </w:rPr>
      </w:pPr>
    </w:p>
    <w:p w14:paraId="57BCD598" w14:textId="77777777" w:rsidR="00BB7B3C" w:rsidRDefault="00BB7B3C" w:rsidP="00BB7B3C">
      <w:pPr>
        <w:rPr>
          <w:rFonts w:cs="Arial"/>
        </w:rPr>
      </w:pPr>
      <w:r>
        <w:rPr>
          <w:rFonts w:cs="Arial"/>
        </w:rPr>
        <w:t>&lt;Please List any other issues encountered here while following the document&gt;</w:t>
      </w:r>
    </w:p>
    <w:p w14:paraId="025B117F" w14:textId="77777777" w:rsidR="00BB7B3C" w:rsidRDefault="00BB7B3C" w:rsidP="00BB7B3C">
      <w:pPr>
        <w:rPr>
          <w:rFonts w:cs="Arial"/>
        </w:rPr>
      </w:pPr>
    </w:p>
    <w:p w14:paraId="4C6AACCD" w14:textId="77777777" w:rsidR="0017211C" w:rsidRPr="00BB7B3C" w:rsidRDefault="0017211C" w:rsidP="00BB7B3C"/>
    <w:sectPr w:rsidR="0017211C" w:rsidRPr="00BB7B3C" w:rsidSect="00ED7595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180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4840E" w14:textId="77777777" w:rsidR="0088484E" w:rsidRDefault="0088484E">
      <w:r>
        <w:separator/>
      </w:r>
    </w:p>
  </w:endnote>
  <w:endnote w:type="continuationSeparator" w:id="0">
    <w:p w14:paraId="6B2013A9" w14:textId="77777777" w:rsidR="0088484E" w:rsidRDefault="0088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CCCE2" w14:textId="77777777" w:rsidR="009F3900" w:rsidRPr="0051033C" w:rsidRDefault="009F3900" w:rsidP="0051033C">
    <w:pPr>
      <w:pStyle w:val="Footer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52F461" wp14:editId="477601E8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DDDCD8" w14:textId="77777777" w:rsidR="009F3900" w:rsidRDefault="009F3900" w:rsidP="00FC5752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01334F">
                            <w:rPr>
                              <w:noProof/>
                            </w:rPr>
                            <w:t>8/1/2014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8.35pt;margin-top:2.25pt;width:186.95pt;height:15.9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" stroked="f">
              <v:textbox inset=",0,,0">
                <w:txbxContent>
                  <w:p w14:paraId="10DDDCD8" w14:textId="77777777" w:rsidR="009F3900" w:rsidRDefault="009F3900" w:rsidP="00FC5752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01334F">
                      <w:rPr>
                        <w:noProof/>
                      </w:rPr>
                      <w:t>8/1/2014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5338D6">
      <w:rPr>
        <w:noProof/>
      </w:rPr>
      <w:t>2</w:t>
    </w:r>
    <w:r w:rsidRPr="0051033C">
      <w:fldChar w:fldCharType="end"/>
    </w:r>
    <w:r w:rsidRPr="0051033C">
      <w:t xml:space="preserve"> of </w:t>
    </w:r>
    <w:r w:rsidR="00E9632C">
      <w:fldChar w:fldCharType="begin"/>
    </w:r>
    <w:r w:rsidR="00E9632C">
      <w:instrText xml:space="preserve"> NUMPAGES </w:instrText>
    </w:r>
    <w:r w:rsidR="00E9632C">
      <w:fldChar w:fldCharType="separate"/>
    </w:r>
    <w:r w:rsidR="005338D6">
      <w:rPr>
        <w:noProof/>
      </w:rPr>
      <w:t>14</w:t>
    </w:r>
    <w:r w:rsidR="00E9632C">
      <w:rPr>
        <w:noProof/>
      </w:rPr>
      <w:fldChar w:fldCharType="end"/>
    </w:r>
    <w:r w:rsidRPr="0051033C">
      <w:tab/>
    </w:r>
    <w:r w:rsidRPr="0051033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E8B8B" w14:textId="77777777" w:rsidR="009F3900" w:rsidRPr="00CE0A8E" w:rsidRDefault="009F3900" w:rsidP="00CE0A8E">
    <w:pPr>
      <w:pStyle w:val="Footer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ED6100" wp14:editId="77AF159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352D41" w14:textId="57BEF665" w:rsidR="009F3900" w:rsidRDefault="009F3900" w:rsidP="00CE0A8E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01334F">
                            <w:rPr>
                              <w:noProof/>
                            </w:rPr>
                            <w:t>8/</w:t>
                          </w:r>
                          <w:r w:rsidR="005338D6">
                            <w:rPr>
                              <w:noProof/>
                            </w:rPr>
                            <w:t>5</w:t>
                          </w:r>
                          <w:r w:rsidR="0001334F">
                            <w:rPr>
                              <w:noProof/>
                            </w:rPr>
                            <w:t>/2014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08.35pt;margin-top:2.25pt;width:186.95pt;height:15.9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" stroked="f">
              <v:textbox inset=",0,,0">
                <w:txbxContent>
                  <w:p w14:paraId="5A352D41" w14:textId="57BEF665" w:rsidR="009F3900" w:rsidRDefault="009F3900" w:rsidP="00CE0A8E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01334F">
                      <w:rPr>
                        <w:noProof/>
                      </w:rPr>
                      <w:t>8/</w:t>
                    </w:r>
                    <w:r w:rsidR="005338D6">
                      <w:rPr>
                        <w:noProof/>
                      </w:rPr>
                      <w:t>5</w:t>
                    </w:r>
                    <w:r w:rsidR="0001334F">
                      <w:rPr>
                        <w:noProof/>
                      </w:rPr>
                      <w:t>/2014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5338D6">
      <w:rPr>
        <w:noProof/>
      </w:rPr>
      <w:t>1</w:t>
    </w:r>
    <w:r w:rsidRPr="0051033C">
      <w:fldChar w:fldCharType="end"/>
    </w:r>
    <w:r w:rsidRPr="0051033C">
      <w:t xml:space="preserve"> of </w:t>
    </w:r>
    <w:r w:rsidR="00E9632C">
      <w:fldChar w:fldCharType="begin"/>
    </w:r>
    <w:r w:rsidR="00E9632C">
      <w:instrText xml:space="preserve"> NUMPAGES </w:instrText>
    </w:r>
    <w:r w:rsidR="00E9632C">
      <w:fldChar w:fldCharType="separate"/>
    </w:r>
    <w:r w:rsidR="005338D6">
      <w:rPr>
        <w:noProof/>
      </w:rPr>
      <w:t>14</w:t>
    </w:r>
    <w:r w:rsidR="00E9632C">
      <w:rPr>
        <w:noProof/>
      </w:rPr>
      <w:fldChar w:fldCharType="end"/>
    </w:r>
    <w:r w:rsidRPr="0051033C">
      <w:tab/>
    </w:r>
    <w:r w:rsidRPr="0051033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31144" w14:textId="77777777" w:rsidR="0088484E" w:rsidRDefault="0088484E">
      <w:r>
        <w:separator/>
      </w:r>
    </w:p>
  </w:footnote>
  <w:footnote w:type="continuationSeparator" w:id="0">
    <w:p w14:paraId="4C267EDB" w14:textId="77777777" w:rsidR="0088484E" w:rsidRDefault="00884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3DA96" w14:textId="77777777" w:rsidR="009F3900" w:rsidRPr="00E77A87" w:rsidRDefault="009F3900" w:rsidP="008113AF">
    <w:pPr>
      <w:pStyle w:val="Header"/>
      <w:rPr>
        <w:b/>
        <w:sz w:val="20"/>
        <w:szCs w:val="20"/>
      </w:rPr>
    </w:pPr>
    <w:r w:rsidRPr="008113AF">
      <w:rPr>
        <w:b/>
        <w:noProof/>
        <w:sz w:val="20"/>
        <w:szCs w:val="20"/>
        <w:lang w:eastAsia="ko-K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F3E610F" wp14:editId="471E81AC">
              <wp:simplePos x="0" y="0"/>
              <wp:positionH relativeFrom="column">
                <wp:posOffset>1812851</wp:posOffset>
              </wp:positionH>
              <wp:positionV relativeFrom="paragraph">
                <wp:posOffset>-1</wp:posOffset>
              </wp:positionV>
              <wp:extent cx="4582633" cy="429585"/>
              <wp:effectExtent l="0" t="0" r="8890" b="8890"/>
              <wp:wrapNone/>
              <wp:docPr id="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2633" cy="429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DB29FB" w14:textId="3EB74842" w:rsidR="009F3900" w:rsidRDefault="004C1CB2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instrText xml:space="preserve"> TITLE   \* MERGEFORMAT </w:instrTex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="00905957">
                            <w:rPr>
                              <w:rFonts w:asciiTheme="minorHAnsi" w:hAnsiTheme="minorHAnsi" w:cstheme="minorHAnsi"/>
                            </w:rPr>
                            <w:t>Settings Management Application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 xml:space="preserve"> Installation Guide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="009F3900" w:rsidRPr="008113AF">
                            <w:rPr>
                              <w:rFonts w:asciiTheme="minorHAnsi" w:hAnsiTheme="minorHAnsi" w:cstheme="minorHAnsi"/>
                            </w:rPr>
                            <w:br/>
                            <w:t>Version</w:t>
                          </w:r>
                          <w:r w:rsidR="009F3900" w:rsidRPr="007E0FE2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="00BB7B3C">
                            <w:rPr>
                              <w:rFonts w:asciiTheme="minorHAnsi" w:hAnsiTheme="minorHAnsi" w:cstheme="minorHAnsi"/>
                            </w:rPr>
                            <w:t>0.2</w:t>
                          </w:r>
                          <w:r w:rsidR="009F3900" w:rsidRPr="007E0FE2"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="009F3900" w:rsidRPr="007E0FE2">
                            <w:rPr>
                              <w:rFonts w:asciiTheme="minorHAnsi" w:hAnsiTheme="minorHAnsi" w:cstheme="minorHAnsi"/>
                            </w:rPr>
                            <w:instrText xml:space="preserve"> DOCPROPERTY  VersionNumber  \* MERGEFORMAT </w:instrText>
                          </w:r>
                          <w:r w:rsidR="009F3900" w:rsidRPr="007E0FE2"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</w:p>
                        <w:p w14:paraId="7CE62E9D" w14:textId="77777777" w:rsidR="009F3900" w:rsidRPr="008113AF" w:rsidRDefault="009F3900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14:paraId="2597323A" w14:textId="77777777" w:rsidR="009F3900" w:rsidRDefault="009F390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2.75pt;margin-top:0;width:360.85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" stroked="f">
              <v:textbox>
                <w:txbxContent>
                  <w:p w14:paraId="12DB29FB" w14:textId="3EB74842" w:rsidR="009F3900" w:rsidRDefault="004C1CB2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>
                      <w:rPr>
                        <w:rFonts w:asciiTheme="minorHAnsi" w:hAnsiTheme="minorHAnsi" w:cstheme="minorHAnsi"/>
                      </w:rPr>
                      <w:instrText xml:space="preserve"> TITLE   \* MERGEFORMAT </w:instrText>
                    </w:r>
                    <w:r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 w:rsidR="00905957">
                      <w:rPr>
                        <w:rFonts w:asciiTheme="minorHAnsi" w:hAnsiTheme="minorHAnsi" w:cstheme="minorHAnsi"/>
                      </w:rPr>
                      <w:t>Settings Management Application</w:t>
                    </w:r>
                    <w:r>
                      <w:rPr>
                        <w:rFonts w:asciiTheme="minorHAnsi" w:hAnsiTheme="minorHAnsi" w:cstheme="minorHAnsi"/>
                      </w:rPr>
                      <w:t xml:space="preserve"> Installation Guide</w:t>
                    </w:r>
                    <w:r>
                      <w:rPr>
                        <w:rFonts w:asciiTheme="minorHAnsi" w:hAnsiTheme="minorHAnsi" w:cstheme="minorHAnsi"/>
                      </w:rPr>
                      <w:fldChar w:fldCharType="end"/>
                    </w:r>
                    <w:r w:rsidR="009F3900" w:rsidRPr="008113AF">
                      <w:rPr>
                        <w:rFonts w:asciiTheme="minorHAnsi" w:hAnsiTheme="minorHAnsi" w:cstheme="minorHAnsi"/>
                      </w:rPr>
                      <w:br/>
                      <w:t>Version</w:t>
                    </w:r>
                    <w:r w:rsidR="009F3900" w:rsidRPr="007E0FE2">
                      <w:rPr>
                        <w:rFonts w:asciiTheme="minorHAnsi" w:hAnsiTheme="minorHAnsi" w:cstheme="minorHAnsi"/>
                      </w:rPr>
                      <w:t xml:space="preserve"> </w:t>
                    </w:r>
                    <w:r w:rsidR="00BB7B3C">
                      <w:rPr>
                        <w:rFonts w:asciiTheme="minorHAnsi" w:hAnsiTheme="minorHAnsi" w:cstheme="minorHAnsi"/>
                      </w:rPr>
                      <w:t>0.2</w:t>
                    </w:r>
                    <w:r w:rsidR="009F3900" w:rsidRPr="007E0FE2"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 w:rsidR="009F3900" w:rsidRPr="007E0FE2">
                      <w:rPr>
                        <w:rFonts w:asciiTheme="minorHAnsi" w:hAnsiTheme="minorHAnsi" w:cstheme="minorHAnsi"/>
                      </w:rPr>
                      <w:instrText xml:space="preserve"> DOCPROPERTY  VersionNumber  \* MERGEFORMAT </w:instrText>
                    </w:r>
                    <w:r w:rsidR="009F3900" w:rsidRPr="007E0FE2">
                      <w:rPr>
                        <w:rFonts w:asciiTheme="minorHAnsi" w:hAnsiTheme="minorHAnsi" w:cstheme="minorHAnsi"/>
                      </w:rPr>
                      <w:fldChar w:fldCharType="end"/>
                    </w:r>
                  </w:p>
                  <w:p w14:paraId="7CE62E9D" w14:textId="77777777" w:rsidR="009F3900" w:rsidRPr="008113AF" w:rsidRDefault="009F3900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  <w:p w14:paraId="2597323A" w14:textId="77777777" w:rsidR="009F3900" w:rsidRDefault="009F3900"/>
                </w:txbxContent>
              </v:textbox>
            </v:shape>
          </w:pict>
        </mc:Fallback>
      </mc:AlternateContent>
    </w:r>
    <w:r>
      <w:rPr>
        <w:noProof/>
        <w:lang w:eastAsia="ko-KR"/>
      </w:rPr>
      <w:drawing>
        <wp:anchor distT="0" distB="0" distL="114300" distR="114300" simplePos="0" relativeHeight="251666432" behindDoc="1" locked="0" layoutInCell="1" allowOverlap="1" wp14:anchorId="78617BD2" wp14:editId="4ED82D69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 xml:space="preserve">            </w:t>
    </w:r>
  </w:p>
  <w:p w14:paraId="7A756669" w14:textId="77777777" w:rsidR="009F3900" w:rsidRPr="000C2D55" w:rsidRDefault="009F3900" w:rsidP="008113AF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</w:t>
    </w:r>
  </w:p>
  <w:p w14:paraId="04E6B3A6" w14:textId="77777777" w:rsidR="009F3900" w:rsidRDefault="009F3900" w:rsidP="008113AF">
    <w:r>
      <w:t>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A678D" w14:textId="77777777" w:rsidR="009F3900" w:rsidRPr="00E77A87" w:rsidRDefault="009F3900" w:rsidP="00CE0A8E">
    <w:pPr>
      <w:pStyle w:val="Header"/>
      <w:rPr>
        <w:b/>
        <w:sz w:val="20"/>
        <w:szCs w:val="20"/>
      </w:rPr>
    </w:pPr>
    <w:r>
      <w:rPr>
        <w:noProof/>
        <w:lang w:eastAsia="ko-KR"/>
      </w:rPr>
      <w:drawing>
        <wp:anchor distT="0" distB="0" distL="114300" distR="114300" simplePos="0" relativeHeight="251662336" behindDoc="1" locked="0" layoutInCell="1" allowOverlap="1" wp14:anchorId="153404DD" wp14:editId="07AB5520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ED AM/GIS            </w:t>
    </w:r>
  </w:p>
  <w:p w14:paraId="541374BF" w14:textId="77777777" w:rsidR="009F3900" w:rsidRPr="000C2D55" w:rsidRDefault="009F3900" w:rsidP="00CE0A8E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 </w:t>
    </w:r>
    <w:r>
      <w:t xml:space="preserve">    </w:t>
    </w:r>
  </w:p>
  <w:p w14:paraId="0972AC37" w14:textId="77777777" w:rsidR="009F3900" w:rsidRDefault="009F3900" w:rsidP="00CE0A8E"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0854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F667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E3268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489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FE44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2C7A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63AB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0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F0A1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FA67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370D3"/>
    <w:multiLevelType w:val="hybridMultilevel"/>
    <w:tmpl w:val="F5E85B0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2016C6E"/>
    <w:multiLevelType w:val="hybridMultilevel"/>
    <w:tmpl w:val="FFB2EDF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>
    <w:nsid w:val="15F63AA7"/>
    <w:multiLevelType w:val="hybridMultilevel"/>
    <w:tmpl w:val="803C205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6602634"/>
    <w:multiLevelType w:val="hybridMultilevel"/>
    <w:tmpl w:val="678A951E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CC85450"/>
    <w:multiLevelType w:val="multilevel"/>
    <w:tmpl w:val="09C07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firstLine="21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7D852BE"/>
    <w:multiLevelType w:val="hybridMultilevel"/>
    <w:tmpl w:val="803C205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27210D"/>
    <w:multiLevelType w:val="hybridMultilevel"/>
    <w:tmpl w:val="A81238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53C7E20"/>
    <w:multiLevelType w:val="hybridMultilevel"/>
    <w:tmpl w:val="A8E4B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0398E"/>
    <w:multiLevelType w:val="hybridMultilevel"/>
    <w:tmpl w:val="803C205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E2A0A73"/>
    <w:multiLevelType w:val="hybridMultilevel"/>
    <w:tmpl w:val="F3E4F814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EE6A88"/>
    <w:multiLevelType w:val="hybridMultilevel"/>
    <w:tmpl w:val="E2543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AD0292"/>
    <w:multiLevelType w:val="hybridMultilevel"/>
    <w:tmpl w:val="803C205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095450"/>
    <w:multiLevelType w:val="hybridMultilevel"/>
    <w:tmpl w:val="B9A2320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026177"/>
    <w:multiLevelType w:val="hybridMultilevel"/>
    <w:tmpl w:val="D43CAB4E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C113FEA"/>
    <w:multiLevelType w:val="hybridMultilevel"/>
    <w:tmpl w:val="E1B0DD7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C25354F"/>
    <w:multiLevelType w:val="hybridMultilevel"/>
    <w:tmpl w:val="08921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6952E6"/>
    <w:multiLevelType w:val="hybridMultilevel"/>
    <w:tmpl w:val="F5E85B0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B22896"/>
    <w:multiLevelType w:val="hybridMultilevel"/>
    <w:tmpl w:val="A81238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358001F"/>
    <w:multiLevelType w:val="hybridMultilevel"/>
    <w:tmpl w:val="B5DEA86A"/>
    <w:lvl w:ilvl="0" w:tplc="6102E1F4">
      <w:start w:val="1"/>
      <w:numFmt w:val="lowerLetter"/>
      <w:lvlText w:val="%1."/>
      <w:lvlJc w:val="left"/>
      <w:pPr>
        <w:ind w:left="16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A32935"/>
    <w:multiLevelType w:val="hybridMultilevel"/>
    <w:tmpl w:val="0C4E6870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16660D"/>
    <w:multiLevelType w:val="hybridMultilevel"/>
    <w:tmpl w:val="FE9C396C"/>
    <w:lvl w:ilvl="0" w:tplc="A30EC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385CEA"/>
    <w:multiLevelType w:val="hybridMultilevel"/>
    <w:tmpl w:val="48F8ABB6"/>
    <w:lvl w:ilvl="0" w:tplc="7286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647EB9"/>
    <w:multiLevelType w:val="hybridMultilevel"/>
    <w:tmpl w:val="A81238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59246A2"/>
    <w:multiLevelType w:val="hybridMultilevel"/>
    <w:tmpl w:val="DB4817FC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2520D8"/>
    <w:multiLevelType w:val="hybridMultilevel"/>
    <w:tmpl w:val="803C205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0"/>
  </w:num>
  <w:num w:numId="13">
    <w:abstractNumId w:val="14"/>
  </w:num>
  <w:num w:numId="14">
    <w:abstractNumId w:val="31"/>
  </w:num>
  <w:num w:numId="15">
    <w:abstractNumId w:val="24"/>
  </w:num>
  <w:num w:numId="16">
    <w:abstractNumId w:val="19"/>
  </w:num>
  <w:num w:numId="17">
    <w:abstractNumId w:val="32"/>
  </w:num>
  <w:num w:numId="18">
    <w:abstractNumId w:val="27"/>
  </w:num>
  <w:num w:numId="19">
    <w:abstractNumId w:val="16"/>
  </w:num>
  <w:num w:numId="20">
    <w:abstractNumId w:val="22"/>
  </w:num>
  <w:num w:numId="21">
    <w:abstractNumId w:val="23"/>
  </w:num>
  <w:num w:numId="22">
    <w:abstractNumId w:val="10"/>
  </w:num>
  <w:num w:numId="23">
    <w:abstractNumId w:val="28"/>
  </w:num>
  <w:num w:numId="24">
    <w:abstractNumId w:val="33"/>
  </w:num>
  <w:num w:numId="25">
    <w:abstractNumId w:val="15"/>
  </w:num>
  <w:num w:numId="26">
    <w:abstractNumId w:val="21"/>
  </w:num>
  <w:num w:numId="27">
    <w:abstractNumId w:val="13"/>
  </w:num>
  <w:num w:numId="28">
    <w:abstractNumId w:val="34"/>
  </w:num>
  <w:num w:numId="29">
    <w:abstractNumId w:val="12"/>
  </w:num>
  <w:num w:numId="30">
    <w:abstractNumId w:val="29"/>
  </w:num>
  <w:num w:numId="31">
    <w:abstractNumId w:val="18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11"/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C8"/>
    <w:rsid w:val="0000109F"/>
    <w:rsid w:val="00001A95"/>
    <w:rsid w:val="00002253"/>
    <w:rsid w:val="00002C45"/>
    <w:rsid w:val="00004E5C"/>
    <w:rsid w:val="000050E0"/>
    <w:rsid w:val="0000528C"/>
    <w:rsid w:val="00005520"/>
    <w:rsid w:val="00005EDC"/>
    <w:rsid w:val="0000783D"/>
    <w:rsid w:val="00011123"/>
    <w:rsid w:val="00011837"/>
    <w:rsid w:val="0001246D"/>
    <w:rsid w:val="00012DE4"/>
    <w:rsid w:val="0001334F"/>
    <w:rsid w:val="00013BF8"/>
    <w:rsid w:val="0001435C"/>
    <w:rsid w:val="00014580"/>
    <w:rsid w:val="0001479A"/>
    <w:rsid w:val="0001501A"/>
    <w:rsid w:val="00016BCE"/>
    <w:rsid w:val="00017DC3"/>
    <w:rsid w:val="00020906"/>
    <w:rsid w:val="000228BD"/>
    <w:rsid w:val="00022CCC"/>
    <w:rsid w:val="0002312B"/>
    <w:rsid w:val="0002560F"/>
    <w:rsid w:val="00025D83"/>
    <w:rsid w:val="00026950"/>
    <w:rsid w:val="000301AB"/>
    <w:rsid w:val="00030B9E"/>
    <w:rsid w:val="00032C1D"/>
    <w:rsid w:val="0003462B"/>
    <w:rsid w:val="00034C9D"/>
    <w:rsid w:val="000369E9"/>
    <w:rsid w:val="00036EA8"/>
    <w:rsid w:val="000373D4"/>
    <w:rsid w:val="00037B21"/>
    <w:rsid w:val="0004051E"/>
    <w:rsid w:val="00040C17"/>
    <w:rsid w:val="00040D61"/>
    <w:rsid w:val="00041962"/>
    <w:rsid w:val="00041A2D"/>
    <w:rsid w:val="00042AC2"/>
    <w:rsid w:val="00044369"/>
    <w:rsid w:val="00044951"/>
    <w:rsid w:val="00045E51"/>
    <w:rsid w:val="00047118"/>
    <w:rsid w:val="00047713"/>
    <w:rsid w:val="00050CCF"/>
    <w:rsid w:val="00052055"/>
    <w:rsid w:val="00053B4F"/>
    <w:rsid w:val="00053C3C"/>
    <w:rsid w:val="00054A31"/>
    <w:rsid w:val="00056D15"/>
    <w:rsid w:val="00060DD7"/>
    <w:rsid w:val="00060E0E"/>
    <w:rsid w:val="000616AA"/>
    <w:rsid w:val="0006196C"/>
    <w:rsid w:val="00061DB1"/>
    <w:rsid w:val="0006208A"/>
    <w:rsid w:val="0006255D"/>
    <w:rsid w:val="0006309A"/>
    <w:rsid w:val="000636D3"/>
    <w:rsid w:val="00065119"/>
    <w:rsid w:val="0006550C"/>
    <w:rsid w:val="00065DEF"/>
    <w:rsid w:val="00066D41"/>
    <w:rsid w:val="000670F4"/>
    <w:rsid w:val="00070432"/>
    <w:rsid w:val="0007097C"/>
    <w:rsid w:val="00070BC7"/>
    <w:rsid w:val="00070C91"/>
    <w:rsid w:val="00070ED2"/>
    <w:rsid w:val="00071412"/>
    <w:rsid w:val="0007158E"/>
    <w:rsid w:val="000718FF"/>
    <w:rsid w:val="00072B1B"/>
    <w:rsid w:val="00073ED6"/>
    <w:rsid w:val="00074AB3"/>
    <w:rsid w:val="00074B59"/>
    <w:rsid w:val="00074BCF"/>
    <w:rsid w:val="00074DDA"/>
    <w:rsid w:val="00075497"/>
    <w:rsid w:val="00075BC7"/>
    <w:rsid w:val="00075BEA"/>
    <w:rsid w:val="00075CF8"/>
    <w:rsid w:val="000764D8"/>
    <w:rsid w:val="0008250B"/>
    <w:rsid w:val="00082A08"/>
    <w:rsid w:val="00082AEF"/>
    <w:rsid w:val="00082C0F"/>
    <w:rsid w:val="00083919"/>
    <w:rsid w:val="00083927"/>
    <w:rsid w:val="00083F24"/>
    <w:rsid w:val="000842FC"/>
    <w:rsid w:val="0008494B"/>
    <w:rsid w:val="00084BBF"/>
    <w:rsid w:val="000859C0"/>
    <w:rsid w:val="00085FD0"/>
    <w:rsid w:val="000900AA"/>
    <w:rsid w:val="000935F6"/>
    <w:rsid w:val="00094ADC"/>
    <w:rsid w:val="0009668D"/>
    <w:rsid w:val="00097B91"/>
    <w:rsid w:val="00097D8C"/>
    <w:rsid w:val="000A02FA"/>
    <w:rsid w:val="000A0585"/>
    <w:rsid w:val="000A0C5D"/>
    <w:rsid w:val="000A3C2A"/>
    <w:rsid w:val="000A3E6E"/>
    <w:rsid w:val="000A5DA7"/>
    <w:rsid w:val="000A6742"/>
    <w:rsid w:val="000A6BF6"/>
    <w:rsid w:val="000A7D40"/>
    <w:rsid w:val="000B09C0"/>
    <w:rsid w:val="000B0E42"/>
    <w:rsid w:val="000B1495"/>
    <w:rsid w:val="000B1FC3"/>
    <w:rsid w:val="000B20C6"/>
    <w:rsid w:val="000B2843"/>
    <w:rsid w:val="000B2EEA"/>
    <w:rsid w:val="000B489D"/>
    <w:rsid w:val="000B4A56"/>
    <w:rsid w:val="000B5806"/>
    <w:rsid w:val="000B60CE"/>
    <w:rsid w:val="000B62EC"/>
    <w:rsid w:val="000B6E26"/>
    <w:rsid w:val="000B7076"/>
    <w:rsid w:val="000B721D"/>
    <w:rsid w:val="000B7A75"/>
    <w:rsid w:val="000C04C0"/>
    <w:rsid w:val="000C0E80"/>
    <w:rsid w:val="000C0FCB"/>
    <w:rsid w:val="000C179D"/>
    <w:rsid w:val="000C1B72"/>
    <w:rsid w:val="000C1C08"/>
    <w:rsid w:val="000C352A"/>
    <w:rsid w:val="000C389D"/>
    <w:rsid w:val="000C3DFD"/>
    <w:rsid w:val="000C414C"/>
    <w:rsid w:val="000C48F6"/>
    <w:rsid w:val="000C52C7"/>
    <w:rsid w:val="000C5A76"/>
    <w:rsid w:val="000C6877"/>
    <w:rsid w:val="000C6E96"/>
    <w:rsid w:val="000C78D8"/>
    <w:rsid w:val="000D03E4"/>
    <w:rsid w:val="000D045C"/>
    <w:rsid w:val="000D06AB"/>
    <w:rsid w:val="000D0CB6"/>
    <w:rsid w:val="000D17EF"/>
    <w:rsid w:val="000D1BA1"/>
    <w:rsid w:val="000D377E"/>
    <w:rsid w:val="000D3B34"/>
    <w:rsid w:val="000D462E"/>
    <w:rsid w:val="000D4DFF"/>
    <w:rsid w:val="000D6BF2"/>
    <w:rsid w:val="000D6D38"/>
    <w:rsid w:val="000D7A29"/>
    <w:rsid w:val="000D7B60"/>
    <w:rsid w:val="000D7CDE"/>
    <w:rsid w:val="000D7DBB"/>
    <w:rsid w:val="000E133F"/>
    <w:rsid w:val="000E2FFA"/>
    <w:rsid w:val="000E3074"/>
    <w:rsid w:val="000E4241"/>
    <w:rsid w:val="000E4780"/>
    <w:rsid w:val="000E4838"/>
    <w:rsid w:val="000E5C9A"/>
    <w:rsid w:val="000E6452"/>
    <w:rsid w:val="000E7CE0"/>
    <w:rsid w:val="000E7E18"/>
    <w:rsid w:val="000F1969"/>
    <w:rsid w:val="000F19FC"/>
    <w:rsid w:val="000F2BB1"/>
    <w:rsid w:val="000F2F8B"/>
    <w:rsid w:val="000F2FFD"/>
    <w:rsid w:val="000F44BB"/>
    <w:rsid w:val="000F4AEF"/>
    <w:rsid w:val="000F57F8"/>
    <w:rsid w:val="000F6B32"/>
    <w:rsid w:val="000F6D46"/>
    <w:rsid w:val="000F740F"/>
    <w:rsid w:val="000F74E1"/>
    <w:rsid w:val="000F7C22"/>
    <w:rsid w:val="00100018"/>
    <w:rsid w:val="0010157D"/>
    <w:rsid w:val="0010195C"/>
    <w:rsid w:val="00101B83"/>
    <w:rsid w:val="00102F50"/>
    <w:rsid w:val="00104CF7"/>
    <w:rsid w:val="00104E54"/>
    <w:rsid w:val="00104FD3"/>
    <w:rsid w:val="00105FBA"/>
    <w:rsid w:val="001073E3"/>
    <w:rsid w:val="0011092D"/>
    <w:rsid w:val="00111128"/>
    <w:rsid w:val="001111B4"/>
    <w:rsid w:val="00111C5E"/>
    <w:rsid w:val="001128C5"/>
    <w:rsid w:val="001135D2"/>
    <w:rsid w:val="001147C7"/>
    <w:rsid w:val="00114BFD"/>
    <w:rsid w:val="00114C40"/>
    <w:rsid w:val="0011570E"/>
    <w:rsid w:val="001163CC"/>
    <w:rsid w:val="00116586"/>
    <w:rsid w:val="00117821"/>
    <w:rsid w:val="0012146A"/>
    <w:rsid w:val="00122753"/>
    <w:rsid w:val="00122861"/>
    <w:rsid w:val="00122932"/>
    <w:rsid w:val="001236EF"/>
    <w:rsid w:val="00123F06"/>
    <w:rsid w:val="001303AE"/>
    <w:rsid w:val="00130679"/>
    <w:rsid w:val="00130A5D"/>
    <w:rsid w:val="00131338"/>
    <w:rsid w:val="001321E8"/>
    <w:rsid w:val="001327AA"/>
    <w:rsid w:val="00132CFF"/>
    <w:rsid w:val="00132D7D"/>
    <w:rsid w:val="001336C1"/>
    <w:rsid w:val="00135549"/>
    <w:rsid w:val="00136A92"/>
    <w:rsid w:val="0013759E"/>
    <w:rsid w:val="0014000F"/>
    <w:rsid w:val="00140486"/>
    <w:rsid w:val="001410B7"/>
    <w:rsid w:val="00142849"/>
    <w:rsid w:val="00144960"/>
    <w:rsid w:val="00144A75"/>
    <w:rsid w:val="00146275"/>
    <w:rsid w:val="001469E1"/>
    <w:rsid w:val="00150C86"/>
    <w:rsid w:val="00151AE9"/>
    <w:rsid w:val="00151EAD"/>
    <w:rsid w:val="001535F5"/>
    <w:rsid w:val="001538EA"/>
    <w:rsid w:val="0015417E"/>
    <w:rsid w:val="0015456E"/>
    <w:rsid w:val="0015477F"/>
    <w:rsid w:val="001556BC"/>
    <w:rsid w:val="00157152"/>
    <w:rsid w:val="001601AD"/>
    <w:rsid w:val="00161874"/>
    <w:rsid w:val="001652D4"/>
    <w:rsid w:val="001666CE"/>
    <w:rsid w:val="0017136F"/>
    <w:rsid w:val="001714B3"/>
    <w:rsid w:val="0017211C"/>
    <w:rsid w:val="00172837"/>
    <w:rsid w:val="00174D8F"/>
    <w:rsid w:val="001778A3"/>
    <w:rsid w:val="00180DA3"/>
    <w:rsid w:val="00180E7F"/>
    <w:rsid w:val="0018191C"/>
    <w:rsid w:val="00181E26"/>
    <w:rsid w:val="00182002"/>
    <w:rsid w:val="0018208A"/>
    <w:rsid w:val="001821F0"/>
    <w:rsid w:val="0018348C"/>
    <w:rsid w:val="00183FF5"/>
    <w:rsid w:val="001850B9"/>
    <w:rsid w:val="0018525B"/>
    <w:rsid w:val="001911F3"/>
    <w:rsid w:val="00191253"/>
    <w:rsid w:val="00192244"/>
    <w:rsid w:val="00192993"/>
    <w:rsid w:val="00193AC3"/>
    <w:rsid w:val="0019416C"/>
    <w:rsid w:val="00194423"/>
    <w:rsid w:val="0019469A"/>
    <w:rsid w:val="001957DF"/>
    <w:rsid w:val="00196FE8"/>
    <w:rsid w:val="001977E4"/>
    <w:rsid w:val="001A0452"/>
    <w:rsid w:val="001A28D7"/>
    <w:rsid w:val="001A484C"/>
    <w:rsid w:val="001A5DD3"/>
    <w:rsid w:val="001A6A28"/>
    <w:rsid w:val="001A7868"/>
    <w:rsid w:val="001B01AD"/>
    <w:rsid w:val="001B0859"/>
    <w:rsid w:val="001B0EFA"/>
    <w:rsid w:val="001B16C7"/>
    <w:rsid w:val="001B1D9E"/>
    <w:rsid w:val="001B1DA5"/>
    <w:rsid w:val="001B1DD8"/>
    <w:rsid w:val="001B215E"/>
    <w:rsid w:val="001B390C"/>
    <w:rsid w:val="001B499A"/>
    <w:rsid w:val="001B49B8"/>
    <w:rsid w:val="001B5A53"/>
    <w:rsid w:val="001B604D"/>
    <w:rsid w:val="001B6F5A"/>
    <w:rsid w:val="001C028D"/>
    <w:rsid w:val="001C0501"/>
    <w:rsid w:val="001C43D5"/>
    <w:rsid w:val="001C4700"/>
    <w:rsid w:val="001C564B"/>
    <w:rsid w:val="001D0655"/>
    <w:rsid w:val="001D0954"/>
    <w:rsid w:val="001D1C94"/>
    <w:rsid w:val="001D28D0"/>
    <w:rsid w:val="001D2A3A"/>
    <w:rsid w:val="001D2C4F"/>
    <w:rsid w:val="001D308F"/>
    <w:rsid w:val="001D461D"/>
    <w:rsid w:val="001D5751"/>
    <w:rsid w:val="001D6305"/>
    <w:rsid w:val="001D78F5"/>
    <w:rsid w:val="001D7E59"/>
    <w:rsid w:val="001D7FBC"/>
    <w:rsid w:val="001E1568"/>
    <w:rsid w:val="001E22BA"/>
    <w:rsid w:val="001E237D"/>
    <w:rsid w:val="001E2CC0"/>
    <w:rsid w:val="001E345C"/>
    <w:rsid w:val="001E3DDB"/>
    <w:rsid w:val="001E577D"/>
    <w:rsid w:val="001E5A07"/>
    <w:rsid w:val="001E5C4C"/>
    <w:rsid w:val="001E6734"/>
    <w:rsid w:val="001E70B6"/>
    <w:rsid w:val="001E7B45"/>
    <w:rsid w:val="001F124D"/>
    <w:rsid w:val="001F1363"/>
    <w:rsid w:val="001F281B"/>
    <w:rsid w:val="001F40BE"/>
    <w:rsid w:val="001F4EE2"/>
    <w:rsid w:val="001F53EA"/>
    <w:rsid w:val="001F5BEB"/>
    <w:rsid w:val="001F6261"/>
    <w:rsid w:val="001F7362"/>
    <w:rsid w:val="001F7D52"/>
    <w:rsid w:val="00200C1D"/>
    <w:rsid w:val="0020137C"/>
    <w:rsid w:val="00201930"/>
    <w:rsid w:val="00202500"/>
    <w:rsid w:val="0020336C"/>
    <w:rsid w:val="002046D5"/>
    <w:rsid w:val="0020481F"/>
    <w:rsid w:val="00205F7C"/>
    <w:rsid w:val="00206213"/>
    <w:rsid w:val="00206E14"/>
    <w:rsid w:val="00207FF8"/>
    <w:rsid w:val="00210F34"/>
    <w:rsid w:val="00211723"/>
    <w:rsid w:val="00212CA6"/>
    <w:rsid w:val="00213000"/>
    <w:rsid w:val="00213E6C"/>
    <w:rsid w:val="00213FCE"/>
    <w:rsid w:val="0021477E"/>
    <w:rsid w:val="00214D2A"/>
    <w:rsid w:val="00214D7E"/>
    <w:rsid w:val="00215646"/>
    <w:rsid w:val="00215756"/>
    <w:rsid w:val="0021588B"/>
    <w:rsid w:val="002158D0"/>
    <w:rsid w:val="00216655"/>
    <w:rsid w:val="00216B15"/>
    <w:rsid w:val="00216D50"/>
    <w:rsid w:val="002202B8"/>
    <w:rsid w:val="002204DF"/>
    <w:rsid w:val="002214C7"/>
    <w:rsid w:val="00221AC0"/>
    <w:rsid w:val="002223E7"/>
    <w:rsid w:val="00222FB3"/>
    <w:rsid w:val="00223BB5"/>
    <w:rsid w:val="002246AE"/>
    <w:rsid w:val="00224C71"/>
    <w:rsid w:val="00225A4B"/>
    <w:rsid w:val="00225C91"/>
    <w:rsid w:val="00226957"/>
    <w:rsid w:val="00227385"/>
    <w:rsid w:val="00230254"/>
    <w:rsid w:val="00231000"/>
    <w:rsid w:val="00231560"/>
    <w:rsid w:val="002325EB"/>
    <w:rsid w:val="002329C8"/>
    <w:rsid w:val="00232C22"/>
    <w:rsid w:val="00233E05"/>
    <w:rsid w:val="0023596F"/>
    <w:rsid w:val="002362CA"/>
    <w:rsid w:val="002370B5"/>
    <w:rsid w:val="00237569"/>
    <w:rsid w:val="0024142E"/>
    <w:rsid w:val="00242DA9"/>
    <w:rsid w:val="00244170"/>
    <w:rsid w:val="002444ED"/>
    <w:rsid w:val="002446BC"/>
    <w:rsid w:val="002450FD"/>
    <w:rsid w:val="002451A8"/>
    <w:rsid w:val="00245DED"/>
    <w:rsid w:val="002468DB"/>
    <w:rsid w:val="002475C3"/>
    <w:rsid w:val="00251906"/>
    <w:rsid w:val="00251A60"/>
    <w:rsid w:val="00251F5F"/>
    <w:rsid w:val="002521B3"/>
    <w:rsid w:val="002525EF"/>
    <w:rsid w:val="00255031"/>
    <w:rsid w:val="00256686"/>
    <w:rsid w:val="00256697"/>
    <w:rsid w:val="0025691C"/>
    <w:rsid w:val="00257C60"/>
    <w:rsid w:val="00260496"/>
    <w:rsid w:val="00260631"/>
    <w:rsid w:val="00261A47"/>
    <w:rsid w:val="002624AE"/>
    <w:rsid w:val="002626CC"/>
    <w:rsid w:val="002640AC"/>
    <w:rsid w:val="00264ACE"/>
    <w:rsid w:val="002653AA"/>
    <w:rsid w:val="00265D94"/>
    <w:rsid w:val="002670D1"/>
    <w:rsid w:val="00270340"/>
    <w:rsid w:val="00270D8C"/>
    <w:rsid w:val="002715CB"/>
    <w:rsid w:val="002723CE"/>
    <w:rsid w:val="00274AAE"/>
    <w:rsid w:val="0027561A"/>
    <w:rsid w:val="00275ABA"/>
    <w:rsid w:val="002760D0"/>
    <w:rsid w:val="00277179"/>
    <w:rsid w:val="0027743F"/>
    <w:rsid w:val="00280B80"/>
    <w:rsid w:val="00280D88"/>
    <w:rsid w:val="00284A0B"/>
    <w:rsid w:val="00285331"/>
    <w:rsid w:val="00287296"/>
    <w:rsid w:val="00287F41"/>
    <w:rsid w:val="00290CC7"/>
    <w:rsid w:val="002913D9"/>
    <w:rsid w:val="00291B6C"/>
    <w:rsid w:val="00291CB0"/>
    <w:rsid w:val="00291EBE"/>
    <w:rsid w:val="00292490"/>
    <w:rsid w:val="00292FDB"/>
    <w:rsid w:val="002930F5"/>
    <w:rsid w:val="002949B9"/>
    <w:rsid w:val="00294F92"/>
    <w:rsid w:val="00296D44"/>
    <w:rsid w:val="002A084A"/>
    <w:rsid w:val="002A13B5"/>
    <w:rsid w:val="002A158C"/>
    <w:rsid w:val="002A174C"/>
    <w:rsid w:val="002A3CFA"/>
    <w:rsid w:val="002A49EE"/>
    <w:rsid w:val="002A4C0D"/>
    <w:rsid w:val="002A53E6"/>
    <w:rsid w:val="002A57BD"/>
    <w:rsid w:val="002A59CC"/>
    <w:rsid w:val="002A5ECE"/>
    <w:rsid w:val="002A79B5"/>
    <w:rsid w:val="002B240D"/>
    <w:rsid w:val="002B2812"/>
    <w:rsid w:val="002B379C"/>
    <w:rsid w:val="002B4113"/>
    <w:rsid w:val="002B5915"/>
    <w:rsid w:val="002B5A5B"/>
    <w:rsid w:val="002B738A"/>
    <w:rsid w:val="002C1116"/>
    <w:rsid w:val="002C158B"/>
    <w:rsid w:val="002C1AE9"/>
    <w:rsid w:val="002C3249"/>
    <w:rsid w:val="002C4868"/>
    <w:rsid w:val="002D07BF"/>
    <w:rsid w:val="002D1732"/>
    <w:rsid w:val="002D18D6"/>
    <w:rsid w:val="002D35B3"/>
    <w:rsid w:val="002D3E52"/>
    <w:rsid w:val="002D40BF"/>
    <w:rsid w:val="002D45FD"/>
    <w:rsid w:val="002D46F3"/>
    <w:rsid w:val="002D4F10"/>
    <w:rsid w:val="002D5A15"/>
    <w:rsid w:val="002D5CF7"/>
    <w:rsid w:val="002D67C3"/>
    <w:rsid w:val="002E0156"/>
    <w:rsid w:val="002E0158"/>
    <w:rsid w:val="002E0ED7"/>
    <w:rsid w:val="002E2E86"/>
    <w:rsid w:val="002E3198"/>
    <w:rsid w:val="002E3E06"/>
    <w:rsid w:val="002E4678"/>
    <w:rsid w:val="002E49D2"/>
    <w:rsid w:val="002E5184"/>
    <w:rsid w:val="002E6245"/>
    <w:rsid w:val="002E62F5"/>
    <w:rsid w:val="002E62F6"/>
    <w:rsid w:val="002E666D"/>
    <w:rsid w:val="002E6E2C"/>
    <w:rsid w:val="002F17D8"/>
    <w:rsid w:val="002F2921"/>
    <w:rsid w:val="002F50C6"/>
    <w:rsid w:val="002F79A8"/>
    <w:rsid w:val="00300245"/>
    <w:rsid w:val="003018BD"/>
    <w:rsid w:val="003043D0"/>
    <w:rsid w:val="0030556F"/>
    <w:rsid w:val="003058D5"/>
    <w:rsid w:val="00305A69"/>
    <w:rsid w:val="00311524"/>
    <w:rsid w:val="00311A50"/>
    <w:rsid w:val="00311B6C"/>
    <w:rsid w:val="003125D2"/>
    <w:rsid w:val="00313903"/>
    <w:rsid w:val="00316602"/>
    <w:rsid w:val="003174A8"/>
    <w:rsid w:val="00320136"/>
    <w:rsid w:val="00323444"/>
    <w:rsid w:val="003244FB"/>
    <w:rsid w:val="00324C6A"/>
    <w:rsid w:val="0032571D"/>
    <w:rsid w:val="00325F6E"/>
    <w:rsid w:val="0032704A"/>
    <w:rsid w:val="00327A0E"/>
    <w:rsid w:val="00327BC2"/>
    <w:rsid w:val="00330210"/>
    <w:rsid w:val="0033027A"/>
    <w:rsid w:val="003302A6"/>
    <w:rsid w:val="003309CB"/>
    <w:rsid w:val="00330BAC"/>
    <w:rsid w:val="00331E80"/>
    <w:rsid w:val="00332779"/>
    <w:rsid w:val="00332A98"/>
    <w:rsid w:val="00333368"/>
    <w:rsid w:val="00333775"/>
    <w:rsid w:val="00333D62"/>
    <w:rsid w:val="003342DE"/>
    <w:rsid w:val="00334373"/>
    <w:rsid w:val="00335D3F"/>
    <w:rsid w:val="00336FFB"/>
    <w:rsid w:val="0033770C"/>
    <w:rsid w:val="00344C6C"/>
    <w:rsid w:val="00344F7F"/>
    <w:rsid w:val="00345ADE"/>
    <w:rsid w:val="00345C40"/>
    <w:rsid w:val="00345DE2"/>
    <w:rsid w:val="00346688"/>
    <w:rsid w:val="003469D2"/>
    <w:rsid w:val="00346C7C"/>
    <w:rsid w:val="003500DE"/>
    <w:rsid w:val="003508A9"/>
    <w:rsid w:val="00351011"/>
    <w:rsid w:val="00352298"/>
    <w:rsid w:val="00352745"/>
    <w:rsid w:val="00352FFF"/>
    <w:rsid w:val="0035389A"/>
    <w:rsid w:val="003543DA"/>
    <w:rsid w:val="00354D49"/>
    <w:rsid w:val="00354F92"/>
    <w:rsid w:val="003567F6"/>
    <w:rsid w:val="00356E6B"/>
    <w:rsid w:val="00361416"/>
    <w:rsid w:val="0036193B"/>
    <w:rsid w:val="00363108"/>
    <w:rsid w:val="00363B61"/>
    <w:rsid w:val="0036547A"/>
    <w:rsid w:val="00365689"/>
    <w:rsid w:val="003660FA"/>
    <w:rsid w:val="0036618B"/>
    <w:rsid w:val="003665CC"/>
    <w:rsid w:val="0036687D"/>
    <w:rsid w:val="00366969"/>
    <w:rsid w:val="0037086B"/>
    <w:rsid w:val="00370976"/>
    <w:rsid w:val="00371BE8"/>
    <w:rsid w:val="003735E1"/>
    <w:rsid w:val="003740FB"/>
    <w:rsid w:val="0037428C"/>
    <w:rsid w:val="00374CCE"/>
    <w:rsid w:val="00377124"/>
    <w:rsid w:val="003808D5"/>
    <w:rsid w:val="00381048"/>
    <w:rsid w:val="003817ED"/>
    <w:rsid w:val="00381C1E"/>
    <w:rsid w:val="00381FDA"/>
    <w:rsid w:val="00385499"/>
    <w:rsid w:val="003860AE"/>
    <w:rsid w:val="00387C89"/>
    <w:rsid w:val="00394730"/>
    <w:rsid w:val="003A061D"/>
    <w:rsid w:val="003A08E5"/>
    <w:rsid w:val="003A094A"/>
    <w:rsid w:val="003A128E"/>
    <w:rsid w:val="003A2946"/>
    <w:rsid w:val="003A29A5"/>
    <w:rsid w:val="003A4344"/>
    <w:rsid w:val="003A5223"/>
    <w:rsid w:val="003A5A04"/>
    <w:rsid w:val="003A6319"/>
    <w:rsid w:val="003A68B7"/>
    <w:rsid w:val="003A743B"/>
    <w:rsid w:val="003A764C"/>
    <w:rsid w:val="003B02EB"/>
    <w:rsid w:val="003B120D"/>
    <w:rsid w:val="003B1BD1"/>
    <w:rsid w:val="003B34C8"/>
    <w:rsid w:val="003B44DF"/>
    <w:rsid w:val="003B6CD0"/>
    <w:rsid w:val="003B7AF2"/>
    <w:rsid w:val="003C1C03"/>
    <w:rsid w:val="003C1DB5"/>
    <w:rsid w:val="003C56D8"/>
    <w:rsid w:val="003C575D"/>
    <w:rsid w:val="003C57CC"/>
    <w:rsid w:val="003C623D"/>
    <w:rsid w:val="003C6366"/>
    <w:rsid w:val="003C6488"/>
    <w:rsid w:val="003C6825"/>
    <w:rsid w:val="003C7F17"/>
    <w:rsid w:val="003D030A"/>
    <w:rsid w:val="003D0780"/>
    <w:rsid w:val="003D173C"/>
    <w:rsid w:val="003D2E4C"/>
    <w:rsid w:val="003D303D"/>
    <w:rsid w:val="003D390C"/>
    <w:rsid w:val="003D3AFF"/>
    <w:rsid w:val="003D3EEC"/>
    <w:rsid w:val="003D4192"/>
    <w:rsid w:val="003D48B8"/>
    <w:rsid w:val="003D538A"/>
    <w:rsid w:val="003D53D4"/>
    <w:rsid w:val="003D569A"/>
    <w:rsid w:val="003D5925"/>
    <w:rsid w:val="003D6133"/>
    <w:rsid w:val="003D61C3"/>
    <w:rsid w:val="003D67FE"/>
    <w:rsid w:val="003D6DD3"/>
    <w:rsid w:val="003D7024"/>
    <w:rsid w:val="003E022C"/>
    <w:rsid w:val="003E0E8E"/>
    <w:rsid w:val="003E0EC0"/>
    <w:rsid w:val="003E19A9"/>
    <w:rsid w:val="003E2290"/>
    <w:rsid w:val="003E247B"/>
    <w:rsid w:val="003E3160"/>
    <w:rsid w:val="003E3F7C"/>
    <w:rsid w:val="003E5052"/>
    <w:rsid w:val="003E7008"/>
    <w:rsid w:val="003E732B"/>
    <w:rsid w:val="003F1259"/>
    <w:rsid w:val="003F15E2"/>
    <w:rsid w:val="003F1C9D"/>
    <w:rsid w:val="003F22E6"/>
    <w:rsid w:val="003F30B5"/>
    <w:rsid w:val="003F3BFB"/>
    <w:rsid w:val="003F4387"/>
    <w:rsid w:val="003F464A"/>
    <w:rsid w:val="003F48B5"/>
    <w:rsid w:val="003F4DB8"/>
    <w:rsid w:val="003F5A2D"/>
    <w:rsid w:val="003F5D04"/>
    <w:rsid w:val="003F62A1"/>
    <w:rsid w:val="003F6891"/>
    <w:rsid w:val="003F7AB5"/>
    <w:rsid w:val="003F7D3A"/>
    <w:rsid w:val="003F7FD3"/>
    <w:rsid w:val="004003D7"/>
    <w:rsid w:val="00401476"/>
    <w:rsid w:val="00402564"/>
    <w:rsid w:val="00404963"/>
    <w:rsid w:val="0040527B"/>
    <w:rsid w:val="00405491"/>
    <w:rsid w:val="00410DAC"/>
    <w:rsid w:val="0041304E"/>
    <w:rsid w:val="004131D1"/>
    <w:rsid w:val="004146D1"/>
    <w:rsid w:val="00416C00"/>
    <w:rsid w:val="00417211"/>
    <w:rsid w:val="00417449"/>
    <w:rsid w:val="004203B5"/>
    <w:rsid w:val="00422999"/>
    <w:rsid w:val="004231AE"/>
    <w:rsid w:val="00424207"/>
    <w:rsid w:val="004248C7"/>
    <w:rsid w:val="00431935"/>
    <w:rsid w:val="00431D2E"/>
    <w:rsid w:val="004347A6"/>
    <w:rsid w:val="00436C05"/>
    <w:rsid w:val="00437805"/>
    <w:rsid w:val="004379FD"/>
    <w:rsid w:val="00440F06"/>
    <w:rsid w:val="00442D8A"/>
    <w:rsid w:val="004431A2"/>
    <w:rsid w:val="00445BF8"/>
    <w:rsid w:val="00446EB7"/>
    <w:rsid w:val="00447049"/>
    <w:rsid w:val="00450AE0"/>
    <w:rsid w:val="004520B8"/>
    <w:rsid w:val="00452FDC"/>
    <w:rsid w:val="00454157"/>
    <w:rsid w:val="00454B9E"/>
    <w:rsid w:val="00454E38"/>
    <w:rsid w:val="00455950"/>
    <w:rsid w:val="00455A2B"/>
    <w:rsid w:val="004564F0"/>
    <w:rsid w:val="00456627"/>
    <w:rsid w:val="0046043A"/>
    <w:rsid w:val="0046463E"/>
    <w:rsid w:val="00464B51"/>
    <w:rsid w:val="00465330"/>
    <w:rsid w:val="00466AC5"/>
    <w:rsid w:val="0046744D"/>
    <w:rsid w:val="004679FA"/>
    <w:rsid w:val="00470920"/>
    <w:rsid w:val="00470937"/>
    <w:rsid w:val="00470DC1"/>
    <w:rsid w:val="0047133A"/>
    <w:rsid w:val="0047140F"/>
    <w:rsid w:val="0047142C"/>
    <w:rsid w:val="00471ACC"/>
    <w:rsid w:val="004722C9"/>
    <w:rsid w:val="004727E2"/>
    <w:rsid w:val="00472CCF"/>
    <w:rsid w:val="0047368A"/>
    <w:rsid w:val="00474E80"/>
    <w:rsid w:val="00475651"/>
    <w:rsid w:val="004772AE"/>
    <w:rsid w:val="0047790A"/>
    <w:rsid w:val="004801A8"/>
    <w:rsid w:val="00481FDC"/>
    <w:rsid w:val="00482243"/>
    <w:rsid w:val="004836DC"/>
    <w:rsid w:val="00483CD4"/>
    <w:rsid w:val="00485983"/>
    <w:rsid w:val="00487939"/>
    <w:rsid w:val="004901B1"/>
    <w:rsid w:val="004908B0"/>
    <w:rsid w:val="00492861"/>
    <w:rsid w:val="00492A27"/>
    <w:rsid w:val="0049394C"/>
    <w:rsid w:val="00493FCE"/>
    <w:rsid w:val="00494365"/>
    <w:rsid w:val="0049556B"/>
    <w:rsid w:val="00495C34"/>
    <w:rsid w:val="00495D36"/>
    <w:rsid w:val="004960BE"/>
    <w:rsid w:val="0049616A"/>
    <w:rsid w:val="004968E6"/>
    <w:rsid w:val="0049729D"/>
    <w:rsid w:val="004A0986"/>
    <w:rsid w:val="004A2472"/>
    <w:rsid w:val="004A2655"/>
    <w:rsid w:val="004A2D2A"/>
    <w:rsid w:val="004A340C"/>
    <w:rsid w:val="004A3413"/>
    <w:rsid w:val="004A3AF1"/>
    <w:rsid w:val="004A4B97"/>
    <w:rsid w:val="004A508E"/>
    <w:rsid w:val="004A53CC"/>
    <w:rsid w:val="004A5712"/>
    <w:rsid w:val="004A6205"/>
    <w:rsid w:val="004A6B15"/>
    <w:rsid w:val="004A6CBA"/>
    <w:rsid w:val="004B28E5"/>
    <w:rsid w:val="004B2D72"/>
    <w:rsid w:val="004B3BDD"/>
    <w:rsid w:val="004B40C2"/>
    <w:rsid w:val="004B41B9"/>
    <w:rsid w:val="004B4A49"/>
    <w:rsid w:val="004B6087"/>
    <w:rsid w:val="004B6521"/>
    <w:rsid w:val="004C1CB2"/>
    <w:rsid w:val="004C25B2"/>
    <w:rsid w:val="004C2821"/>
    <w:rsid w:val="004C28DF"/>
    <w:rsid w:val="004C2BD2"/>
    <w:rsid w:val="004C2C8C"/>
    <w:rsid w:val="004C3810"/>
    <w:rsid w:val="004C3869"/>
    <w:rsid w:val="004C4077"/>
    <w:rsid w:val="004C5DAE"/>
    <w:rsid w:val="004C5E29"/>
    <w:rsid w:val="004C6359"/>
    <w:rsid w:val="004C719C"/>
    <w:rsid w:val="004D048D"/>
    <w:rsid w:val="004D0801"/>
    <w:rsid w:val="004D1C94"/>
    <w:rsid w:val="004D28A4"/>
    <w:rsid w:val="004D41EE"/>
    <w:rsid w:val="004D47A1"/>
    <w:rsid w:val="004D562D"/>
    <w:rsid w:val="004D6467"/>
    <w:rsid w:val="004D6A0D"/>
    <w:rsid w:val="004E06CF"/>
    <w:rsid w:val="004E2462"/>
    <w:rsid w:val="004E25C3"/>
    <w:rsid w:val="004E367B"/>
    <w:rsid w:val="004E46F2"/>
    <w:rsid w:val="004E489C"/>
    <w:rsid w:val="004E54E7"/>
    <w:rsid w:val="004E6274"/>
    <w:rsid w:val="004E73D0"/>
    <w:rsid w:val="004E7CDB"/>
    <w:rsid w:val="004F02F1"/>
    <w:rsid w:val="004F044E"/>
    <w:rsid w:val="004F15C2"/>
    <w:rsid w:val="004F1BC9"/>
    <w:rsid w:val="004F2349"/>
    <w:rsid w:val="004F36A3"/>
    <w:rsid w:val="004F4185"/>
    <w:rsid w:val="004F5E44"/>
    <w:rsid w:val="004F6C0E"/>
    <w:rsid w:val="004F6DAD"/>
    <w:rsid w:val="004F7923"/>
    <w:rsid w:val="00500F9D"/>
    <w:rsid w:val="0050170D"/>
    <w:rsid w:val="005021EA"/>
    <w:rsid w:val="00502F18"/>
    <w:rsid w:val="00502F23"/>
    <w:rsid w:val="00503CD3"/>
    <w:rsid w:val="00505583"/>
    <w:rsid w:val="00505719"/>
    <w:rsid w:val="00505FAC"/>
    <w:rsid w:val="00506E54"/>
    <w:rsid w:val="0051033C"/>
    <w:rsid w:val="005105B9"/>
    <w:rsid w:val="00512E0D"/>
    <w:rsid w:val="00513905"/>
    <w:rsid w:val="00513EAE"/>
    <w:rsid w:val="00515598"/>
    <w:rsid w:val="00516B09"/>
    <w:rsid w:val="00517359"/>
    <w:rsid w:val="00517A1E"/>
    <w:rsid w:val="00521912"/>
    <w:rsid w:val="0052252D"/>
    <w:rsid w:val="0052280D"/>
    <w:rsid w:val="00522CE6"/>
    <w:rsid w:val="00522DB2"/>
    <w:rsid w:val="00522DD4"/>
    <w:rsid w:val="005243CD"/>
    <w:rsid w:val="00524BA5"/>
    <w:rsid w:val="00525E78"/>
    <w:rsid w:val="005264F4"/>
    <w:rsid w:val="00526E38"/>
    <w:rsid w:val="00526F03"/>
    <w:rsid w:val="00527F79"/>
    <w:rsid w:val="00530E10"/>
    <w:rsid w:val="00530E16"/>
    <w:rsid w:val="005312E4"/>
    <w:rsid w:val="00531E03"/>
    <w:rsid w:val="005333F3"/>
    <w:rsid w:val="005338D6"/>
    <w:rsid w:val="00533D26"/>
    <w:rsid w:val="00533F86"/>
    <w:rsid w:val="00534687"/>
    <w:rsid w:val="005346B0"/>
    <w:rsid w:val="00534815"/>
    <w:rsid w:val="00535008"/>
    <w:rsid w:val="005363E0"/>
    <w:rsid w:val="00536B11"/>
    <w:rsid w:val="00537222"/>
    <w:rsid w:val="00537241"/>
    <w:rsid w:val="005378B4"/>
    <w:rsid w:val="00537C01"/>
    <w:rsid w:val="00540378"/>
    <w:rsid w:val="00541364"/>
    <w:rsid w:val="005417E3"/>
    <w:rsid w:val="00541BC9"/>
    <w:rsid w:val="0054327B"/>
    <w:rsid w:val="0054382F"/>
    <w:rsid w:val="005438E8"/>
    <w:rsid w:val="00544173"/>
    <w:rsid w:val="00545063"/>
    <w:rsid w:val="0054520D"/>
    <w:rsid w:val="00546420"/>
    <w:rsid w:val="00547818"/>
    <w:rsid w:val="005479CE"/>
    <w:rsid w:val="00547D30"/>
    <w:rsid w:val="005504BC"/>
    <w:rsid w:val="005512BA"/>
    <w:rsid w:val="0055259E"/>
    <w:rsid w:val="00552E8B"/>
    <w:rsid w:val="0055315A"/>
    <w:rsid w:val="005532D6"/>
    <w:rsid w:val="005533AB"/>
    <w:rsid w:val="00553A4B"/>
    <w:rsid w:val="00553FDB"/>
    <w:rsid w:val="00554997"/>
    <w:rsid w:val="00555226"/>
    <w:rsid w:val="00556F73"/>
    <w:rsid w:val="00560F87"/>
    <w:rsid w:val="0056100E"/>
    <w:rsid w:val="00561EE7"/>
    <w:rsid w:val="00562117"/>
    <w:rsid w:val="00562316"/>
    <w:rsid w:val="005637FB"/>
    <w:rsid w:val="00564263"/>
    <w:rsid w:val="0056572B"/>
    <w:rsid w:val="0056743A"/>
    <w:rsid w:val="0056793E"/>
    <w:rsid w:val="00567A2F"/>
    <w:rsid w:val="005700A2"/>
    <w:rsid w:val="00570100"/>
    <w:rsid w:val="005711BF"/>
    <w:rsid w:val="0057295C"/>
    <w:rsid w:val="00572C02"/>
    <w:rsid w:val="00572DE3"/>
    <w:rsid w:val="00573066"/>
    <w:rsid w:val="005731D5"/>
    <w:rsid w:val="005769F7"/>
    <w:rsid w:val="00581F20"/>
    <w:rsid w:val="00582612"/>
    <w:rsid w:val="00583611"/>
    <w:rsid w:val="00583F63"/>
    <w:rsid w:val="005843ED"/>
    <w:rsid w:val="00585B80"/>
    <w:rsid w:val="00586406"/>
    <w:rsid w:val="0058645C"/>
    <w:rsid w:val="00587750"/>
    <w:rsid w:val="00587F27"/>
    <w:rsid w:val="00590651"/>
    <w:rsid w:val="00592910"/>
    <w:rsid w:val="00592EEE"/>
    <w:rsid w:val="0059454E"/>
    <w:rsid w:val="0059655D"/>
    <w:rsid w:val="005977CF"/>
    <w:rsid w:val="00597930"/>
    <w:rsid w:val="005A0642"/>
    <w:rsid w:val="005A21DD"/>
    <w:rsid w:val="005A2961"/>
    <w:rsid w:val="005A3E13"/>
    <w:rsid w:val="005A5076"/>
    <w:rsid w:val="005A7186"/>
    <w:rsid w:val="005A7910"/>
    <w:rsid w:val="005B015D"/>
    <w:rsid w:val="005B0B45"/>
    <w:rsid w:val="005B19F2"/>
    <w:rsid w:val="005B1AA5"/>
    <w:rsid w:val="005B1C32"/>
    <w:rsid w:val="005B2424"/>
    <w:rsid w:val="005B3F07"/>
    <w:rsid w:val="005B4125"/>
    <w:rsid w:val="005B417D"/>
    <w:rsid w:val="005B4932"/>
    <w:rsid w:val="005B4AA4"/>
    <w:rsid w:val="005B53BA"/>
    <w:rsid w:val="005B5C93"/>
    <w:rsid w:val="005B65AC"/>
    <w:rsid w:val="005B66FD"/>
    <w:rsid w:val="005C0565"/>
    <w:rsid w:val="005C067E"/>
    <w:rsid w:val="005C0B6E"/>
    <w:rsid w:val="005C2B9D"/>
    <w:rsid w:val="005C39C7"/>
    <w:rsid w:val="005C5251"/>
    <w:rsid w:val="005C66C0"/>
    <w:rsid w:val="005C6DDE"/>
    <w:rsid w:val="005C70E0"/>
    <w:rsid w:val="005C7B0E"/>
    <w:rsid w:val="005D2411"/>
    <w:rsid w:val="005D269C"/>
    <w:rsid w:val="005D2F3A"/>
    <w:rsid w:val="005D33C1"/>
    <w:rsid w:val="005D3D86"/>
    <w:rsid w:val="005E23E2"/>
    <w:rsid w:val="005E35F2"/>
    <w:rsid w:val="005E43BC"/>
    <w:rsid w:val="005E4936"/>
    <w:rsid w:val="005E4DA0"/>
    <w:rsid w:val="005E5692"/>
    <w:rsid w:val="005E61F3"/>
    <w:rsid w:val="005E6C19"/>
    <w:rsid w:val="005F3626"/>
    <w:rsid w:val="005F3F25"/>
    <w:rsid w:val="005F453C"/>
    <w:rsid w:val="005F4975"/>
    <w:rsid w:val="005F55D6"/>
    <w:rsid w:val="005F673A"/>
    <w:rsid w:val="005F6B00"/>
    <w:rsid w:val="005F79DE"/>
    <w:rsid w:val="005F7A0A"/>
    <w:rsid w:val="006010D1"/>
    <w:rsid w:val="0060263C"/>
    <w:rsid w:val="00602B36"/>
    <w:rsid w:val="00604FF6"/>
    <w:rsid w:val="00605F12"/>
    <w:rsid w:val="006062C8"/>
    <w:rsid w:val="00606BD5"/>
    <w:rsid w:val="00606EAD"/>
    <w:rsid w:val="00607743"/>
    <w:rsid w:val="006117D1"/>
    <w:rsid w:val="00612055"/>
    <w:rsid w:val="00612148"/>
    <w:rsid w:val="00612B37"/>
    <w:rsid w:val="00612D6E"/>
    <w:rsid w:val="00613427"/>
    <w:rsid w:val="006136C9"/>
    <w:rsid w:val="0061480A"/>
    <w:rsid w:val="006149E0"/>
    <w:rsid w:val="00614CF9"/>
    <w:rsid w:val="006158AA"/>
    <w:rsid w:val="00615AAC"/>
    <w:rsid w:val="00615E83"/>
    <w:rsid w:val="00616838"/>
    <w:rsid w:val="00617102"/>
    <w:rsid w:val="006173C6"/>
    <w:rsid w:val="0061754B"/>
    <w:rsid w:val="00617E46"/>
    <w:rsid w:val="006201C2"/>
    <w:rsid w:val="00620C34"/>
    <w:rsid w:val="006213AC"/>
    <w:rsid w:val="006228EB"/>
    <w:rsid w:val="00622916"/>
    <w:rsid w:val="00623085"/>
    <w:rsid w:val="0062410D"/>
    <w:rsid w:val="006243C2"/>
    <w:rsid w:val="00625159"/>
    <w:rsid w:val="0062519A"/>
    <w:rsid w:val="006251BE"/>
    <w:rsid w:val="006263D2"/>
    <w:rsid w:val="00626405"/>
    <w:rsid w:val="00626AAF"/>
    <w:rsid w:val="00630CAA"/>
    <w:rsid w:val="00631862"/>
    <w:rsid w:val="006325A8"/>
    <w:rsid w:val="00633043"/>
    <w:rsid w:val="006339C4"/>
    <w:rsid w:val="00633B3A"/>
    <w:rsid w:val="006347CE"/>
    <w:rsid w:val="00636738"/>
    <w:rsid w:val="00636865"/>
    <w:rsid w:val="00640289"/>
    <w:rsid w:val="00641373"/>
    <w:rsid w:val="006418C6"/>
    <w:rsid w:val="00641E90"/>
    <w:rsid w:val="0064268E"/>
    <w:rsid w:val="00643A0B"/>
    <w:rsid w:val="006450C0"/>
    <w:rsid w:val="00645F9B"/>
    <w:rsid w:val="00650F4C"/>
    <w:rsid w:val="006525D9"/>
    <w:rsid w:val="00652C75"/>
    <w:rsid w:val="00652EB3"/>
    <w:rsid w:val="00652EB9"/>
    <w:rsid w:val="00653910"/>
    <w:rsid w:val="00653DBB"/>
    <w:rsid w:val="00654121"/>
    <w:rsid w:val="006543F3"/>
    <w:rsid w:val="006546CC"/>
    <w:rsid w:val="00654CB4"/>
    <w:rsid w:val="00654E11"/>
    <w:rsid w:val="006558A0"/>
    <w:rsid w:val="0066227C"/>
    <w:rsid w:val="0066313C"/>
    <w:rsid w:val="006631F8"/>
    <w:rsid w:val="00663D84"/>
    <w:rsid w:val="006651B8"/>
    <w:rsid w:val="00665D15"/>
    <w:rsid w:val="00666A76"/>
    <w:rsid w:val="00667D08"/>
    <w:rsid w:val="006705D3"/>
    <w:rsid w:val="00670612"/>
    <w:rsid w:val="0067083A"/>
    <w:rsid w:val="00671DCB"/>
    <w:rsid w:val="0067296B"/>
    <w:rsid w:val="0067307B"/>
    <w:rsid w:val="00673578"/>
    <w:rsid w:val="00673DFB"/>
    <w:rsid w:val="006743F3"/>
    <w:rsid w:val="006754C7"/>
    <w:rsid w:val="006756C6"/>
    <w:rsid w:val="00676C5F"/>
    <w:rsid w:val="00677087"/>
    <w:rsid w:val="00681953"/>
    <w:rsid w:val="006855B5"/>
    <w:rsid w:val="0068702F"/>
    <w:rsid w:val="0069165D"/>
    <w:rsid w:val="006944C1"/>
    <w:rsid w:val="00695802"/>
    <w:rsid w:val="006960B3"/>
    <w:rsid w:val="00696734"/>
    <w:rsid w:val="00696DCF"/>
    <w:rsid w:val="00697305"/>
    <w:rsid w:val="006A17C5"/>
    <w:rsid w:val="006A2311"/>
    <w:rsid w:val="006A2BA2"/>
    <w:rsid w:val="006A376F"/>
    <w:rsid w:val="006A5150"/>
    <w:rsid w:val="006A5B76"/>
    <w:rsid w:val="006A5F0E"/>
    <w:rsid w:val="006A6359"/>
    <w:rsid w:val="006A6C84"/>
    <w:rsid w:val="006A72D3"/>
    <w:rsid w:val="006A734A"/>
    <w:rsid w:val="006A74EE"/>
    <w:rsid w:val="006A7DAF"/>
    <w:rsid w:val="006B01EA"/>
    <w:rsid w:val="006B0C60"/>
    <w:rsid w:val="006B1053"/>
    <w:rsid w:val="006B1CC6"/>
    <w:rsid w:val="006B220E"/>
    <w:rsid w:val="006B3942"/>
    <w:rsid w:val="006B3D80"/>
    <w:rsid w:val="006B5013"/>
    <w:rsid w:val="006B68DE"/>
    <w:rsid w:val="006C006A"/>
    <w:rsid w:val="006C00BC"/>
    <w:rsid w:val="006C0858"/>
    <w:rsid w:val="006C0C54"/>
    <w:rsid w:val="006C0DA2"/>
    <w:rsid w:val="006C17A8"/>
    <w:rsid w:val="006C49BA"/>
    <w:rsid w:val="006C5D96"/>
    <w:rsid w:val="006C5F81"/>
    <w:rsid w:val="006C66FF"/>
    <w:rsid w:val="006C6CEC"/>
    <w:rsid w:val="006D0085"/>
    <w:rsid w:val="006D0E34"/>
    <w:rsid w:val="006D1F70"/>
    <w:rsid w:val="006D1FE7"/>
    <w:rsid w:val="006D4CD8"/>
    <w:rsid w:val="006D57DB"/>
    <w:rsid w:val="006D5F8E"/>
    <w:rsid w:val="006D60DD"/>
    <w:rsid w:val="006E00E6"/>
    <w:rsid w:val="006E03CA"/>
    <w:rsid w:val="006E10BB"/>
    <w:rsid w:val="006E1A29"/>
    <w:rsid w:val="006E2A15"/>
    <w:rsid w:val="006E3B5A"/>
    <w:rsid w:val="006E4274"/>
    <w:rsid w:val="006E4A70"/>
    <w:rsid w:val="006E592F"/>
    <w:rsid w:val="006E744D"/>
    <w:rsid w:val="006E7BB2"/>
    <w:rsid w:val="006F13B4"/>
    <w:rsid w:val="006F19AB"/>
    <w:rsid w:val="006F1CD3"/>
    <w:rsid w:val="006F2F8F"/>
    <w:rsid w:val="006F3D70"/>
    <w:rsid w:val="006F41BA"/>
    <w:rsid w:val="006F42D1"/>
    <w:rsid w:val="006F52D5"/>
    <w:rsid w:val="006F5A87"/>
    <w:rsid w:val="006F7218"/>
    <w:rsid w:val="006F7DC3"/>
    <w:rsid w:val="00700673"/>
    <w:rsid w:val="00701E41"/>
    <w:rsid w:val="00702A2E"/>
    <w:rsid w:val="00703946"/>
    <w:rsid w:val="00703A6B"/>
    <w:rsid w:val="0070510B"/>
    <w:rsid w:val="00705397"/>
    <w:rsid w:val="00705BB8"/>
    <w:rsid w:val="00706F45"/>
    <w:rsid w:val="00707B62"/>
    <w:rsid w:val="00707FA6"/>
    <w:rsid w:val="00710704"/>
    <w:rsid w:val="00711118"/>
    <w:rsid w:val="00711A11"/>
    <w:rsid w:val="0071252F"/>
    <w:rsid w:val="00712DE3"/>
    <w:rsid w:val="00712F2F"/>
    <w:rsid w:val="00714CFC"/>
    <w:rsid w:val="00714E22"/>
    <w:rsid w:val="00716CC7"/>
    <w:rsid w:val="007177AB"/>
    <w:rsid w:val="007205A6"/>
    <w:rsid w:val="00721143"/>
    <w:rsid w:val="00721A8D"/>
    <w:rsid w:val="00721DBE"/>
    <w:rsid w:val="00724103"/>
    <w:rsid w:val="00724FE4"/>
    <w:rsid w:val="00725418"/>
    <w:rsid w:val="007259F9"/>
    <w:rsid w:val="00725DC8"/>
    <w:rsid w:val="0073003B"/>
    <w:rsid w:val="007306E6"/>
    <w:rsid w:val="00731E26"/>
    <w:rsid w:val="00734607"/>
    <w:rsid w:val="00734703"/>
    <w:rsid w:val="00737195"/>
    <w:rsid w:val="00737293"/>
    <w:rsid w:val="007405D5"/>
    <w:rsid w:val="00740719"/>
    <w:rsid w:val="00741BA5"/>
    <w:rsid w:val="00741EFE"/>
    <w:rsid w:val="0074357F"/>
    <w:rsid w:val="00743F16"/>
    <w:rsid w:val="00744AF4"/>
    <w:rsid w:val="007452F6"/>
    <w:rsid w:val="007465FC"/>
    <w:rsid w:val="00746A60"/>
    <w:rsid w:val="00747106"/>
    <w:rsid w:val="007474C4"/>
    <w:rsid w:val="007515F8"/>
    <w:rsid w:val="00752975"/>
    <w:rsid w:val="00753F5D"/>
    <w:rsid w:val="00754678"/>
    <w:rsid w:val="007547B1"/>
    <w:rsid w:val="00755503"/>
    <w:rsid w:val="00757EBB"/>
    <w:rsid w:val="007600C6"/>
    <w:rsid w:val="00760976"/>
    <w:rsid w:val="00761A59"/>
    <w:rsid w:val="00761B65"/>
    <w:rsid w:val="00761C8F"/>
    <w:rsid w:val="00761EE3"/>
    <w:rsid w:val="0076288D"/>
    <w:rsid w:val="00763DEA"/>
    <w:rsid w:val="00764AC5"/>
    <w:rsid w:val="00764FC6"/>
    <w:rsid w:val="00765200"/>
    <w:rsid w:val="00765334"/>
    <w:rsid w:val="00765551"/>
    <w:rsid w:val="0076658E"/>
    <w:rsid w:val="00766BCC"/>
    <w:rsid w:val="00767D7D"/>
    <w:rsid w:val="00770BF9"/>
    <w:rsid w:val="007723C5"/>
    <w:rsid w:val="007726EA"/>
    <w:rsid w:val="0077387A"/>
    <w:rsid w:val="0077508C"/>
    <w:rsid w:val="0077510C"/>
    <w:rsid w:val="00775C83"/>
    <w:rsid w:val="00776255"/>
    <w:rsid w:val="00777434"/>
    <w:rsid w:val="0078004B"/>
    <w:rsid w:val="007806AA"/>
    <w:rsid w:val="00780AF5"/>
    <w:rsid w:val="00780D6C"/>
    <w:rsid w:val="00782269"/>
    <w:rsid w:val="00782950"/>
    <w:rsid w:val="00782AA1"/>
    <w:rsid w:val="00782E8E"/>
    <w:rsid w:val="00783AA6"/>
    <w:rsid w:val="00783C69"/>
    <w:rsid w:val="00786DCA"/>
    <w:rsid w:val="0078766F"/>
    <w:rsid w:val="007912A3"/>
    <w:rsid w:val="0079261A"/>
    <w:rsid w:val="00793A22"/>
    <w:rsid w:val="007948F2"/>
    <w:rsid w:val="00794E82"/>
    <w:rsid w:val="00795F0B"/>
    <w:rsid w:val="00796CE7"/>
    <w:rsid w:val="00796E47"/>
    <w:rsid w:val="0079702D"/>
    <w:rsid w:val="007A054B"/>
    <w:rsid w:val="007A0784"/>
    <w:rsid w:val="007A1008"/>
    <w:rsid w:val="007A18F2"/>
    <w:rsid w:val="007A19D3"/>
    <w:rsid w:val="007A1DA9"/>
    <w:rsid w:val="007A20F4"/>
    <w:rsid w:val="007A2809"/>
    <w:rsid w:val="007A3F83"/>
    <w:rsid w:val="007A5D10"/>
    <w:rsid w:val="007A60FF"/>
    <w:rsid w:val="007A6780"/>
    <w:rsid w:val="007A6786"/>
    <w:rsid w:val="007B00BA"/>
    <w:rsid w:val="007B0D66"/>
    <w:rsid w:val="007B1153"/>
    <w:rsid w:val="007B1C58"/>
    <w:rsid w:val="007B3FDF"/>
    <w:rsid w:val="007B40EE"/>
    <w:rsid w:val="007B4C83"/>
    <w:rsid w:val="007B67A0"/>
    <w:rsid w:val="007B67EC"/>
    <w:rsid w:val="007B682B"/>
    <w:rsid w:val="007C1404"/>
    <w:rsid w:val="007C1BE3"/>
    <w:rsid w:val="007C22E9"/>
    <w:rsid w:val="007C349B"/>
    <w:rsid w:val="007C3874"/>
    <w:rsid w:val="007C3B13"/>
    <w:rsid w:val="007C4077"/>
    <w:rsid w:val="007C43E9"/>
    <w:rsid w:val="007C4629"/>
    <w:rsid w:val="007C5348"/>
    <w:rsid w:val="007C5C03"/>
    <w:rsid w:val="007C5FCF"/>
    <w:rsid w:val="007C647A"/>
    <w:rsid w:val="007C7245"/>
    <w:rsid w:val="007C7EC5"/>
    <w:rsid w:val="007D025A"/>
    <w:rsid w:val="007D09C9"/>
    <w:rsid w:val="007D272A"/>
    <w:rsid w:val="007D2AFD"/>
    <w:rsid w:val="007D408D"/>
    <w:rsid w:val="007D4426"/>
    <w:rsid w:val="007D68ED"/>
    <w:rsid w:val="007E051F"/>
    <w:rsid w:val="007E0FE2"/>
    <w:rsid w:val="007E162E"/>
    <w:rsid w:val="007E1D67"/>
    <w:rsid w:val="007E433A"/>
    <w:rsid w:val="007E459D"/>
    <w:rsid w:val="007E5245"/>
    <w:rsid w:val="007E5A81"/>
    <w:rsid w:val="007E5BEF"/>
    <w:rsid w:val="007E68EA"/>
    <w:rsid w:val="007E6EEF"/>
    <w:rsid w:val="007E6F3F"/>
    <w:rsid w:val="007F0E25"/>
    <w:rsid w:val="007F1CD3"/>
    <w:rsid w:val="007F1F9B"/>
    <w:rsid w:val="007F35D9"/>
    <w:rsid w:val="007F5953"/>
    <w:rsid w:val="007F6467"/>
    <w:rsid w:val="007F682B"/>
    <w:rsid w:val="00801ABE"/>
    <w:rsid w:val="0080208E"/>
    <w:rsid w:val="008038ED"/>
    <w:rsid w:val="00805573"/>
    <w:rsid w:val="00805EE2"/>
    <w:rsid w:val="00806284"/>
    <w:rsid w:val="008063EA"/>
    <w:rsid w:val="008076E6"/>
    <w:rsid w:val="00810209"/>
    <w:rsid w:val="008102D1"/>
    <w:rsid w:val="00811339"/>
    <w:rsid w:val="008113AF"/>
    <w:rsid w:val="00812C37"/>
    <w:rsid w:val="00812E3A"/>
    <w:rsid w:val="008143BA"/>
    <w:rsid w:val="0081454E"/>
    <w:rsid w:val="00814B6A"/>
    <w:rsid w:val="00815D36"/>
    <w:rsid w:val="00815F51"/>
    <w:rsid w:val="00816CC6"/>
    <w:rsid w:val="00816D1B"/>
    <w:rsid w:val="0082117C"/>
    <w:rsid w:val="0082124B"/>
    <w:rsid w:val="00822A49"/>
    <w:rsid w:val="00823482"/>
    <w:rsid w:val="00826CA2"/>
    <w:rsid w:val="00827A7A"/>
    <w:rsid w:val="00831C23"/>
    <w:rsid w:val="00831D37"/>
    <w:rsid w:val="00832552"/>
    <w:rsid w:val="00832F1B"/>
    <w:rsid w:val="008333CC"/>
    <w:rsid w:val="00834D38"/>
    <w:rsid w:val="008356A8"/>
    <w:rsid w:val="008358D0"/>
    <w:rsid w:val="00835D25"/>
    <w:rsid w:val="008360B2"/>
    <w:rsid w:val="00836735"/>
    <w:rsid w:val="00836DF2"/>
    <w:rsid w:val="00837F5B"/>
    <w:rsid w:val="00840B50"/>
    <w:rsid w:val="0084678F"/>
    <w:rsid w:val="00846AD5"/>
    <w:rsid w:val="008472A2"/>
    <w:rsid w:val="008475D6"/>
    <w:rsid w:val="0085068C"/>
    <w:rsid w:val="00851B9F"/>
    <w:rsid w:val="00852F25"/>
    <w:rsid w:val="008537DC"/>
    <w:rsid w:val="008547BA"/>
    <w:rsid w:val="00855C0F"/>
    <w:rsid w:val="00855D5C"/>
    <w:rsid w:val="00855FCE"/>
    <w:rsid w:val="008568BC"/>
    <w:rsid w:val="00856DB2"/>
    <w:rsid w:val="00857647"/>
    <w:rsid w:val="008614A0"/>
    <w:rsid w:val="00861982"/>
    <w:rsid w:val="00861F38"/>
    <w:rsid w:val="00862C38"/>
    <w:rsid w:val="00866867"/>
    <w:rsid w:val="00866AD4"/>
    <w:rsid w:val="0086731F"/>
    <w:rsid w:val="0086793D"/>
    <w:rsid w:val="00867A2B"/>
    <w:rsid w:val="00870560"/>
    <w:rsid w:val="00871117"/>
    <w:rsid w:val="008721AC"/>
    <w:rsid w:val="00875BAA"/>
    <w:rsid w:val="008777F0"/>
    <w:rsid w:val="0088013B"/>
    <w:rsid w:val="00881A8D"/>
    <w:rsid w:val="00882C5B"/>
    <w:rsid w:val="0088349A"/>
    <w:rsid w:val="00884743"/>
    <w:rsid w:val="008847EF"/>
    <w:rsid w:val="0088484E"/>
    <w:rsid w:val="00886352"/>
    <w:rsid w:val="00887C01"/>
    <w:rsid w:val="0089012E"/>
    <w:rsid w:val="00890497"/>
    <w:rsid w:val="008904D4"/>
    <w:rsid w:val="00890F06"/>
    <w:rsid w:val="008926FA"/>
    <w:rsid w:val="00892B7F"/>
    <w:rsid w:val="00892B8E"/>
    <w:rsid w:val="0089328C"/>
    <w:rsid w:val="008944BD"/>
    <w:rsid w:val="00894724"/>
    <w:rsid w:val="0089547D"/>
    <w:rsid w:val="00895587"/>
    <w:rsid w:val="008961F7"/>
    <w:rsid w:val="0089794E"/>
    <w:rsid w:val="00897967"/>
    <w:rsid w:val="008A002A"/>
    <w:rsid w:val="008A26E3"/>
    <w:rsid w:val="008A5B15"/>
    <w:rsid w:val="008A5B8A"/>
    <w:rsid w:val="008B0CC7"/>
    <w:rsid w:val="008B0DF4"/>
    <w:rsid w:val="008B1422"/>
    <w:rsid w:val="008B2373"/>
    <w:rsid w:val="008B2585"/>
    <w:rsid w:val="008B374B"/>
    <w:rsid w:val="008B3E0A"/>
    <w:rsid w:val="008B48BB"/>
    <w:rsid w:val="008B4E54"/>
    <w:rsid w:val="008B69A9"/>
    <w:rsid w:val="008B69F9"/>
    <w:rsid w:val="008B7449"/>
    <w:rsid w:val="008B746E"/>
    <w:rsid w:val="008B7531"/>
    <w:rsid w:val="008C0523"/>
    <w:rsid w:val="008C0FBC"/>
    <w:rsid w:val="008C137C"/>
    <w:rsid w:val="008C1396"/>
    <w:rsid w:val="008C231E"/>
    <w:rsid w:val="008C3845"/>
    <w:rsid w:val="008C3A02"/>
    <w:rsid w:val="008C3E3C"/>
    <w:rsid w:val="008C4BB1"/>
    <w:rsid w:val="008C4DB2"/>
    <w:rsid w:val="008C5297"/>
    <w:rsid w:val="008C5482"/>
    <w:rsid w:val="008C5A09"/>
    <w:rsid w:val="008C7E3D"/>
    <w:rsid w:val="008C7F50"/>
    <w:rsid w:val="008D046C"/>
    <w:rsid w:val="008D05B8"/>
    <w:rsid w:val="008D1FB0"/>
    <w:rsid w:val="008D32B8"/>
    <w:rsid w:val="008D3DF8"/>
    <w:rsid w:val="008D4B4E"/>
    <w:rsid w:val="008D5B4D"/>
    <w:rsid w:val="008D6FD2"/>
    <w:rsid w:val="008E0071"/>
    <w:rsid w:val="008E0F23"/>
    <w:rsid w:val="008E1068"/>
    <w:rsid w:val="008E269A"/>
    <w:rsid w:val="008E4222"/>
    <w:rsid w:val="008E4562"/>
    <w:rsid w:val="008E5301"/>
    <w:rsid w:val="008E646C"/>
    <w:rsid w:val="008E6B3E"/>
    <w:rsid w:val="008E7464"/>
    <w:rsid w:val="008E754C"/>
    <w:rsid w:val="008E7ACE"/>
    <w:rsid w:val="008F0109"/>
    <w:rsid w:val="008F034E"/>
    <w:rsid w:val="008F08B9"/>
    <w:rsid w:val="008F0B9B"/>
    <w:rsid w:val="008F18A0"/>
    <w:rsid w:val="008F20C0"/>
    <w:rsid w:val="008F23BA"/>
    <w:rsid w:val="008F3831"/>
    <w:rsid w:val="008F486C"/>
    <w:rsid w:val="008F4CAA"/>
    <w:rsid w:val="008F7D6D"/>
    <w:rsid w:val="009009D3"/>
    <w:rsid w:val="00901527"/>
    <w:rsid w:val="00902B6D"/>
    <w:rsid w:val="00903F95"/>
    <w:rsid w:val="00903FC9"/>
    <w:rsid w:val="00904143"/>
    <w:rsid w:val="00904921"/>
    <w:rsid w:val="00904968"/>
    <w:rsid w:val="00904E8E"/>
    <w:rsid w:val="00905957"/>
    <w:rsid w:val="00906A41"/>
    <w:rsid w:val="00906F9E"/>
    <w:rsid w:val="00907A39"/>
    <w:rsid w:val="00907F8A"/>
    <w:rsid w:val="009111A4"/>
    <w:rsid w:val="00911228"/>
    <w:rsid w:val="00911359"/>
    <w:rsid w:val="009119C7"/>
    <w:rsid w:val="00911E01"/>
    <w:rsid w:val="009125DD"/>
    <w:rsid w:val="0091274D"/>
    <w:rsid w:val="00913947"/>
    <w:rsid w:val="00915913"/>
    <w:rsid w:val="0091699D"/>
    <w:rsid w:val="00917448"/>
    <w:rsid w:val="00920CAB"/>
    <w:rsid w:val="009210D2"/>
    <w:rsid w:val="00922182"/>
    <w:rsid w:val="00923C8B"/>
    <w:rsid w:val="00924B26"/>
    <w:rsid w:val="009256BE"/>
    <w:rsid w:val="00926904"/>
    <w:rsid w:val="00926E83"/>
    <w:rsid w:val="009277BD"/>
    <w:rsid w:val="00930BE9"/>
    <w:rsid w:val="00931757"/>
    <w:rsid w:val="00932684"/>
    <w:rsid w:val="00932ABA"/>
    <w:rsid w:val="00937C06"/>
    <w:rsid w:val="00940008"/>
    <w:rsid w:val="009408F9"/>
    <w:rsid w:val="00941292"/>
    <w:rsid w:val="00941C17"/>
    <w:rsid w:val="00942769"/>
    <w:rsid w:val="009442B3"/>
    <w:rsid w:val="009449BA"/>
    <w:rsid w:val="00945C73"/>
    <w:rsid w:val="00946D00"/>
    <w:rsid w:val="009476AA"/>
    <w:rsid w:val="0095198F"/>
    <w:rsid w:val="0095322D"/>
    <w:rsid w:val="00953908"/>
    <w:rsid w:val="00953B93"/>
    <w:rsid w:val="0095404A"/>
    <w:rsid w:val="009546F5"/>
    <w:rsid w:val="009558CF"/>
    <w:rsid w:val="00957384"/>
    <w:rsid w:val="00957399"/>
    <w:rsid w:val="0095797D"/>
    <w:rsid w:val="0096052E"/>
    <w:rsid w:val="009618D9"/>
    <w:rsid w:val="009636CD"/>
    <w:rsid w:val="0096370E"/>
    <w:rsid w:val="00963FA4"/>
    <w:rsid w:val="00964FAE"/>
    <w:rsid w:val="0096516A"/>
    <w:rsid w:val="00966043"/>
    <w:rsid w:val="009662B0"/>
    <w:rsid w:val="0097015C"/>
    <w:rsid w:val="00970951"/>
    <w:rsid w:val="0097111A"/>
    <w:rsid w:val="0097164C"/>
    <w:rsid w:val="00971F73"/>
    <w:rsid w:val="00972AD1"/>
    <w:rsid w:val="00973239"/>
    <w:rsid w:val="009738DF"/>
    <w:rsid w:val="0097396A"/>
    <w:rsid w:val="009759A0"/>
    <w:rsid w:val="0097705D"/>
    <w:rsid w:val="009772B3"/>
    <w:rsid w:val="009773AD"/>
    <w:rsid w:val="00977E49"/>
    <w:rsid w:val="00980FD2"/>
    <w:rsid w:val="00985756"/>
    <w:rsid w:val="00986642"/>
    <w:rsid w:val="009906C2"/>
    <w:rsid w:val="0099150D"/>
    <w:rsid w:val="009915F8"/>
    <w:rsid w:val="009924A2"/>
    <w:rsid w:val="0099368A"/>
    <w:rsid w:val="00993C34"/>
    <w:rsid w:val="009940A3"/>
    <w:rsid w:val="00994A18"/>
    <w:rsid w:val="009956BE"/>
    <w:rsid w:val="00995C89"/>
    <w:rsid w:val="009963F7"/>
    <w:rsid w:val="00996D83"/>
    <w:rsid w:val="009A0745"/>
    <w:rsid w:val="009A28A3"/>
    <w:rsid w:val="009A3640"/>
    <w:rsid w:val="009A3D7E"/>
    <w:rsid w:val="009A4BF7"/>
    <w:rsid w:val="009A4D94"/>
    <w:rsid w:val="009A5191"/>
    <w:rsid w:val="009A5DAE"/>
    <w:rsid w:val="009A5DFB"/>
    <w:rsid w:val="009A660A"/>
    <w:rsid w:val="009A6C7E"/>
    <w:rsid w:val="009A6DD6"/>
    <w:rsid w:val="009A7216"/>
    <w:rsid w:val="009A770D"/>
    <w:rsid w:val="009B24E6"/>
    <w:rsid w:val="009B3944"/>
    <w:rsid w:val="009B46D5"/>
    <w:rsid w:val="009B756B"/>
    <w:rsid w:val="009C00E3"/>
    <w:rsid w:val="009C2DB8"/>
    <w:rsid w:val="009C2F6D"/>
    <w:rsid w:val="009C3EB3"/>
    <w:rsid w:val="009C41CC"/>
    <w:rsid w:val="009C4724"/>
    <w:rsid w:val="009C50E0"/>
    <w:rsid w:val="009C5538"/>
    <w:rsid w:val="009C56B5"/>
    <w:rsid w:val="009C5ABD"/>
    <w:rsid w:val="009C5BCC"/>
    <w:rsid w:val="009C788A"/>
    <w:rsid w:val="009D1E00"/>
    <w:rsid w:val="009D3A69"/>
    <w:rsid w:val="009D41A1"/>
    <w:rsid w:val="009D5067"/>
    <w:rsid w:val="009D58AF"/>
    <w:rsid w:val="009D5F0A"/>
    <w:rsid w:val="009D68B2"/>
    <w:rsid w:val="009D6B25"/>
    <w:rsid w:val="009E0E1C"/>
    <w:rsid w:val="009E1721"/>
    <w:rsid w:val="009E2FAB"/>
    <w:rsid w:val="009E3A8F"/>
    <w:rsid w:val="009E4773"/>
    <w:rsid w:val="009E5B82"/>
    <w:rsid w:val="009E5B87"/>
    <w:rsid w:val="009E5D21"/>
    <w:rsid w:val="009E7A36"/>
    <w:rsid w:val="009F0013"/>
    <w:rsid w:val="009F144D"/>
    <w:rsid w:val="009F242B"/>
    <w:rsid w:val="009F32E2"/>
    <w:rsid w:val="009F3900"/>
    <w:rsid w:val="009F3953"/>
    <w:rsid w:val="009F3B05"/>
    <w:rsid w:val="009F4DF9"/>
    <w:rsid w:val="009F557E"/>
    <w:rsid w:val="009F70BA"/>
    <w:rsid w:val="00A01484"/>
    <w:rsid w:val="00A0279B"/>
    <w:rsid w:val="00A02B1E"/>
    <w:rsid w:val="00A04EBA"/>
    <w:rsid w:val="00A05AF3"/>
    <w:rsid w:val="00A05EE4"/>
    <w:rsid w:val="00A06ABB"/>
    <w:rsid w:val="00A06BDB"/>
    <w:rsid w:val="00A075C8"/>
    <w:rsid w:val="00A1104B"/>
    <w:rsid w:val="00A113B7"/>
    <w:rsid w:val="00A1475B"/>
    <w:rsid w:val="00A149A8"/>
    <w:rsid w:val="00A14DF3"/>
    <w:rsid w:val="00A16FE6"/>
    <w:rsid w:val="00A2125F"/>
    <w:rsid w:val="00A22DE0"/>
    <w:rsid w:val="00A23392"/>
    <w:rsid w:val="00A244DF"/>
    <w:rsid w:val="00A24920"/>
    <w:rsid w:val="00A308E9"/>
    <w:rsid w:val="00A30D74"/>
    <w:rsid w:val="00A3145C"/>
    <w:rsid w:val="00A31D06"/>
    <w:rsid w:val="00A32E3A"/>
    <w:rsid w:val="00A348B9"/>
    <w:rsid w:val="00A36F79"/>
    <w:rsid w:val="00A378FD"/>
    <w:rsid w:val="00A37FC6"/>
    <w:rsid w:val="00A402CE"/>
    <w:rsid w:val="00A42483"/>
    <w:rsid w:val="00A43289"/>
    <w:rsid w:val="00A43C6B"/>
    <w:rsid w:val="00A45274"/>
    <w:rsid w:val="00A4546B"/>
    <w:rsid w:val="00A4620B"/>
    <w:rsid w:val="00A463E2"/>
    <w:rsid w:val="00A474CC"/>
    <w:rsid w:val="00A47BB0"/>
    <w:rsid w:val="00A47D03"/>
    <w:rsid w:val="00A5034B"/>
    <w:rsid w:val="00A50373"/>
    <w:rsid w:val="00A5055D"/>
    <w:rsid w:val="00A50BB8"/>
    <w:rsid w:val="00A51757"/>
    <w:rsid w:val="00A51AD3"/>
    <w:rsid w:val="00A53EBA"/>
    <w:rsid w:val="00A5663C"/>
    <w:rsid w:val="00A567DC"/>
    <w:rsid w:val="00A57894"/>
    <w:rsid w:val="00A57E70"/>
    <w:rsid w:val="00A6052F"/>
    <w:rsid w:val="00A6066E"/>
    <w:rsid w:val="00A61002"/>
    <w:rsid w:val="00A614C8"/>
    <w:rsid w:val="00A620B1"/>
    <w:rsid w:val="00A6272D"/>
    <w:rsid w:val="00A62934"/>
    <w:rsid w:val="00A656F4"/>
    <w:rsid w:val="00A66291"/>
    <w:rsid w:val="00A67EA4"/>
    <w:rsid w:val="00A708E1"/>
    <w:rsid w:val="00A71C91"/>
    <w:rsid w:val="00A72DE8"/>
    <w:rsid w:val="00A73350"/>
    <w:rsid w:val="00A73889"/>
    <w:rsid w:val="00A73908"/>
    <w:rsid w:val="00A75E6B"/>
    <w:rsid w:val="00A7662D"/>
    <w:rsid w:val="00A766A9"/>
    <w:rsid w:val="00A76721"/>
    <w:rsid w:val="00A81263"/>
    <w:rsid w:val="00A813F2"/>
    <w:rsid w:val="00A828D5"/>
    <w:rsid w:val="00A829D3"/>
    <w:rsid w:val="00A82AE8"/>
    <w:rsid w:val="00A84917"/>
    <w:rsid w:val="00A84F89"/>
    <w:rsid w:val="00A85030"/>
    <w:rsid w:val="00A8601E"/>
    <w:rsid w:val="00A86485"/>
    <w:rsid w:val="00A86C35"/>
    <w:rsid w:val="00A87219"/>
    <w:rsid w:val="00A9066E"/>
    <w:rsid w:val="00A90E76"/>
    <w:rsid w:val="00A917F4"/>
    <w:rsid w:val="00A92CBB"/>
    <w:rsid w:val="00A9310C"/>
    <w:rsid w:val="00A9365D"/>
    <w:rsid w:val="00A93751"/>
    <w:rsid w:val="00A94DD3"/>
    <w:rsid w:val="00A95A0B"/>
    <w:rsid w:val="00A96FE9"/>
    <w:rsid w:val="00AA03B8"/>
    <w:rsid w:val="00AA0C89"/>
    <w:rsid w:val="00AA25B5"/>
    <w:rsid w:val="00AA4E72"/>
    <w:rsid w:val="00AA516D"/>
    <w:rsid w:val="00AA6C23"/>
    <w:rsid w:val="00AA6EC0"/>
    <w:rsid w:val="00AA74DB"/>
    <w:rsid w:val="00AB2F17"/>
    <w:rsid w:val="00AB392C"/>
    <w:rsid w:val="00AB3BCB"/>
    <w:rsid w:val="00AB3F72"/>
    <w:rsid w:val="00AB42B7"/>
    <w:rsid w:val="00AB56C5"/>
    <w:rsid w:val="00AB5A66"/>
    <w:rsid w:val="00AB6B11"/>
    <w:rsid w:val="00AB6FAB"/>
    <w:rsid w:val="00AB7FC3"/>
    <w:rsid w:val="00AC04FA"/>
    <w:rsid w:val="00AC0865"/>
    <w:rsid w:val="00AC199C"/>
    <w:rsid w:val="00AC2F46"/>
    <w:rsid w:val="00AC394E"/>
    <w:rsid w:val="00AC466D"/>
    <w:rsid w:val="00AC5A13"/>
    <w:rsid w:val="00AC5F08"/>
    <w:rsid w:val="00AC601F"/>
    <w:rsid w:val="00AC7540"/>
    <w:rsid w:val="00AC76AD"/>
    <w:rsid w:val="00AC7F69"/>
    <w:rsid w:val="00AD0E52"/>
    <w:rsid w:val="00AD1735"/>
    <w:rsid w:val="00AD1CD2"/>
    <w:rsid w:val="00AD1F21"/>
    <w:rsid w:val="00AD3BBB"/>
    <w:rsid w:val="00AD4B59"/>
    <w:rsid w:val="00AD4D99"/>
    <w:rsid w:val="00AD4EFC"/>
    <w:rsid w:val="00AD5088"/>
    <w:rsid w:val="00AD63AD"/>
    <w:rsid w:val="00AD6FF7"/>
    <w:rsid w:val="00AE14A8"/>
    <w:rsid w:val="00AE1906"/>
    <w:rsid w:val="00AE1C6F"/>
    <w:rsid w:val="00AE3143"/>
    <w:rsid w:val="00AE3502"/>
    <w:rsid w:val="00AE364F"/>
    <w:rsid w:val="00AE7258"/>
    <w:rsid w:val="00AF1E70"/>
    <w:rsid w:val="00AF2D46"/>
    <w:rsid w:val="00AF2D4F"/>
    <w:rsid w:val="00AF560F"/>
    <w:rsid w:val="00B018ED"/>
    <w:rsid w:val="00B01A38"/>
    <w:rsid w:val="00B030D5"/>
    <w:rsid w:val="00B03A20"/>
    <w:rsid w:val="00B04603"/>
    <w:rsid w:val="00B04A65"/>
    <w:rsid w:val="00B04D36"/>
    <w:rsid w:val="00B04E60"/>
    <w:rsid w:val="00B07535"/>
    <w:rsid w:val="00B07C55"/>
    <w:rsid w:val="00B10351"/>
    <w:rsid w:val="00B125A5"/>
    <w:rsid w:val="00B1260C"/>
    <w:rsid w:val="00B1262B"/>
    <w:rsid w:val="00B128E7"/>
    <w:rsid w:val="00B12A5E"/>
    <w:rsid w:val="00B131A1"/>
    <w:rsid w:val="00B135B3"/>
    <w:rsid w:val="00B143B3"/>
    <w:rsid w:val="00B14D3D"/>
    <w:rsid w:val="00B14EBD"/>
    <w:rsid w:val="00B152F8"/>
    <w:rsid w:val="00B153F5"/>
    <w:rsid w:val="00B15EF4"/>
    <w:rsid w:val="00B1678C"/>
    <w:rsid w:val="00B16A2A"/>
    <w:rsid w:val="00B17051"/>
    <w:rsid w:val="00B17BB1"/>
    <w:rsid w:val="00B17D6F"/>
    <w:rsid w:val="00B17ED1"/>
    <w:rsid w:val="00B2124E"/>
    <w:rsid w:val="00B21475"/>
    <w:rsid w:val="00B23B51"/>
    <w:rsid w:val="00B242A4"/>
    <w:rsid w:val="00B245DE"/>
    <w:rsid w:val="00B24609"/>
    <w:rsid w:val="00B24CC1"/>
    <w:rsid w:val="00B2518C"/>
    <w:rsid w:val="00B251E0"/>
    <w:rsid w:val="00B254E2"/>
    <w:rsid w:val="00B259B6"/>
    <w:rsid w:val="00B278ED"/>
    <w:rsid w:val="00B27914"/>
    <w:rsid w:val="00B27CE5"/>
    <w:rsid w:val="00B307BA"/>
    <w:rsid w:val="00B30955"/>
    <w:rsid w:val="00B30D8C"/>
    <w:rsid w:val="00B31AE3"/>
    <w:rsid w:val="00B31B96"/>
    <w:rsid w:val="00B31FEF"/>
    <w:rsid w:val="00B3257B"/>
    <w:rsid w:val="00B32584"/>
    <w:rsid w:val="00B3266F"/>
    <w:rsid w:val="00B3267D"/>
    <w:rsid w:val="00B3519C"/>
    <w:rsid w:val="00B35CF9"/>
    <w:rsid w:val="00B36251"/>
    <w:rsid w:val="00B364F4"/>
    <w:rsid w:val="00B3749C"/>
    <w:rsid w:val="00B378B5"/>
    <w:rsid w:val="00B37E69"/>
    <w:rsid w:val="00B40251"/>
    <w:rsid w:val="00B40A0C"/>
    <w:rsid w:val="00B40D6E"/>
    <w:rsid w:val="00B40F49"/>
    <w:rsid w:val="00B4122F"/>
    <w:rsid w:val="00B41BCC"/>
    <w:rsid w:val="00B41BDB"/>
    <w:rsid w:val="00B43748"/>
    <w:rsid w:val="00B43B4E"/>
    <w:rsid w:val="00B43D68"/>
    <w:rsid w:val="00B43E66"/>
    <w:rsid w:val="00B45433"/>
    <w:rsid w:val="00B45BB0"/>
    <w:rsid w:val="00B46ECC"/>
    <w:rsid w:val="00B47C41"/>
    <w:rsid w:val="00B51959"/>
    <w:rsid w:val="00B51AB7"/>
    <w:rsid w:val="00B51EA5"/>
    <w:rsid w:val="00B520A8"/>
    <w:rsid w:val="00B5249E"/>
    <w:rsid w:val="00B52C94"/>
    <w:rsid w:val="00B53C19"/>
    <w:rsid w:val="00B54C4D"/>
    <w:rsid w:val="00B54FB0"/>
    <w:rsid w:val="00B5500A"/>
    <w:rsid w:val="00B5515C"/>
    <w:rsid w:val="00B55C8A"/>
    <w:rsid w:val="00B56F1E"/>
    <w:rsid w:val="00B57796"/>
    <w:rsid w:val="00B602EA"/>
    <w:rsid w:val="00B62D39"/>
    <w:rsid w:val="00B62FDC"/>
    <w:rsid w:val="00B63D80"/>
    <w:rsid w:val="00B648E4"/>
    <w:rsid w:val="00B64A91"/>
    <w:rsid w:val="00B64B00"/>
    <w:rsid w:val="00B65657"/>
    <w:rsid w:val="00B65A05"/>
    <w:rsid w:val="00B66ABA"/>
    <w:rsid w:val="00B70054"/>
    <w:rsid w:val="00B709D9"/>
    <w:rsid w:val="00B71E18"/>
    <w:rsid w:val="00B7203E"/>
    <w:rsid w:val="00B72E1D"/>
    <w:rsid w:val="00B74879"/>
    <w:rsid w:val="00B761BA"/>
    <w:rsid w:val="00B77102"/>
    <w:rsid w:val="00B80C8E"/>
    <w:rsid w:val="00B81B99"/>
    <w:rsid w:val="00B82721"/>
    <w:rsid w:val="00B82939"/>
    <w:rsid w:val="00B829FD"/>
    <w:rsid w:val="00B82DB6"/>
    <w:rsid w:val="00B8304C"/>
    <w:rsid w:val="00B83501"/>
    <w:rsid w:val="00B8385E"/>
    <w:rsid w:val="00B8446D"/>
    <w:rsid w:val="00B84523"/>
    <w:rsid w:val="00B84A1B"/>
    <w:rsid w:val="00B850C5"/>
    <w:rsid w:val="00B85A13"/>
    <w:rsid w:val="00B85A51"/>
    <w:rsid w:val="00B869CA"/>
    <w:rsid w:val="00B86B3A"/>
    <w:rsid w:val="00B87384"/>
    <w:rsid w:val="00B917BD"/>
    <w:rsid w:val="00B91FB8"/>
    <w:rsid w:val="00B922FB"/>
    <w:rsid w:val="00B92672"/>
    <w:rsid w:val="00B92C3D"/>
    <w:rsid w:val="00B92DA9"/>
    <w:rsid w:val="00B92EDE"/>
    <w:rsid w:val="00B9585B"/>
    <w:rsid w:val="00B95C94"/>
    <w:rsid w:val="00B96355"/>
    <w:rsid w:val="00B976A8"/>
    <w:rsid w:val="00BA011B"/>
    <w:rsid w:val="00BA1395"/>
    <w:rsid w:val="00BA2157"/>
    <w:rsid w:val="00BA2391"/>
    <w:rsid w:val="00BA4F8C"/>
    <w:rsid w:val="00BA6C86"/>
    <w:rsid w:val="00BA6DB4"/>
    <w:rsid w:val="00BA7B1A"/>
    <w:rsid w:val="00BB0B78"/>
    <w:rsid w:val="00BB102F"/>
    <w:rsid w:val="00BB2C10"/>
    <w:rsid w:val="00BB4FE3"/>
    <w:rsid w:val="00BB545C"/>
    <w:rsid w:val="00BB601B"/>
    <w:rsid w:val="00BB7B3C"/>
    <w:rsid w:val="00BC05FF"/>
    <w:rsid w:val="00BC0893"/>
    <w:rsid w:val="00BC1260"/>
    <w:rsid w:val="00BC1295"/>
    <w:rsid w:val="00BC1522"/>
    <w:rsid w:val="00BC23C5"/>
    <w:rsid w:val="00BC2831"/>
    <w:rsid w:val="00BC2FF5"/>
    <w:rsid w:val="00BC388A"/>
    <w:rsid w:val="00BC67AB"/>
    <w:rsid w:val="00BC7AB4"/>
    <w:rsid w:val="00BC7AD3"/>
    <w:rsid w:val="00BD0C12"/>
    <w:rsid w:val="00BD0C7B"/>
    <w:rsid w:val="00BD4BDA"/>
    <w:rsid w:val="00BD5214"/>
    <w:rsid w:val="00BD521B"/>
    <w:rsid w:val="00BD6101"/>
    <w:rsid w:val="00BD6509"/>
    <w:rsid w:val="00BD744A"/>
    <w:rsid w:val="00BD79B7"/>
    <w:rsid w:val="00BD7AEF"/>
    <w:rsid w:val="00BE03D0"/>
    <w:rsid w:val="00BE06F7"/>
    <w:rsid w:val="00BE0917"/>
    <w:rsid w:val="00BE2917"/>
    <w:rsid w:val="00BE3264"/>
    <w:rsid w:val="00BE383A"/>
    <w:rsid w:val="00BE41CA"/>
    <w:rsid w:val="00BE4465"/>
    <w:rsid w:val="00BE4966"/>
    <w:rsid w:val="00BE598C"/>
    <w:rsid w:val="00BE5BBC"/>
    <w:rsid w:val="00BE5F41"/>
    <w:rsid w:val="00BE777C"/>
    <w:rsid w:val="00BE78A8"/>
    <w:rsid w:val="00BF0D9D"/>
    <w:rsid w:val="00BF1B2A"/>
    <w:rsid w:val="00BF46E2"/>
    <w:rsid w:val="00BF50F4"/>
    <w:rsid w:val="00BF53B1"/>
    <w:rsid w:val="00BF564B"/>
    <w:rsid w:val="00BF564E"/>
    <w:rsid w:val="00BF684F"/>
    <w:rsid w:val="00BF69AD"/>
    <w:rsid w:val="00BF7AF3"/>
    <w:rsid w:val="00C012FE"/>
    <w:rsid w:val="00C016E4"/>
    <w:rsid w:val="00C01CA6"/>
    <w:rsid w:val="00C01CCB"/>
    <w:rsid w:val="00C028FC"/>
    <w:rsid w:val="00C032C2"/>
    <w:rsid w:val="00C035DC"/>
    <w:rsid w:val="00C04FCF"/>
    <w:rsid w:val="00C0544C"/>
    <w:rsid w:val="00C06148"/>
    <w:rsid w:val="00C062C6"/>
    <w:rsid w:val="00C1011F"/>
    <w:rsid w:val="00C11AB9"/>
    <w:rsid w:val="00C175E1"/>
    <w:rsid w:val="00C17860"/>
    <w:rsid w:val="00C201CA"/>
    <w:rsid w:val="00C2108D"/>
    <w:rsid w:val="00C21EA9"/>
    <w:rsid w:val="00C21EC1"/>
    <w:rsid w:val="00C230DC"/>
    <w:rsid w:val="00C231C4"/>
    <w:rsid w:val="00C236A3"/>
    <w:rsid w:val="00C239BB"/>
    <w:rsid w:val="00C246AE"/>
    <w:rsid w:val="00C2634B"/>
    <w:rsid w:val="00C26A2D"/>
    <w:rsid w:val="00C26E8B"/>
    <w:rsid w:val="00C30445"/>
    <w:rsid w:val="00C30E92"/>
    <w:rsid w:val="00C310E9"/>
    <w:rsid w:val="00C33BC2"/>
    <w:rsid w:val="00C35B0A"/>
    <w:rsid w:val="00C415CF"/>
    <w:rsid w:val="00C42968"/>
    <w:rsid w:val="00C43238"/>
    <w:rsid w:val="00C43411"/>
    <w:rsid w:val="00C436BB"/>
    <w:rsid w:val="00C4443F"/>
    <w:rsid w:val="00C45336"/>
    <w:rsid w:val="00C45962"/>
    <w:rsid w:val="00C45976"/>
    <w:rsid w:val="00C46BC9"/>
    <w:rsid w:val="00C473C7"/>
    <w:rsid w:val="00C47A3E"/>
    <w:rsid w:val="00C47BD5"/>
    <w:rsid w:val="00C5054F"/>
    <w:rsid w:val="00C511C9"/>
    <w:rsid w:val="00C51524"/>
    <w:rsid w:val="00C52BB3"/>
    <w:rsid w:val="00C52FCA"/>
    <w:rsid w:val="00C534C1"/>
    <w:rsid w:val="00C5374F"/>
    <w:rsid w:val="00C53A5B"/>
    <w:rsid w:val="00C53E2E"/>
    <w:rsid w:val="00C54626"/>
    <w:rsid w:val="00C54AD4"/>
    <w:rsid w:val="00C54E41"/>
    <w:rsid w:val="00C56F44"/>
    <w:rsid w:val="00C61ACD"/>
    <w:rsid w:val="00C623DE"/>
    <w:rsid w:val="00C62AC7"/>
    <w:rsid w:val="00C62B7C"/>
    <w:rsid w:val="00C633B3"/>
    <w:rsid w:val="00C635D9"/>
    <w:rsid w:val="00C63F02"/>
    <w:rsid w:val="00C64B1D"/>
    <w:rsid w:val="00C64BDB"/>
    <w:rsid w:val="00C65A46"/>
    <w:rsid w:val="00C670FF"/>
    <w:rsid w:val="00C67B5F"/>
    <w:rsid w:val="00C70490"/>
    <w:rsid w:val="00C706EF"/>
    <w:rsid w:val="00C7186B"/>
    <w:rsid w:val="00C725C4"/>
    <w:rsid w:val="00C73521"/>
    <w:rsid w:val="00C73863"/>
    <w:rsid w:val="00C7460F"/>
    <w:rsid w:val="00C7529D"/>
    <w:rsid w:val="00C75873"/>
    <w:rsid w:val="00C7661A"/>
    <w:rsid w:val="00C7678E"/>
    <w:rsid w:val="00C767C0"/>
    <w:rsid w:val="00C76A6E"/>
    <w:rsid w:val="00C76C8E"/>
    <w:rsid w:val="00C76DDB"/>
    <w:rsid w:val="00C804E1"/>
    <w:rsid w:val="00C80DC0"/>
    <w:rsid w:val="00C81EC5"/>
    <w:rsid w:val="00C82418"/>
    <w:rsid w:val="00C8284D"/>
    <w:rsid w:val="00C83CF5"/>
    <w:rsid w:val="00C857C0"/>
    <w:rsid w:val="00C863AD"/>
    <w:rsid w:val="00C86C0E"/>
    <w:rsid w:val="00C877AA"/>
    <w:rsid w:val="00C87FD0"/>
    <w:rsid w:val="00C90002"/>
    <w:rsid w:val="00C904D9"/>
    <w:rsid w:val="00C90FD1"/>
    <w:rsid w:val="00C91B03"/>
    <w:rsid w:val="00C92B9A"/>
    <w:rsid w:val="00C9413D"/>
    <w:rsid w:val="00C94752"/>
    <w:rsid w:val="00C94886"/>
    <w:rsid w:val="00C948AB"/>
    <w:rsid w:val="00C95739"/>
    <w:rsid w:val="00C9600F"/>
    <w:rsid w:val="00C9655C"/>
    <w:rsid w:val="00C96A68"/>
    <w:rsid w:val="00C96CE5"/>
    <w:rsid w:val="00C9744B"/>
    <w:rsid w:val="00CA06E7"/>
    <w:rsid w:val="00CA15E0"/>
    <w:rsid w:val="00CA29ED"/>
    <w:rsid w:val="00CA2EBF"/>
    <w:rsid w:val="00CA4C33"/>
    <w:rsid w:val="00CA5604"/>
    <w:rsid w:val="00CA5A3F"/>
    <w:rsid w:val="00CA5DEF"/>
    <w:rsid w:val="00CA6BE7"/>
    <w:rsid w:val="00CB0A22"/>
    <w:rsid w:val="00CB1C76"/>
    <w:rsid w:val="00CB2545"/>
    <w:rsid w:val="00CB2B24"/>
    <w:rsid w:val="00CB2E49"/>
    <w:rsid w:val="00CB3739"/>
    <w:rsid w:val="00CB3CD1"/>
    <w:rsid w:val="00CB3F39"/>
    <w:rsid w:val="00CB4C8A"/>
    <w:rsid w:val="00CB4F72"/>
    <w:rsid w:val="00CB558D"/>
    <w:rsid w:val="00CB7681"/>
    <w:rsid w:val="00CB7A90"/>
    <w:rsid w:val="00CC0591"/>
    <w:rsid w:val="00CC5442"/>
    <w:rsid w:val="00CC5474"/>
    <w:rsid w:val="00CC61FB"/>
    <w:rsid w:val="00CC7775"/>
    <w:rsid w:val="00CD036A"/>
    <w:rsid w:val="00CD09FC"/>
    <w:rsid w:val="00CD24A6"/>
    <w:rsid w:val="00CD2B30"/>
    <w:rsid w:val="00CD3C5F"/>
    <w:rsid w:val="00CD4052"/>
    <w:rsid w:val="00CD4223"/>
    <w:rsid w:val="00CD4264"/>
    <w:rsid w:val="00CD6131"/>
    <w:rsid w:val="00CD77C4"/>
    <w:rsid w:val="00CE0A8E"/>
    <w:rsid w:val="00CE15A4"/>
    <w:rsid w:val="00CE182D"/>
    <w:rsid w:val="00CE2375"/>
    <w:rsid w:val="00CE4B0E"/>
    <w:rsid w:val="00CE4F7C"/>
    <w:rsid w:val="00CE5E2E"/>
    <w:rsid w:val="00CE68C5"/>
    <w:rsid w:val="00CE6C8B"/>
    <w:rsid w:val="00CE6E4C"/>
    <w:rsid w:val="00CE7C11"/>
    <w:rsid w:val="00CE7E17"/>
    <w:rsid w:val="00CE7E76"/>
    <w:rsid w:val="00CE7EBE"/>
    <w:rsid w:val="00CF092F"/>
    <w:rsid w:val="00CF13D8"/>
    <w:rsid w:val="00CF4685"/>
    <w:rsid w:val="00CF4806"/>
    <w:rsid w:val="00CF5869"/>
    <w:rsid w:val="00CF7364"/>
    <w:rsid w:val="00CF7602"/>
    <w:rsid w:val="00CF7C7B"/>
    <w:rsid w:val="00D00418"/>
    <w:rsid w:val="00D01659"/>
    <w:rsid w:val="00D01D78"/>
    <w:rsid w:val="00D026D8"/>
    <w:rsid w:val="00D02F17"/>
    <w:rsid w:val="00D02FB6"/>
    <w:rsid w:val="00D0378A"/>
    <w:rsid w:val="00D04F1C"/>
    <w:rsid w:val="00D052D1"/>
    <w:rsid w:val="00D071C8"/>
    <w:rsid w:val="00D10134"/>
    <w:rsid w:val="00D10255"/>
    <w:rsid w:val="00D116C4"/>
    <w:rsid w:val="00D143F5"/>
    <w:rsid w:val="00D16A32"/>
    <w:rsid w:val="00D16B7E"/>
    <w:rsid w:val="00D173AC"/>
    <w:rsid w:val="00D17833"/>
    <w:rsid w:val="00D20684"/>
    <w:rsid w:val="00D20D60"/>
    <w:rsid w:val="00D2203C"/>
    <w:rsid w:val="00D250B1"/>
    <w:rsid w:val="00D27202"/>
    <w:rsid w:val="00D27ACA"/>
    <w:rsid w:val="00D27D73"/>
    <w:rsid w:val="00D34A30"/>
    <w:rsid w:val="00D35CC4"/>
    <w:rsid w:val="00D3651D"/>
    <w:rsid w:val="00D37032"/>
    <w:rsid w:val="00D3711D"/>
    <w:rsid w:val="00D37890"/>
    <w:rsid w:val="00D3789E"/>
    <w:rsid w:val="00D416C6"/>
    <w:rsid w:val="00D41C12"/>
    <w:rsid w:val="00D421D5"/>
    <w:rsid w:val="00D42BEC"/>
    <w:rsid w:val="00D42DA5"/>
    <w:rsid w:val="00D43130"/>
    <w:rsid w:val="00D44609"/>
    <w:rsid w:val="00D449F8"/>
    <w:rsid w:val="00D44F51"/>
    <w:rsid w:val="00D45B72"/>
    <w:rsid w:val="00D45BB9"/>
    <w:rsid w:val="00D46FDA"/>
    <w:rsid w:val="00D470AD"/>
    <w:rsid w:val="00D47D11"/>
    <w:rsid w:val="00D50E55"/>
    <w:rsid w:val="00D51840"/>
    <w:rsid w:val="00D51981"/>
    <w:rsid w:val="00D52017"/>
    <w:rsid w:val="00D53FFF"/>
    <w:rsid w:val="00D5502D"/>
    <w:rsid w:val="00D57827"/>
    <w:rsid w:val="00D60444"/>
    <w:rsid w:val="00D60EF7"/>
    <w:rsid w:val="00D61B91"/>
    <w:rsid w:val="00D6428A"/>
    <w:rsid w:val="00D6533F"/>
    <w:rsid w:val="00D65D15"/>
    <w:rsid w:val="00D66A38"/>
    <w:rsid w:val="00D66F10"/>
    <w:rsid w:val="00D71584"/>
    <w:rsid w:val="00D717FA"/>
    <w:rsid w:val="00D72174"/>
    <w:rsid w:val="00D72E34"/>
    <w:rsid w:val="00D7382E"/>
    <w:rsid w:val="00D73B06"/>
    <w:rsid w:val="00D74268"/>
    <w:rsid w:val="00D750CE"/>
    <w:rsid w:val="00D75A5B"/>
    <w:rsid w:val="00D76DA5"/>
    <w:rsid w:val="00D77B5B"/>
    <w:rsid w:val="00D8086D"/>
    <w:rsid w:val="00D81AB7"/>
    <w:rsid w:val="00D82B97"/>
    <w:rsid w:val="00D83060"/>
    <w:rsid w:val="00D836DD"/>
    <w:rsid w:val="00D837B0"/>
    <w:rsid w:val="00D86184"/>
    <w:rsid w:val="00D904D0"/>
    <w:rsid w:val="00D9053B"/>
    <w:rsid w:val="00D92147"/>
    <w:rsid w:val="00D92714"/>
    <w:rsid w:val="00D92A78"/>
    <w:rsid w:val="00D946DE"/>
    <w:rsid w:val="00D9503C"/>
    <w:rsid w:val="00D95A50"/>
    <w:rsid w:val="00D97332"/>
    <w:rsid w:val="00D9752E"/>
    <w:rsid w:val="00DA0908"/>
    <w:rsid w:val="00DA0AB9"/>
    <w:rsid w:val="00DA17C8"/>
    <w:rsid w:val="00DA199B"/>
    <w:rsid w:val="00DA1F85"/>
    <w:rsid w:val="00DA25DF"/>
    <w:rsid w:val="00DA2B5B"/>
    <w:rsid w:val="00DA2D87"/>
    <w:rsid w:val="00DA2E17"/>
    <w:rsid w:val="00DA2E4E"/>
    <w:rsid w:val="00DA3255"/>
    <w:rsid w:val="00DA3328"/>
    <w:rsid w:val="00DA34B4"/>
    <w:rsid w:val="00DA4A4E"/>
    <w:rsid w:val="00DA647A"/>
    <w:rsid w:val="00DA666E"/>
    <w:rsid w:val="00DA6717"/>
    <w:rsid w:val="00DA76ED"/>
    <w:rsid w:val="00DA7D4A"/>
    <w:rsid w:val="00DB036D"/>
    <w:rsid w:val="00DB13CB"/>
    <w:rsid w:val="00DB1A35"/>
    <w:rsid w:val="00DB2839"/>
    <w:rsid w:val="00DB2B85"/>
    <w:rsid w:val="00DB5AB3"/>
    <w:rsid w:val="00DB6E3B"/>
    <w:rsid w:val="00DC1170"/>
    <w:rsid w:val="00DC1475"/>
    <w:rsid w:val="00DC23C6"/>
    <w:rsid w:val="00DC35DF"/>
    <w:rsid w:val="00DC3B9A"/>
    <w:rsid w:val="00DC40EC"/>
    <w:rsid w:val="00DC49D0"/>
    <w:rsid w:val="00DC4B02"/>
    <w:rsid w:val="00DC4E10"/>
    <w:rsid w:val="00DC528D"/>
    <w:rsid w:val="00DC57A1"/>
    <w:rsid w:val="00DC5F1A"/>
    <w:rsid w:val="00DC6044"/>
    <w:rsid w:val="00DC626C"/>
    <w:rsid w:val="00DD2E15"/>
    <w:rsid w:val="00DD3028"/>
    <w:rsid w:val="00DD3111"/>
    <w:rsid w:val="00DD336D"/>
    <w:rsid w:val="00DD3ACC"/>
    <w:rsid w:val="00DD4EE0"/>
    <w:rsid w:val="00DD5B43"/>
    <w:rsid w:val="00DD62C2"/>
    <w:rsid w:val="00DD79BD"/>
    <w:rsid w:val="00DD7DDB"/>
    <w:rsid w:val="00DE0405"/>
    <w:rsid w:val="00DE43B8"/>
    <w:rsid w:val="00DE6398"/>
    <w:rsid w:val="00DE75EF"/>
    <w:rsid w:val="00DF038E"/>
    <w:rsid w:val="00DF0593"/>
    <w:rsid w:val="00DF2C4C"/>
    <w:rsid w:val="00DF4371"/>
    <w:rsid w:val="00DF4A78"/>
    <w:rsid w:val="00DF4D73"/>
    <w:rsid w:val="00DF5210"/>
    <w:rsid w:val="00DF573E"/>
    <w:rsid w:val="00DF5767"/>
    <w:rsid w:val="00DF5E2A"/>
    <w:rsid w:val="00DF6436"/>
    <w:rsid w:val="00DF7257"/>
    <w:rsid w:val="00DF7606"/>
    <w:rsid w:val="00E0222D"/>
    <w:rsid w:val="00E02403"/>
    <w:rsid w:val="00E024F3"/>
    <w:rsid w:val="00E03513"/>
    <w:rsid w:val="00E03E89"/>
    <w:rsid w:val="00E07E16"/>
    <w:rsid w:val="00E10D97"/>
    <w:rsid w:val="00E1209A"/>
    <w:rsid w:val="00E152C8"/>
    <w:rsid w:val="00E1555D"/>
    <w:rsid w:val="00E159A5"/>
    <w:rsid w:val="00E167EB"/>
    <w:rsid w:val="00E17F67"/>
    <w:rsid w:val="00E212BB"/>
    <w:rsid w:val="00E2385D"/>
    <w:rsid w:val="00E2583F"/>
    <w:rsid w:val="00E259BD"/>
    <w:rsid w:val="00E26586"/>
    <w:rsid w:val="00E267CB"/>
    <w:rsid w:val="00E27714"/>
    <w:rsid w:val="00E2783F"/>
    <w:rsid w:val="00E3118C"/>
    <w:rsid w:val="00E32DC8"/>
    <w:rsid w:val="00E32E32"/>
    <w:rsid w:val="00E33B5F"/>
    <w:rsid w:val="00E33E12"/>
    <w:rsid w:val="00E34FB9"/>
    <w:rsid w:val="00E371A1"/>
    <w:rsid w:val="00E40E18"/>
    <w:rsid w:val="00E41BFA"/>
    <w:rsid w:val="00E41F0C"/>
    <w:rsid w:val="00E420D9"/>
    <w:rsid w:val="00E433D3"/>
    <w:rsid w:val="00E4612F"/>
    <w:rsid w:val="00E46B22"/>
    <w:rsid w:val="00E47988"/>
    <w:rsid w:val="00E47DE2"/>
    <w:rsid w:val="00E502FD"/>
    <w:rsid w:val="00E51C05"/>
    <w:rsid w:val="00E53134"/>
    <w:rsid w:val="00E532E6"/>
    <w:rsid w:val="00E53B67"/>
    <w:rsid w:val="00E53B8A"/>
    <w:rsid w:val="00E54989"/>
    <w:rsid w:val="00E57D93"/>
    <w:rsid w:val="00E60272"/>
    <w:rsid w:val="00E6076A"/>
    <w:rsid w:val="00E6216E"/>
    <w:rsid w:val="00E645E3"/>
    <w:rsid w:val="00E6558E"/>
    <w:rsid w:val="00E65C15"/>
    <w:rsid w:val="00E65D05"/>
    <w:rsid w:val="00E66911"/>
    <w:rsid w:val="00E67E42"/>
    <w:rsid w:val="00E67F6E"/>
    <w:rsid w:val="00E7077B"/>
    <w:rsid w:val="00E711A2"/>
    <w:rsid w:val="00E7136E"/>
    <w:rsid w:val="00E718EB"/>
    <w:rsid w:val="00E73070"/>
    <w:rsid w:val="00E73CB8"/>
    <w:rsid w:val="00E75B62"/>
    <w:rsid w:val="00E77019"/>
    <w:rsid w:val="00E7723F"/>
    <w:rsid w:val="00E7779F"/>
    <w:rsid w:val="00E77B05"/>
    <w:rsid w:val="00E8024A"/>
    <w:rsid w:val="00E809FD"/>
    <w:rsid w:val="00E80BC9"/>
    <w:rsid w:val="00E817B3"/>
    <w:rsid w:val="00E81F12"/>
    <w:rsid w:val="00E8398C"/>
    <w:rsid w:val="00E84A71"/>
    <w:rsid w:val="00E85521"/>
    <w:rsid w:val="00E855FD"/>
    <w:rsid w:val="00E8682A"/>
    <w:rsid w:val="00E873D6"/>
    <w:rsid w:val="00E87931"/>
    <w:rsid w:val="00E912B0"/>
    <w:rsid w:val="00E932D2"/>
    <w:rsid w:val="00E934D0"/>
    <w:rsid w:val="00E94873"/>
    <w:rsid w:val="00E9632C"/>
    <w:rsid w:val="00E96726"/>
    <w:rsid w:val="00E970B0"/>
    <w:rsid w:val="00E970DA"/>
    <w:rsid w:val="00E979E0"/>
    <w:rsid w:val="00EA0329"/>
    <w:rsid w:val="00EA1F0B"/>
    <w:rsid w:val="00EA21B0"/>
    <w:rsid w:val="00EA22DB"/>
    <w:rsid w:val="00EA268B"/>
    <w:rsid w:val="00EA38F6"/>
    <w:rsid w:val="00EA4315"/>
    <w:rsid w:val="00EA4A46"/>
    <w:rsid w:val="00EA4BB6"/>
    <w:rsid w:val="00EA56D5"/>
    <w:rsid w:val="00EA5EA0"/>
    <w:rsid w:val="00EA6ECB"/>
    <w:rsid w:val="00EA7DB8"/>
    <w:rsid w:val="00EA7DC4"/>
    <w:rsid w:val="00EA7E52"/>
    <w:rsid w:val="00EB1742"/>
    <w:rsid w:val="00EB350F"/>
    <w:rsid w:val="00EB4DE7"/>
    <w:rsid w:val="00EB5A36"/>
    <w:rsid w:val="00EB62FE"/>
    <w:rsid w:val="00EB7009"/>
    <w:rsid w:val="00EB7A56"/>
    <w:rsid w:val="00EC01D2"/>
    <w:rsid w:val="00EC063E"/>
    <w:rsid w:val="00EC0795"/>
    <w:rsid w:val="00EC0A8C"/>
    <w:rsid w:val="00EC1498"/>
    <w:rsid w:val="00EC2C71"/>
    <w:rsid w:val="00EC2FF3"/>
    <w:rsid w:val="00EC7078"/>
    <w:rsid w:val="00EC718A"/>
    <w:rsid w:val="00EC77B7"/>
    <w:rsid w:val="00ED08DC"/>
    <w:rsid w:val="00ED0CE9"/>
    <w:rsid w:val="00ED1A72"/>
    <w:rsid w:val="00ED20FC"/>
    <w:rsid w:val="00ED2FA3"/>
    <w:rsid w:val="00ED3CBF"/>
    <w:rsid w:val="00ED3FC7"/>
    <w:rsid w:val="00ED41D0"/>
    <w:rsid w:val="00ED43D1"/>
    <w:rsid w:val="00ED6833"/>
    <w:rsid w:val="00ED7534"/>
    <w:rsid w:val="00ED7595"/>
    <w:rsid w:val="00ED75C3"/>
    <w:rsid w:val="00EE07B3"/>
    <w:rsid w:val="00EE17B9"/>
    <w:rsid w:val="00EE1ADE"/>
    <w:rsid w:val="00EE1B94"/>
    <w:rsid w:val="00EE1F60"/>
    <w:rsid w:val="00EE2626"/>
    <w:rsid w:val="00EE2EEA"/>
    <w:rsid w:val="00EE3A1A"/>
    <w:rsid w:val="00EE3A59"/>
    <w:rsid w:val="00EE6524"/>
    <w:rsid w:val="00EE6F2D"/>
    <w:rsid w:val="00EE78D3"/>
    <w:rsid w:val="00EE7978"/>
    <w:rsid w:val="00EE7FD5"/>
    <w:rsid w:val="00EF009A"/>
    <w:rsid w:val="00EF05D0"/>
    <w:rsid w:val="00EF4AAB"/>
    <w:rsid w:val="00EF4EF0"/>
    <w:rsid w:val="00EF7099"/>
    <w:rsid w:val="00EF721E"/>
    <w:rsid w:val="00F00EA5"/>
    <w:rsid w:val="00F011DC"/>
    <w:rsid w:val="00F01E3D"/>
    <w:rsid w:val="00F03473"/>
    <w:rsid w:val="00F038EB"/>
    <w:rsid w:val="00F039E1"/>
    <w:rsid w:val="00F03E83"/>
    <w:rsid w:val="00F044FC"/>
    <w:rsid w:val="00F04CA6"/>
    <w:rsid w:val="00F06FD4"/>
    <w:rsid w:val="00F10EA8"/>
    <w:rsid w:val="00F11176"/>
    <w:rsid w:val="00F11619"/>
    <w:rsid w:val="00F1165F"/>
    <w:rsid w:val="00F1271B"/>
    <w:rsid w:val="00F13657"/>
    <w:rsid w:val="00F15AFE"/>
    <w:rsid w:val="00F15DA8"/>
    <w:rsid w:val="00F16155"/>
    <w:rsid w:val="00F16F23"/>
    <w:rsid w:val="00F171DD"/>
    <w:rsid w:val="00F21D42"/>
    <w:rsid w:val="00F2310A"/>
    <w:rsid w:val="00F2334F"/>
    <w:rsid w:val="00F24986"/>
    <w:rsid w:val="00F24B7F"/>
    <w:rsid w:val="00F25BA7"/>
    <w:rsid w:val="00F27326"/>
    <w:rsid w:val="00F2792B"/>
    <w:rsid w:val="00F27AE8"/>
    <w:rsid w:val="00F31030"/>
    <w:rsid w:val="00F3195C"/>
    <w:rsid w:val="00F32D2C"/>
    <w:rsid w:val="00F32F3C"/>
    <w:rsid w:val="00F34371"/>
    <w:rsid w:val="00F34677"/>
    <w:rsid w:val="00F349B2"/>
    <w:rsid w:val="00F35963"/>
    <w:rsid w:val="00F36113"/>
    <w:rsid w:val="00F36CFC"/>
    <w:rsid w:val="00F378A8"/>
    <w:rsid w:val="00F37B90"/>
    <w:rsid w:val="00F37EA1"/>
    <w:rsid w:val="00F4117F"/>
    <w:rsid w:val="00F425D8"/>
    <w:rsid w:val="00F42ABB"/>
    <w:rsid w:val="00F4311F"/>
    <w:rsid w:val="00F4328F"/>
    <w:rsid w:val="00F433B6"/>
    <w:rsid w:val="00F43925"/>
    <w:rsid w:val="00F4501C"/>
    <w:rsid w:val="00F455C9"/>
    <w:rsid w:val="00F5147E"/>
    <w:rsid w:val="00F53298"/>
    <w:rsid w:val="00F54A02"/>
    <w:rsid w:val="00F54F63"/>
    <w:rsid w:val="00F559AA"/>
    <w:rsid w:val="00F56D4F"/>
    <w:rsid w:val="00F57F1B"/>
    <w:rsid w:val="00F60A37"/>
    <w:rsid w:val="00F60DE7"/>
    <w:rsid w:val="00F61298"/>
    <w:rsid w:val="00F6175C"/>
    <w:rsid w:val="00F61901"/>
    <w:rsid w:val="00F61D14"/>
    <w:rsid w:val="00F637D0"/>
    <w:rsid w:val="00F64872"/>
    <w:rsid w:val="00F65134"/>
    <w:rsid w:val="00F662F3"/>
    <w:rsid w:val="00F67FCD"/>
    <w:rsid w:val="00F708AC"/>
    <w:rsid w:val="00F71745"/>
    <w:rsid w:val="00F73B35"/>
    <w:rsid w:val="00F73E11"/>
    <w:rsid w:val="00F7483F"/>
    <w:rsid w:val="00F75313"/>
    <w:rsid w:val="00F753C0"/>
    <w:rsid w:val="00F75792"/>
    <w:rsid w:val="00F75965"/>
    <w:rsid w:val="00F76163"/>
    <w:rsid w:val="00F7634E"/>
    <w:rsid w:val="00F76410"/>
    <w:rsid w:val="00F76560"/>
    <w:rsid w:val="00F77B25"/>
    <w:rsid w:val="00F77C9E"/>
    <w:rsid w:val="00F80D11"/>
    <w:rsid w:val="00F81960"/>
    <w:rsid w:val="00F8399B"/>
    <w:rsid w:val="00F8748B"/>
    <w:rsid w:val="00F87802"/>
    <w:rsid w:val="00F908D0"/>
    <w:rsid w:val="00F90FF7"/>
    <w:rsid w:val="00F918C5"/>
    <w:rsid w:val="00F92B44"/>
    <w:rsid w:val="00F9403D"/>
    <w:rsid w:val="00F943F9"/>
    <w:rsid w:val="00F973E0"/>
    <w:rsid w:val="00F976CB"/>
    <w:rsid w:val="00FA2FC6"/>
    <w:rsid w:val="00FA41F6"/>
    <w:rsid w:val="00FA470D"/>
    <w:rsid w:val="00FA528E"/>
    <w:rsid w:val="00FA64DF"/>
    <w:rsid w:val="00FA79C8"/>
    <w:rsid w:val="00FA7D59"/>
    <w:rsid w:val="00FB09DF"/>
    <w:rsid w:val="00FB1457"/>
    <w:rsid w:val="00FB1561"/>
    <w:rsid w:val="00FB1696"/>
    <w:rsid w:val="00FB1856"/>
    <w:rsid w:val="00FB2295"/>
    <w:rsid w:val="00FB2317"/>
    <w:rsid w:val="00FB3B2E"/>
    <w:rsid w:val="00FB476F"/>
    <w:rsid w:val="00FB5128"/>
    <w:rsid w:val="00FB61C9"/>
    <w:rsid w:val="00FB6AB3"/>
    <w:rsid w:val="00FB7320"/>
    <w:rsid w:val="00FB7E22"/>
    <w:rsid w:val="00FC04AE"/>
    <w:rsid w:val="00FC10FF"/>
    <w:rsid w:val="00FC116B"/>
    <w:rsid w:val="00FC11C2"/>
    <w:rsid w:val="00FC26B2"/>
    <w:rsid w:val="00FC31ED"/>
    <w:rsid w:val="00FC404A"/>
    <w:rsid w:val="00FC4DD1"/>
    <w:rsid w:val="00FC51F2"/>
    <w:rsid w:val="00FC5752"/>
    <w:rsid w:val="00FC57CB"/>
    <w:rsid w:val="00FC6D50"/>
    <w:rsid w:val="00FC7226"/>
    <w:rsid w:val="00FD0615"/>
    <w:rsid w:val="00FD3E1E"/>
    <w:rsid w:val="00FD3E7E"/>
    <w:rsid w:val="00FD3EAE"/>
    <w:rsid w:val="00FD46D4"/>
    <w:rsid w:val="00FD4750"/>
    <w:rsid w:val="00FD4A2B"/>
    <w:rsid w:val="00FD4BE7"/>
    <w:rsid w:val="00FD5A23"/>
    <w:rsid w:val="00FD636C"/>
    <w:rsid w:val="00FD6D6C"/>
    <w:rsid w:val="00FD6FFC"/>
    <w:rsid w:val="00FD7075"/>
    <w:rsid w:val="00FD73A6"/>
    <w:rsid w:val="00FD7508"/>
    <w:rsid w:val="00FE09E7"/>
    <w:rsid w:val="00FE19FA"/>
    <w:rsid w:val="00FE229C"/>
    <w:rsid w:val="00FE49E7"/>
    <w:rsid w:val="00FE51EC"/>
    <w:rsid w:val="00FE55D5"/>
    <w:rsid w:val="00FE5661"/>
    <w:rsid w:val="00FE651F"/>
    <w:rsid w:val="00FE72B3"/>
    <w:rsid w:val="00FE7A1A"/>
    <w:rsid w:val="00FF01F8"/>
    <w:rsid w:val="00FF023E"/>
    <w:rsid w:val="00FF16F9"/>
    <w:rsid w:val="00FF1934"/>
    <w:rsid w:val="00FF20E2"/>
    <w:rsid w:val="00FF2D3D"/>
    <w:rsid w:val="00FF2FD1"/>
    <w:rsid w:val="00FF565A"/>
    <w:rsid w:val="00FF6D43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B0C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99" w:qFormat="1"/>
    <w:lsdException w:name="heading 8" w:locked="1" w:uiPriority="99" w:qFormat="1"/>
    <w:lsdException w:name="heading 9" w:locked="1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9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C0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3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3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3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uiPriority w:val="99"/>
    <w:qFormat/>
    <w:locked/>
    <w:rsid w:val="00FE7A1A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uiPriority w:val="99"/>
    <w:qFormat/>
    <w:locked/>
    <w:rsid w:val="00FE7A1A"/>
    <w:pPr>
      <w:keepNext/>
      <w:numPr>
        <w:ilvl w:val="7"/>
        <w:numId w:val="13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uiPriority w:val="99"/>
    <w:qFormat/>
    <w:locked/>
    <w:rsid w:val="00FE7A1A"/>
    <w:pPr>
      <w:keepNext/>
      <w:numPr>
        <w:ilvl w:val="8"/>
        <w:numId w:val="1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uiPriority w:val="99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uiPriority w:val="99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uiPriority w:val="99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5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uiPriority w:val="99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uiPriority w:val="99"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uiPriority w:val="99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99" w:qFormat="1"/>
    <w:lsdException w:name="heading 8" w:locked="1" w:uiPriority="99" w:qFormat="1"/>
    <w:lsdException w:name="heading 9" w:locked="1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9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C0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3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3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3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uiPriority w:val="99"/>
    <w:qFormat/>
    <w:locked/>
    <w:rsid w:val="00FE7A1A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uiPriority w:val="99"/>
    <w:qFormat/>
    <w:locked/>
    <w:rsid w:val="00FE7A1A"/>
    <w:pPr>
      <w:keepNext/>
      <w:numPr>
        <w:ilvl w:val="7"/>
        <w:numId w:val="13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uiPriority w:val="99"/>
    <w:qFormat/>
    <w:locked/>
    <w:rsid w:val="00FE7A1A"/>
    <w:pPr>
      <w:keepNext/>
      <w:numPr>
        <w:ilvl w:val="8"/>
        <w:numId w:val="1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uiPriority w:val="99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uiPriority w:val="99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uiPriority w:val="99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5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uiPriority w:val="99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uiPriority w:val="99"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uiPriority w:val="99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0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3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6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file:///\\sfetgis-nas01\sfgispoc_data\ApplicationDevelopment\IBM_Delivery\Settings\WebApplication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ebmail.pge.com/owa/redir.aspx?C=qmhGNI1JQUqxHOJ6NA4qRrjGTklhONEIL_DvDORgfbB1jcl1cq0wlpKzRSyb-KCE4PXGBHwsrgg.&amp;URL=file:///%5c%5cedgiswwwtst0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file:///\\sfetgis-nas01\sfgispoc_data\ApplicationDevelopment\IBM_Delivery\Settings\Utilities\Test_Deployment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file:///\\sfetgis-nas01\sfgispoc_data\ApplicationDevelopment\IBM_Delivery\Settings\WebApplication\1.0.0.4\Prod_Deployment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file:///\\edgiswwwtst01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58FC045F484BE68E8813E73F8AA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AEC82-7E36-4BDB-82B8-56DA78D873D3}"/>
      </w:docPartPr>
      <w:docPartBody>
        <w:p w:rsidR="00EB20D0" w:rsidRDefault="00AA6C54" w:rsidP="00AA6C54">
          <w:pPr>
            <w:pStyle w:val="1F58FC045F484BE68E8813E73F8AA74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27"/>
    <w:rsid w:val="00090EED"/>
    <w:rsid w:val="000C7E1B"/>
    <w:rsid w:val="001C6B7F"/>
    <w:rsid w:val="002D4546"/>
    <w:rsid w:val="002E0F23"/>
    <w:rsid w:val="003B2209"/>
    <w:rsid w:val="003D49F3"/>
    <w:rsid w:val="00407783"/>
    <w:rsid w:val="00446396"/>
    <w:rsid w:val="00650635"/>
    <w:rsid w:val="00694152"/>
    <w:rsid w:val="006A68A2"/>
    <w:rsid w:val="006E2D50"/>
    <w:rsid w:val="006F064B"/>
    <w:rsid w:val="00703242"/>
    <w:rsid w:val="00790176"/>
    <w:rsid w:val="007F66D8"/>
    <w:rsid w:val="00817CE2"/>
    <w:rsid w:val="008251F8"/>
    <w:rsid w:val="00926727"/>
    <w:rsid w:val="00960ECA"/>
    <w:rsid w:val="00970863"/>
    <w:rsid w:val="00A17FCD"/>
    <w:rsid w:val="00A9662D"/>
    <w:rsid w:val="00AA6C54"/>
    <w:rsid w:val="00BD229B"/>
    <w:rsid w:val="00C65CDE"/>
    <w:rsid w:val="00CD2061"/>
    <w:rsid w:val="00E87E1B"/>
    <w:rsid w:val="00EB20D0"/>
    <w:rsid w:val="00ED2B77"/>
    <w:rsid w:val="00F3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C54"/>
  </w:style>
  <w:style w:type="paragraph" w:customStyle="1" w:styleId="1F58FC045F484BE68E8813E73F8AA749">
    <w:name w:val="1F58FC045F484BE68E8813E73F8AA749"/>
    <w:rsid w:val="00AA6C54"/>
    <w:rPr>
      <w:lang w:eastAsia="ko-KR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C54"/>
  </w:style>
  <w:style w:type="paragraph" w:customStyle="1" w:styleId="1F58FC045F484BE68E8813E73F8AA749">
    <w:name w:val="1F58FC045F484BE68E8813E73F8AA749"/>
    <w:rsid w:val="00AA6C54"/>
    <w:rPr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EDB63-CEDF-4C53-B1FF-656D53BC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X.X.X Installation Guide</vt:lpstr>
    </vt:vector>
  </TitlesOfParts>
  <Company>IBM</Company>
  <LinksUpToDate>false</LinksUpToDate>
  <CharactersWithSpaces>5746</CharactersWithSpaces>
  <SharedDoc>false</SharedDoc>
  <HLinks>
    <vt:vector size="570" baseType="variant">
      <vt:variant>
        <vt:i4>1441850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_Toc258302056</vt:lpwstr>
      </vt:variant>
      <vt:variant>
        <vt:i4>1441850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_Toc258302055</vt:lpwstr>
      </vt:variant>
      <vt:variant>
        <vt:i4>1441850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_Toc258302054</vt:lpwstr>
      </vt:variant>
      <vt:variant>
        <vt:i4>1441850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_Toc258302053</vt:lpwstr>
      </vt:variant>
      <vt:variant>
        <vt:i4>1441850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_Toc258302052</vt:lpwstr>
      </vt:variant>
      <vt:variant>
        <vt:i4>1441850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_Toc258302051</vt:lpwstr>
      </vt:variant>
      <vt:variant>
        <vt:i4>1441850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_Toc258302050</vt:lpwstr>
      </vt:variant>
      <vt:variant>
        <vt:i4>1507386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_Toc258302049</vt:lpwstr>
      </vt:variant>
      <vt:variant>
        <vt:i4>1507386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_Toc258302048</vt:lpwstr>
      </vt:variant>
      <vt:variant>
        <vt:i4>1507386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_Toc258302047</vt:lpwstr>
      </vt:variant>
      <vt:variant>
        <vt:i4>1507386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_Toc258302046</vt:lpwstr>
      </vt:variant>
      <vt:variant>
        <vt:i4>1507386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_Toc258302045</vt:lpwstr>
      </vt:variant>
      <vt:variant>
        <vt:i4>1507386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_Toc258302044</vt:lpwstr>
      </vt:variant>
      <vt:variant>
        <vt:i4>1507386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_Toc258302043</vt:lpwstr>
      </vt:variant>
      <vt:variant>
        <vt:i4>1507386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_Toc258302042</vt:lpwstr>
      </vt:variant>
      <vt:variant>
        <vt:i4>1507386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_Toc258302041</vt:lpwstr>
      </vt:variant>
      <vt:variant>
        <vt:i4>1507386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_Toc258302040</vt:lpwstr>
      </vt:variant>
      <vt:variant>
        <vt:i4>1048634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_Toc258302039</vt:lpwstr>
      </vt:variant>
      <vt:variant>
        <vt:i4>1048634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_Toc258302038</vt:lpwstr>
      </vt:variant>
      <vt:variant>
        <vt:i4>1048634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_Toc258302037</vt:lpwstr>
      </vt:variant>
      <vt:variant>
        <vt:i4>1048634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_Toc258302036</vt:lpwstr>
      </vt:variant>
      <vt:variant>
        <vt:i4>1048634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_Toc258302035</vt:lpwstr>
      </vt:variant>
      <vt:variant>
        <vt:i4>1048634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_Toc258302034</vt:lpwstr>
      </vt:variant>
      <vt:variant>
        <vt:i4>1048634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_Toc258302033</vt:lpwstr>
      </vt:variant>
      <vt:variant>
        <vt:i4>1048634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_Toc258302032</vt:lpwstr>
      </vt:variant>
      <vt:variant>
        <vt:i4>1048634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_Toc258302031</vt:lpwstr>
      </vt:variant>
      <vt:variant>
        <vt:i4>1048634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_Toc258302030</vt:lpwstr>
      </vt:variant>
      <vt:variant>
        <vt:i4>1114170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_Toc258302029</vt:lpwstr>
      </vt:variant>
      <vt:variant>
        <vt:i4>1114170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_Toc258302028</vt:lpwstr>
      </vt:variant>
      <vt:variant>
        <vt:i4>1114170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_Toc258302027</vt:lpwstr>
      </vt:variant>
      <vt:variant>
        <vt:i4>1114170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_Toc258302026</vt:lpwstr>
      </vt:variant>
      <vt:variant>
        <vt:i4>1114170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_Toc258302025</vt:lpwstr>
      </vt:variant>
      <vt:variant>
        <vt:i4>1114170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_Toc258302024</vt:lpwstr>
      </vt:variant>
      <vt:variant>
        <vt:i4>1114170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_Toc258302023</vt:lpwstr>
      </vt:variant>
      <vt:variant>
        <vt:i4>1114170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_Toc258302022</vt:lpwstr>
      </vt:variant>
      <vt:variant>
        <vt:i4>1114170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_Toc258302021</vt:lpwstr>
      </vt:variant>
      <vt:variant>
        <vt:i4>1114170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_Toc258302020</vt:lpwstr>
      </vt:variant>
      <vt:variant>
        <vt:i4>1179706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_Toc258302019</vt:lpwstr>
      </vt:variant>
      <vt:variant>
        <vt:i4>1179706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_Toc258302018</vt:lpwstr>
      </vt:variant>
      <vt:variant>
        <vt:i4>1179706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_Toc258302017</vt:lpwstr>
      </vt:variant>
      <vt:variant>
        <vt:i4>1179706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_Toc258302016</vt:lpwstr>
      </vt:variant>
      <vt:variant>
        <vt:i4>1179706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_Toc258302015</vt:lpwstr>
      </vt:variant>
      <vt:variant>
        <vt:i4>1179706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_Toc258302014</vt:lpwstr>
      </vt:variant>
      <vt:variant>
        <vt:i4>1179706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_Toc258302013</vt:lpwstr>
      </vt:variant>
      <vt:variant>
        <vt:i4>1179706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_Toc258302012</vt:lpwstr>
      </vt:variant>
      <vt:variant>
        <vt:i4>1179706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_Toc258302011</vt:lpwstr>
      </vt:variant>
      <vt:variant>
        <vt:i4>1179706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_Toc258302010</vt:lpwstr>
      </vt:variant>
      <vt:variant>
        <vt:i4>1245242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_Toc258302009</vt:lpwstr>
      </vt:variant>
      <vt:variant>
        <vt:i4>1245242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_Toc258302008</vt:lpwstr>
      </vt:variant>
      <vt:variant>
        <vt:i4>1245242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_Toc258302007</vt:lpwstr>
      </vt:variant>
      <vt:variant>
        <vt:i4>1245242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_Toc258302006</vt:lpwstr>
      </vt:variant>
      <vt:variant>
        <vt:i4>1245242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_Toc258302005</vt:lpwstr>
      </vt:variant>
      <vt:variant>
        <vt:i4>1245242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_Toc258302004</vt:lpwstr>
      </vt:variant>
      <vt:variant>
        <vt:i4>1245242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_Toc258302003</vt:lpwstr>
      </vt:variant>
      <vt:variant>
        <vt:i4>1245242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_Toc258302002</vt:lpwstr>
      </vt:variant>
      <vt:variant>
        <vt:i4>1245242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_Toc258302001</vt:lpwstr>
      </vt:variant>
      <vt:variant>
        <vt:i4>1245242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_Toc258302000</vt:lpwstr>
      </vt:variant>
      <vt:variant>
        <vt:i4>1638451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_Toc258301999</vt:lpwstr>
      </vt:variant>
      <vt:variant>
        <vt:i4>1638451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_Toc258301998</vt:lpwstr>
      </vt:variant>
      <vt:variant>
        <vt:i4>1638451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_Toc258301997</vt:lpwstr>
      </vt:variant>
      <vt:variant>
        <vt:i4>1638451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_Toc258301996</vt:lpwstr>
      </vt:variant>
      <vt:variant>
        <vt:i4>1638451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_Toc258301995</vt:lpwstr>
      </vt:variant>
      <vt:variant>
        <vt:i4>1638451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_Toc258301994</vt:lpwstr>
      </vt:variant>
      <vt:variant>
        <vt:i4>1638451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_Toc258301993</vt:lpwstr>
      </vt:variant>
      <vt:variant>
        <vt:i4>1638451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_Toc258301992</vt:lpwstr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_Toc258301991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_Toc258301990</vt:lpwstr>
      </vt:variant>
      <vt:variant>
        <vt:i4>1572915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_Toc258301989</vt:lpwstr>
      </vt:variant>
      <vt:variant>
        <vt:i4>1572915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_Toc258301988</vt:lpwstr>
      </vt:variant>
      <vt:variant>
        <vt:i4>1572915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_Toc258301987</vt:lpwstr>
      </vt:variant>
      <vt:variant>
        <vt:i4>1572915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_Toc258301986</vt:lpwstr>
      </vt:variant>
      <vt:variant>
        <vt:i4>1572915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_Toc258301985</vt:lpwstr>
      </vt:variant>
      <vt:variant>
        <vt:i4>1572915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_Toc258301984</vt:lpwstr>
      </vt:variant>
      <vt:variant>
        <vt:i4>1572915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_Toc258301983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_Toc258301982</vt:lpwstr>
      </vt:variant>
      <vt:variant>
        <vt:i4>1572915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_Toc258301981</vt:lpwstr>
      </vt:variant>
      <vt:variant>
        <vt:i4>1572915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_Toc258301980</vt:lpwstr>
      </vt:variant>
      <vt:variant>
        <vt:i4>1507379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_Toc258301979</vt:lpwstr>
      </vt:variant>
      <vt:variant>
        <vt:i4>1507379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_Toc258301978</vt:lpwstr>
      </vt:variant>
      <vt:variant>
        <vt:i4>1507379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_Toc258301977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_Toc258301976</vt:lpwstr>
      </vt:variant>
      <vt:variant>
        <vt:i4>1507379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_Toc258301975</vt:lpwstr>
      </vt:variant>
      <vt:variant>
        <vt:i4>1507379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_Toc258301974</vt:lpwstr>
      </vt:variant>
      <vt:variant>
        <vt:i4>1507379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_Toc258301973</vt:lpwstr>
      </vt:variant>
      <vt:variant>
        <vt:i4>1507379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_Toc258301972</vt:lpwstr>
      </vt:variant>
      <vt:variant>
        <vt:i4>1507379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_Toc258301971</vt:lpwstr>
      </vt:variant>
      <vt:variant>
        <vt:i4>1507379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_Toc258301970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_Toc258301969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_Toc258301968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_Toc258301967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_Toc258301966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_Toc258301965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_Toc258301964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_Toc258301963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_Toc258301962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X.X.X Installation Guide</dc:title>
  <dc:creator>Chris Kim</dc:creator>
  <cp:lastModifiedBy>Kim, Chris</cp:lastModifiedBy>
  <cp:revision>8</cp:revision>
  <cp:lastPrinted>2013-04-05T20:16:00Z</cp:lastPrinted>
  <dcterms:created xsi:type="dcterms:W3CDTF">2014-04-22T19:48:00Z</dcterms:created>
  <dcterms:modified xsi:type="dcterms:W3CDTF">2014-08-05T16:39:00Z</dcterms:modified>
  <dc:language>English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PG&amp;E</vt:lpwstr>
  </property>
  <property fmtid="{D5CDD505-2E9C-101B-9397-08002B2CF9AE}" pid="3" name="Project">
    <vt:lpwstr>EDGIS</vt:lpwstr>
  </property>
  <property fmtid="{D5CDD505-2E9C-101B-9397-08002B2CF9AE}" pid="4" name="VersionNumber">
    <vt:lpwstr>1.0</vt:lpwstr>
  </property>
</Properties>
</file>