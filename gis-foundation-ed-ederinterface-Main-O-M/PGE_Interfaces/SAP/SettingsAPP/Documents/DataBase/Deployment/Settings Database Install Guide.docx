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16F0D" w14:textId="77777777" w:rsidR="00F57727" w:rsidRPr="007F2BA8" w:rsidRDefault="00CC7E1C" w:rsidP="00F57727">
      <w:pPr>
        <w:rPr>
          <w:rFonts w:cs="Arial"/>
        </w:rPr>
      </w:pPr>
      <w:r w:rsidRPr="007F2BA8">
        <w:rPr>
          <w:rFonts w:cs="Arial"/>
          <w:i/>
          <w:sz w:val="40"/>
          <w:szCs w:val="40"/>
        </w:rPr>
        <w:softHyphen/>
      </w: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F57727" w:rsidRPr="007F2BA8" w14:paraId="64ACD0B1" w14:textId="77777777" w:rsidTr="00C20117">
        <w:trPr>
          <w:trHeight w:val="610"/>
        </w:trPr>
        <w:tc>
          <w:tcPr>
            <w:tcW w:w="9649" w:type="dxa"/>
            <w:gridSpan w:val="2"/>
            <w:tcBorders>
              <w:top w:val="nil"/>
              <w:left w:val="nil"/>
              <w:bottom w:val="nil"/>
              <w:right w:val="nil"/>
            </w:tcBorders>
            <w:shd w:val="clear" w:color="auto" w:fill="FFFFFF"/>
          </w:tcPr>
          <w:p w14:paraId="323E4062" w14:textId="77777777" w:rsidR="00F57727" w:rsidRPr="007F2BA8" w:rsidRDefault="00F57727" w:rsidP="00C20117">
            <w:pPr>
              <w:pStyle w:val="PGETitlePage"/>
              <w:rPr>
                <w:rFonts w:ascii="Arial" w:hAnsi="Arial" w:cs="Arial"/>
                <w:b w:val="0"/>
                <w:i/>
                <w:sz w:val="40"/>
                <w:szCs w:val="40"/>
              </w:rPr>
            </w:pPr>
          </w:p>
          <w:p w14:paraId="1938B06B" w14:textId="77777777" w:rsidR="00F57727" w:rsidRPr="007F2BA8" w:rsidRDefault="00F57727" w:rsidP="00C20117">
            <w:pPr>
              <w:pStyle w:val="PGETitlePage"/>
              <w:rPr>
                <w:rFonts w:ascii="Arial" w:hAnsi="Arial" w:cs="Arial"/>
                <w:b w:val="0"/>
                <w:i/>
                <w:sz w:val="40"/>
                <w:szCs w:val="40"/>
              </w:rPr>
            </w:pPr>
          </w:p>
          <w:p w14:paraId="2ED4B0EB" w14:textId="77777777" w:rsidR="00F57727" w:rsidRPr="007F2BA8" w:rsidRDefault="00F57727" w:rsidP="00C20117">
            <w:pPr>
              <w:pStyle w:val="PGETitlePage"/>
              <w:rPr>
                <w:rFonts w:ascii="Arial" w:hAnsi="Arial" w:cs="Arial"/>
                <w:b w:val="0"/>
                <w:i/>
                <w:sz w:val="40"/>
                <w:szCs w:val="40"/>
              </w:rPr>
            </w:pPr>
          </w:p>
          <w:p w14:paraId="3093FC1E" w14:textId="77777777" w:rsidR="00F57727" w:rsidRPr="007F2BA8" w:rsidRDefault="00F57727" w:rsidP="00C20117">
            <w:pPr>
              <w:pStyle w:val="PGETitlePage"/>
              <w:rPr>
                <w:rFonts w:ascii="Arial" w:hAnsi="Arial" w:cs="Arial"/>
                <w:b w:val="0"/>
                <w:i/>
                <w:sz w:val="40"/>
                <w:szCs w:val="40"/>
              </w:rPr>
            </w:pPr>
          </w:p>
          <w:p w14:paraId="383BCF16" w14:textId="77777777" w:rsidR="00F57727" w:rsidRPr="007F2BA8" w:rsidRDefault="00F57727" w:rsidP="00C20117">
            <w:pPr>
              <w:pStyle w:val="PGETitlePage"/>
              <w:rPr>
                <w:rFonts w:ascii="Arial" w:hAnsi="Arial" w:cs="Arial"/>
                <w:b w:val="0"/>
                <w:i/>
                <w:sz w:val="40"/>
                <w:szCs w:val="40"/>
              </w:rPr>
            </w:pPr>
          </w:p>
          <w:p w14:paraId="69843DB4" w14:textId="77777777" w:rsidR="00F57727" w:rsidRPr="007F2BA8" w:rsidRDefault="00F57727" w:rsidP="00C20117">
            <w:pPr>
              <w:pStyle w:val="PGETitlePage"/>
              <w:rPr>
                <w:rFonts w:ascii="Arial" w:hAnsi="Arial" w:cs="Arial"/>
                <w:b w:val="0"/>
                <w:i/>
                <w:sz w:val="40"/>
                <w:szCs w:val="40"/>
              </w:rPr>
            </w:pPr>
          </w:p>
          <w:p w14:paraId="114023DF" w14:textId="77777777" w:rsidR="00F57727" w:rsidRPr="007F2BA8" w:rsidRDefault="00F57727" w:rsidP="00C20117">
            <w:pPr>
              <w:pStyle w:val="PGETitlePage"/>
              <w:rPr>
                <w:rFonts w:ascii="Arial" w:hAnsi="Arial" w:cs="Arial"/>
                <w:b w:val="0"/>
                <w:i/>
                <w:sz w:val="40"/>
                <w:szCs w:val="40"/>
              </w:rPr>
            </w:pPr>
            <w:r w:rsidRPr="007F2BA8">
              <w:rPr>
                <w:rFonts w:ascii="Arial" w:hAnsi="Arial" w:cs="Arial"/>
                <w:b w:val="0"/>
                <w:i/>
                <w:sz w:val="40"/>
                <w:szCs w:val="40"/>
              </w:rPr>
              <w:t>Pacific Gas and Electric Company</w:t>
            </w:r>
          </w:p>
        </w:tc>
      </w:tr>
      <w:tr w:rsidR="00F57727" w:rsidRPr="007F2BA8" w14:paraId="22CDFC05" w14:textId="77777777" w:rsidTr="00C20117">
        <w:trPr>
          <w:trHeight w:val="610"/>
        </w:trPr>
        <w:tc>
          <w:tcPr>
            <w:tcW w:w="9649" w:type="dxa"/>
            <w:gridSpan w:val="2"/>
            <w:tcBorders>
              <w:top w:val="nil"/>
              <w:left w:val="nil"/>
              <w:bottom w:val="nil"/>
              <w:right w:val="nil"/>
            </w:tcBorders>
            <w:shd w:val="clear" w:color="auto" w:fill="808080"/>
          </w:tcPr>
          <w:p w14:paraId="54CEF65C" w14:textId="077AFAFA" w:rsidR="00F57727" w:rsidRPr="007F2BA8" w:rsidRDefault="002226EA" w:rsidP="002226EA">
            <w:pPr>
              <w:pStyle w:val="Header1"/>
              <w:rPr>
                <w:rFonts w:ascii="Arial" w:hAnsi="Arial" w:cs="Arial"/>
                <w:sz w:val="36"/>
              </w:rPr>
            </w:pPr>
            <w:r w:rsidRPr="007F2BA8">
              <w:rPr>
                <w:rFonts w:ascii="Arial" w:hAnsi="Arial" w:cs="Arial"/>
              </w:rPr>
              <w:fldChar w:fldCharType="begin"/>
            </w:r>
            <w:r w:rsidRPr="007F2BA8">
              <w:rPr>
                <w:rFonts w:ascii="Arial" w:hAnsi="Arial" w:cs="Arial"/>
              </w:rPr>
              <w:instrText xml:space="preserve"> TITLE   \* MERGEFORMAT </w:instrText>
            </w:r>
            <w:r w:rsidRPr="007F2BA8">
              <w:rPr>
                <w:rFonts w:ascii="Arial" w:hAnsi="Arial" w:cs="Arial"/>
              </w:rPr>
              <w:fldChar w:fldCharType="separate"/>
            </w:r>
            <w:r>
              <w:rPr>
                <w:rFonts w:ascii="Arial" w:hAnsi="Arial" w:cs="Arial"/>
              </w:rPr>
              <w:t>Settings Management  Database</w:t>
            </w:r>
            <w:r w:rsidRPr="007F2BA8">
              <w:rPr>
                <w:rFonts w:ascii="Arial" w:hAnsi="Arial" w:cs="Arial"/>
              </w:rPr>
              <w:t xml:space="preserve"> Installation Guide</w:t>
            </w:r>
            <w:r w:rsidRPr="007F2BA8">
              <w:rPr>
                <w:rFonts w:ascii="Arial" w:hAnsi="Arial" w:cs="Arial"/>
              </w:rPr>
              <w:fldChar w:fldCharType="end"/>
            </w:r>
          </w:p>
        </w:tc>
      </w:tr>
      <w:tr w:rsidR="00F57727" w:rsidRPr="007F2BA8" w14:paraId="3C8AABB7" w14:textId="77777777" w:rsidTr="00C20117">
        <w:trPr>
          <w:trHeight w:val="432"/>
        </w:trPr>
        <w:tc>
          <w:tcPr>
            <w:tcW w:w="3087" w:type="dxa"/>
            <w:tcBorders>
              <w:top w:val="nil"/>
              <w:left w:val="nil"/>
              <w:bottom w:val="nil"/>
              <w:right w:val="nil"/>
            </w:tcBorders>
            <w:shd w:val="clear" w:color="auto" w:fill="FFFFFF"/>
          </w:tcPr>
          <w:p w14:paraId="534A0210" w14:textId="77777777" w:rsidR="00F57727" w:rsidRPr="007F2BA8" w:rsidRDefault="00F57727" w:rsidP="00C20117">
            <w:pPr>
              <w:pStyle w:val="PGETitlePage"/>
              <w:rPr>
                <w:rFonts w:ascii="Arial" w:hAnsi="Arial" w:cs="Arial"/>
              </w:rPr>
            </w:pPr>
          </w:p>
        </w:tc>
        <w:tc>
          <w:tcPr>
            <w:tcW w:w="6562" w:type="dxa"/>
            <w:tcBorders>
              <w:top w:val="nil"/>
              <w:left w:val="nil"/>
              <w:bottom w:val="nil"/>
              <w:right w:val="nil"/>
            </w:tcBorders>
            <w:shd w:val="clear" w:color="auto" w:fill="FFFFFF"/>
          </w:tcPr>
          <w:p w14:paraId="593E0D22" w14:textId="77777777" w:rsidR="00F57727" w:rsidRPr="007F2BA8" w:rsidRDefault="00F57727" w:rsidP="00C20117">
            <w:pPr>
              <w:pStyle w:val="PGETitlePage"/>
              <w:rPr>
                <w:rFonts w:ascii="Arial" w:hAnsi="Arial" w:cs="Arial"/>
              </w:rPr>
            </w:pPr>
            <w:bookmarkStart w:id="0" w:name="_GoBack"/>
            <w:bookmarkEnd w:id="0"/>
          </w:p>
        </w:tc>
      </w:tr>
      <w:tr w:rsidR="00F57727" w:rsidRPr="007F2BA8" w14:paraId="571A0CFA" w14:textId="77777777" w:rsidTr="00C20117">
        <w:trPr>
          <w:trHeight w:val="610"/>
        </w:trPr>
        <w:tc>
          <w:tcPr>
            <w:tcW w:w="3087" w:type="dxa"/>
            <w:tcBorders>
              <w:top w:val="nil"/>
              <w:left w:val="nil"/>
              <w:bottom w:val="nil"/>
              <w:right w:val="single" w:sz="4" w:space="0" w:color="808080"/>
            </w:tcBorders>
            <w:shd w:val="clear" w:color="auto" w:fill="FFFFFF"/>
          </w:tcPr>
          <w:p w14:paraId="2EEA6792" w14:textId="77777777" w:rsidR="00F57727" w:rsidRPr="007F2BA8" w:rsidRDefault="00F57727" w:rsidP="00C2011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14:paraId="71940894" w14:textId="77777777" w:rsidR="00F57727" w:rsidRPr="007F2BA8" w:rsidRDefault="00F57727" w:rsidP="00C20117">
            <w:pPr>
              <w:pStyle w:val="PGETitlePage"/>
              <w:rPr>
                <w:rFonts w:ascii="Arial" w:hAnsi="Arial" w:cs="Arial"/>
              </w:rPr>
            </w:pPr>
          </w:p>
        </w:tc>
      </w:tr>
      <w:tr w:rsidR="00F57727" w:rsidRPr="007F2BA8" w14:paraId="08C23B02" w14:textId="77777777" w:rsidTr="00C20117">
        <w:trPr>
          <w:trHeight w:val="610"/>
        </w:trPr>
        <w:tc>
          <w:tcPr>
            <w:tcW w:w="3087" w:type="dxa"/>
            <w:tcBorders>
              <w:top w:val="nil"/>
              <w:left w:val="nil"/>
              <w:bottom w:val="nil"/>
              <w:right w:val="single" w:sz="4" w:space="0" w:color="808080"/>
            </w:tcBorders>
            <w:shd w:val="clear" w:color="auto" w:fill="FFFFFF"/>
          </w:tcPr>
          <w:p w14:paraId="1D70AC5D" w14:textId="77777777" w:rsidR="00F57727" w:rsidRPr="007F2BA8" w:rsidRDefault="00F57727" w:rsidP="00C20117">
            <w:pPr>
              <w:pStyle w:val="PGETitlePage"/>
              <w:rPr>
                <w:rFonts w:ascii="Arial" w:hAnsi="Arial" w:cs="Arial"/>
              </w:rPr>
            </w:pPr>
            <w:r w:rsidRPr="007F2BA8">
              <w:rPr>
                <w:rFonts w:ascii="Arial" w:hAnsi="Arial" w:cs="Arial"/>
              </w:rPr>
              <w:t>Project</w:t>
            </w:r>
          </w:p>
        </w:tc>
        <w:tc>
          <w:tcPr>
            <w:tcW w:w="6562" w:type="dxa"/>
            <w:tcBorders>
              <w:top w:val="nil"/>
              <w:left w:val="single" w:sz="4" w:space="0" w:color="808080"/>
              <w:bottom w:val="nil"/>
              <w:right w:val="nil"/>
            </w:tcBorders>
            <w:shd w:val="clear" w:color="auto" w:fill="FFFFFF"/>
          </w:tcPr>
          <w:p w14:paraId="06912196" w14:textId="77777777" w:rsidR="00F57727" w:rsidRPr="007F2BA8" w:rsidRDefault="00F06637" w:rsidP="00C20117">
            <w:pPr>
              <w:pStyle w:val="PGETitlePage"/>
              <w:rPr>
                <w:rFonts w:ascii="Arial" w:hAnsi="Arial" w:cs="Arial"/>
              </w:rPr>
            </w:pPr>
            <w:r>
              <w:rPr>
                <w:rFonts w:ascii="Arial" w:hAnsi="Arial" w:cs="Arial"/>
              </w:rPr>
              <w:t xml:space="preserve">ED AM/GIS – </w:t>
            </w:r>
            <w:r w:rsidR="0029069F">
              <w:rPr>
                <w:rFonts w:ascii="Arial" w:hAnsi="Arial" w:cs="Arial"/>
              </w:rPr>
              <w:t xml:space="preserve">Settings </w:t>
            </w:r>
            <w:r w:rsidR="00417882">
              <w:rPr>
                <w:rFonts w:ascii="Arial" w:hAnsi="Arial" w:cs="Arial"/>
              </w:rPr>
              <w:t xml:space="preserve">Database </w:t>
            </w:r>
            <w:r w:rsidR="0029069F">
              <w:rPr>
                <w:rFonts w:ascii="Arial" w:hAnsi="Arial" w:cs="Arial"/>
              </w:rPr>
              <w:t>Deployment</w:t>
            </w:r>
          </w:p>
        </w:tc>
      </w:tr>
      <w:tr w:rsidR="00F57727" w:rsidRPr="007F2BA8" w14:paraId="7FBCDDD5" w14:textId="77777777" w:rsidTr="00C20117">
        <w:trPr>
          <w:trHeight w:val="610"/>
        </w:trPr>
        <w:tc>
          <w:tcPr>
            <w:tcW w:w="3087" w:type="dxa"/>
            <w:tcBorders>
              <w:top w:val="nil"/>
              <w:left w:val="nil"/>
              <w:bottom w:val="nil"/>
              <w:right w:val="single" w:sz="4" w:space="0" w:color="808080"/>
            </w:tcBorders>
            <w:shd w:val="clear" w:color="auto" w:fill="FFFFFF"/>
          </w:tcPr>
          <w:p w14:paraId="1E5E6218" w14:textId="77777777" w:rsidR="00F57727" w:rsidRPr="007F2BA8" w:rsidRDefault="00F57727" w:rsidP="00C20117">
            <w:pPr>
              <w:rPr>
                <w:rFonts w:cs="Arial"/>
              </w:rPr>
            </w:pPr>
          </w:p>
        </w:tc>
        <w:tc>
          <w:tcPr>
            <w:tcW w:w="6562" w:type="dxa"/>
            <w:tcBorders>
              <w:top w:val="nil"/>
              <w:left w:val="single" w:sz="4" w:space="0" w:color="808080"/>
              <w:bottom w:val="nil"/>
              <w:right w:val="nil"/>
            </w:tcBorders>
            <w:shd w:val="clear" w:color="auto" w:fill="FFFFFF"/>
          </w:tcPr>
          <w:p w14:paraId="25E5E632" w14:textId="77777777" w:rsidR="00F57727" w:rsidRPr="007F2BA8" w:rsidRDefault="00F57727" w:rsidP="00C20117">
            <w:pPr>
              <w:rPr>
                <w:rFonts w:cs="Arial"/>
              </w:rPr>
            </w:pPr>
          </w:p>
        </w:tc>
      </w:tr>
      <w:tr w:rsidR="00F57727" w:rsidRPr="007F2BA8" w14:paraId="1FE63B64" w14:textId="77777777" w:rsidTr="00C20117">
        <w:trPr>
          <w:trHeight w:val="610"/>
        </w:trPr>
        <w:tc>
          <w:tcPr>
            <w:tcW w:w="3087" w:type="dxa"/>
            <w:tcBorders>
              <w:top w:val="nil"/>
              <w:left w:val="nil"/>
              <w:bottom w:val="nil"/>
              <w:right w:val="single" w:sz="4" w:space="0" w:color="808080"/>
            </w:tcBorders>
            <w:shd w:val="clear" w:color="auto" w:fill="FFFFFF"/>
          </w:tcPr>
          <w:p w14:paraId="0B973423" w14:textId="77777777" w:rsidR="00F57727" w:rsidRPr="007F2BA8" w:rsidRDefault="00F57727" w:rsidP="00C20117">
            <w:pPr>
              <w:pStyle w:val="Bold"/>
              <w:rPr>
                <w:rFonts w:ascii="Arial" w:hAnsi="Arial" w:cs="Arial"/>
              </w:rPr>
            </w:pPr>
            <w:r w:rsidRPr="007F2BA8">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6A345718A8CA4057ADCCDEE250DAC23F"/>
              </w:placeholder>
              <w:dataBinding w:prefixMappings="xmlns:ns0='http://purl.org/dc/elements/1.1/' xmlns:ns1='http://schemas.openxmlformats.org/package/2006/metadata/core-properties' " w:xpath="/ns1:coreProperties[1]/ns0:creator[1]" w:storeItemID="{6C3C8BC8-F283-45AE-878A-BAB7291924A1}"/>
              <w:text/>
            </w:sdtPr>
            <w:sdtEndPr/>
            <w:sdtContent>
              <w:p w14:paraId="42B7CAA7" w14:textId="77777777" w:rsidR="00F57727" w:rsidRPr="007F2BA8" w:rsidRDefault="0029069F" w:rsidP="0029069F">
                <w:pPr>
                  <w:rPr>
                    <w:rFonts w:cs="Arial"/>
                  </w:rPr>
                </w:pPr>
                <w:proofErr w:type="spellStart"/>
                <w:r>
                  <w:rPr>
                    <w:rFonts w:cs="Arial"/>
                  </w:rPr>
                  <w:t>Ratnakar</w:t>
                </w:r>
                <w:proofErr w:type="spellEnd"/>
                <w:r>
                  <w:rPr>
                    <w:rFonts w:cs="Arial"/>
                  </w:rPr>
                  <w:t xml:space="preserve"> </w:t>
                </w:r>
                <w:proofErr w:type="spellStart"/>
                <w:r>
                  <w:rPr>
                    <w:rFonts w:cs="Arial"/>
                  </w:rPr>
                  <w:t>Shreeramula</w:t>
                </w:r>
                <w:proofErr w:type="spellEnd"/>
              </w:p>
            </w:sdtContent>
          </w:sdt>
        </w:tc>
      </w:tr>
      <w:tr w:rsidR="00F57727" w:rsidRPr="007F2BA8" w14:paraId="097654E1" w14:textId="77777777" w:rsidTr="00C20117">
        <w:trPr>
          <w:trHeight w:val="610"/>
        </w:trPr>
        <w:tc>
          <w:tcPr>
            <w:tcW w:w="3087" w:type="dxa"/>
            <w:tcBorders>
              <w:top w:val="nil"/>
              <w:left w:val="nil"/>
              <w:bottom w:val="nil"/>
              <w:right w:val="single" w:sz="4" w:space="0" w:color="808080"/>
            </w:tcBorders>
            <w:shd w:val="clear" w:color="auto" w:fill="FFFFFF"/>
          </w:tcPr>
          <w:p w14:paraId="5E81332F" w14:textId="77777777" w:rsidR="00F57727" w:rsidRPr="007F2BA8" w:rsidRDefault="00F57727" w:rsidP="00C20117">
            <w:pPr>
              <w:pStyle w:val="Bold"/>
              <w:rPr>
                <w:rFonts w:ascii="Arial" w:hAnsi="Arial" w:cs="Arial"/>
              </w:rPr>
            </w:pPr>
            <w:r w:rsidRPr="007F2BA8">
              <w:rPr>
                <w:rFonts w:ascii="Arial" w:hAnsi="Arial" w:cs="Arial"/>
              </w:rPr>
              <w:t>Date</w:t>
            </w:r>
          </w:p>
        </w:tc>
        <w:tc>
          <w:tcPr>
            <w:tcW w:w="6562" w:type="dxa"/>
            <w:tcBorders>
              <w:top w:val="nil"/>
              <w:left w:val="single" w:sz="4" w:space="0" w:color="808080"/>
              <w:bottom w:val="nil"/>
              <w:right w:val="nil"/>
            </w:tcBorders>
            <w:shd w:val="clear" w:color="auto" w:fill="FFFFFF"/>
          </w:tcPr>
          <w:p w14:paraId="1D957355" w14:textId="77777777" w:rsidR="00F57727" w:rsidRPr="007F2BA8" w:rsidRDefault="00F57727" w:rsidP="00C20117">
            <w:pPr>
              <w:rPr>
                <w:rFonts w:cs="Arial"/>
              </w:rPr>
            </w:pPr>
            <w:r w:rsidRPr="007F2BA8">
              <w:rPr>
                <w:rFonts w:cs="Arial"/>
              </w:rPr>
              <w:fldChar w:fldCharType="begin"/>
            </w:r>
            <w:r w:rsidRPr="007F2BA8">
              <w:rPr>
                <w:rFonts w:cs="Arial"/>
              </w:rPr>
              <w:instrText xml:space="preserve"> SAVEDATE  \@ "M/d/yyyy" \* MERGEFORMAT </w:instrText>
            </w:r>
            <w:r w:rsidRPr="007F2BA8">
              <w:rPr>
                <w:rFonts w:cs="Arial"/>
              </w:rPr>
              <w:fldChar w:fldCharType="separate"/>
            </w:r>
            <w:r w:rsidR="00C27962">
              <w:rPr>
                <w:rFonts w:cs="Arial"/>
                <w:noProof/>
              </w:rPr>
              <w:t>4/21/2014</w:t>
            </w:r>
            <w:r w:rsidRPr="007F2BA8">
              <w:rPr>
                <w:rFonts w:cs="Arial"/>
              </w:rPr>
              <w:fldChar w:fldCharType="end"/>
            </w:r>
          </w:p>
        </w:tc>
      </w:tr>
      <w:tr w:rsidR="00F57727" w:rsidRPr="007F2BA8" w14:paraId="582FD844" w14:textId="77777777" w:rsidTr="00C20117">
        <w:trPr>
          <w:trHeight w:val="610"/>
        </w:trPr>
        <w:tc>
          <w:tcPr>
            <w:tcW w:w="3087" w:type="dxa"/>
            <w:tcBorders>
              <w:top w:val="nil"/>
              <w:left w:val="nil"/>
              <w:bottom w:val="nil"/>
              <w:right w:val="single" w:sz="4" w:space="0" w:color="808080"/>
            </w:tcBorders>
            <w:shd w:val="clear" w:color="auto" w:fill="FFFFFF"/>
          </w:tcPr>
          <w:p w14:paraId="1BA2FCC7" w14:textId="77777777" w:rsidR="00F57727" w:rsidRPr="007F2BA8" w:rsidRDefault="00F57727" w:rsidP="00C20117">
            <w:pPr>
              <w:pStyle w:val="Bold"/>
              <w:rPr>
                <w:rFonts w:ascii="Arial" w:hAnsi="Arial" w:cs="Arial"/>
              </w:rPr>
            </w:pPr>
            <w:r w:rsidRPr="007F2BA8">
              <w:rPr>
                <w:rFonts w:ascii="Arial" w:hAnsi="Arial" w:cs="Arial"/>
              </w:rPr>
              <w:t>Version</w:t>
            </w:r>
          </w:p>
        </w:tc>
        <w:tc>
          <w:tcPr>
            <w:tcW w:w="6562" w:type="dxa"/>
            <w:tcBorders>
              <w:top w:val="nil"/>
              <w:left w:val="single" w:sz="4" w:space="0" w:color="808080"/>
              <w:bottom w:val="nil"/>
              <w:right w:val="nil"/>
            </w:tcBorders>
            <w:shd w:val="clear" w:color="auto" w:fill="FFFFFF"/>
          </w:tcPr>
          <w:p w14:paraId="56C82B3E" w14:textId="53634D1A" w:rsidR="00F57727" w:rsidRPr="007F2BA8" w:rsidRDefault="00F06637" w:rsidP="00C20117">
            <w:pPr>
              <w:pStyle w:val="Bold"/>
              <w:rPr>
                <w:rFonts w:ascii="Arial" w:hAnsi="Arial" w:cs="Arial"/>
              </w:rPr>
            </w:pPr>
            <w:r>
              <w:rPr>
                <w:rFonts w:ascii="Arial" w:hAnsi="Arial" w:cs="Arial"/>
              </w:rPr>
              <w:t>0.1</w:t>
            </w:r>
          </w:p>
        </w:tc>
      </w:tr>
      <w:tr w:rsidR="00F57727" w:rsidRPr="007F2BA8" w14:paraId="598F1CFD" w14:textId="77777777" w:rsidTr="00C20117">
        <w:trPr>
          <w:trHeight w:val="610"/>
        </w:trPr>
        <w:tc>
          <w:tcPr>
            <w:tcW w:w="3087" w:type="dxa"/>
            <w:tcBorders>
              <w:top w:val="nil"/>
              <w:left w:val="nil"/>
              <w:bottom w:val="nil"/>
              <w:right w:val="single" w:sz="4" w:space="0" w:color="808080"/>
            </w:tcBorders>
            <w:shd w:val="clear" w:color="auto" w:fill="FFFFFF"/>
          </w:tcPr>
          <w:p w14:paraId="3E889460" w14:textId="77777777" w:rsidR="00F57727" w:rsidRPr="007F2BA8" w:rsidRDefault="00F57727" w:rsidP="00C20117">
            <w:pPr>
              <w:pStyle w:val="Bold"/>
              <w:rPr>
                <w:rFonts w:ascii="Arial" w:hAnsi="Arial" w:cs="Arial"/>
              </w:rPr>
            </w:pPr>
            <w:r w:rsidRPr="007F2BA8">
              <w:rPr>
                <w:rFonts w:ascii="Arial" w:hAnsi="Arial" w:cs="Arial"/>
              </w:rPr>
              <w:t>Version Type</w:t>
            </w:r>
          </w:p>
        </w:tc>
        <w:tc>
          <w:tcPr>
            <w:tcW w:w="6562" w:type="dxa"/>
            <w:tcBorders>
              <w:top w:val="nil"/>
              <w:left w:val="single" w:sz="4" w:space="0" w:color="808080"/>
              <w:bottom w:val="nil"/>
              <w:right w:val="nil"/>
            </w:tcBorders>
            <w:shd w:val="clear" w:color="auto" w:fill="FFFFFF"/>
          </w:tcPr>
          <w:p w14:paraId="18B10164" w14:textId="2391CD91" w:rsidR="00F57727" w:rsidRPr="007F2BA8" w:rsidRDefault="00F06637" w:rsidP="00C20117">
            <w:pPr>
              <w:pStyle w:val="Bold"/>
              <w:rPr>
                <w:rFonts w:ascii="Arial" w:hAnsi="Arial" w:cs="Arial"/>
              </w:rPr>
            </w:pPr>
            <w:r>
              <w:rPr>
                <w:rFonts w:ascii="Arial" w:hAnsi="Arial" w:cs="Arial"/>
              </w:rPr>
              <w:t>Draft</w:t>
            </w:r>
          </w:p>
        </w:tc>
      </w:tr>
    </w:tbl>
    <w:p w14:paraId="6257F092" w14:textId="77777777" w:rsidR="00F57727" w:rsidRPr="007F2BA8" w:rsidRDefault="00F57727" w:rsidP="00F57727">
      <w:pPr>
        <w:rPr>
          <w:rFonts w:cs="Arial"/>
        </w:rPr>
      </w:pPr>
    </w:p>
    <w:p w14:paraId="62B508FF" w14:textId="77777777" w:rsidR="00F57727" w:rsidRPr="007F2BA8" w:rsidRDefault="00F57727" w:rsidP="00F57727">
      <w:pPr>
        <w:rPr>
          <w:rFonts w:cs="Arial"/>
        </w:rPr>
      </w:pPr>
      <w:r w:rsidRPr="007F2BA8">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F57727" w:rsidRPr="007F2BA8" w14:paraId="34BA5C95" w14:textId="77777777" w:rsidTr="00C20117">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14:paraId="5627176C" w14:textId="77777777" w:rsidR="00F57727" w:rsidRPr="007F2BA8" w:rsidRDefault="00F57727" w:rsidP="00C20117">
            <w:pPr>
              <w:pStyle w:val="TableHeading"/>
              <w:rPr>
                <w:rFonts w:cs="Arial"/>
              </w:rPr>
            </w:pPr>
            <w:r w:rsidRPr="007F2BA8">
              <w:rPr>
                <w:rFonts w:cs="Arial"/>
              </w:rPr>
              <w:lastRenderedPageBreak/>
              <w:t>Revision History</w:t>
            </w:r>
          </w:p>
        </w:tc>
      </w:tr>
      <w:tr w:rsidR="00F57727" w:rsidRPr="007F2BA8" w14:paraId="0DA6D5D8" w14:textId="77777777" w:rsidTr="00C20117">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14:paraId="6C7E8B81" w14:textId="77777777" w:rsidR="00F57727" w:rsidRPr="007F2BA8" w:rsidRDefault="00F57727" w:rsidP="00C20117">
            <w:pPr>
              <w:pStyle w:val="TableColumnHeading"/>
              <w:rPr>
                <w:rFonts w:cs="Arial"/>
              </w:rPr>
            </w:pPr>
            <w:r w:rsidRPr="007F2BA8">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14:paraId="4DBAC9BA" w14:textId="77777777" w:rsidR="00F57727" w:rsidRPr="007F2BA8" w:rsidRDefault="00F57727" w:rsidP="00C20117">
            <w:pPr>
              <w:pStyle w:val="TableColumnHeading"/>
              <w:rPr>
                <w:rFonts w:cs="Arial"/>
              </w:rPr>
            </w:pPr>
            <w:r w:rsidRPr="007F2BA8">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14:paraId="11D9B3C6" w14:textId="77777777" w:rsidR="00F57727" w:rsidRPr="007F2BA8" w:rsidRDefault="00F57727" w:rsidP="00C20117">
            <w:pPr>
              <w:pStyle w:val="TableColumnHeading"/>
              <w:rPr>
                <w:rFonts w:cs="Arial"/>
              </w:rPr>
            </w:pPr>
            <w:r w:rsidRPr="007F2BA8">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14:paraId="67D2662E" w14:textId="77777777" w:rsidR="00F57727" w:rsidRPr="007F2BA8" w:rsidRDefault="00F57727" w:rsidP="00C20117">
            <w:pPr>
              <w:pStyle w:val="TableColumnHeading"/>
              <w:rPr>
                <w:rFonts w:cs="Arial"/>
              </w:rPr>
            </w:pPr>
            <w:r w:rsidRPr="007F2BA8">
              <w:rPr>
                <w:rFonts w:cs="Arial"/>
              </w:rPr>
              <w:t>Summary of Changes</w:t>
            </w:r>
          </w:p>
        </w:tc>
      </w:tr>
      <w:tr w:rsidR="00F57727" w:rsidRPr="007F2BA8" w14:paraId="655D47F0" w14:textId="77777777" w:rsidTr="00C20117">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14:paraId="54667EDB" w14:textId="2B87F577" w:rsidR="00F57727" w:rsidRPr="007F2BA8" w:rsidRDefault="00C3228E" w:rsidP="00C20117">
            <w:pPr>
              <w:rPr>
                <w:rStyle w:val="TableText"/>
                <w:rFonts w:ascii="Arial" w:hAnsi="Arial" w:cs="Arial"/>
                <w:szCs w:val="20"/>
              </w:rPr>
            </w:pPr>
            <w:r>
              <w:rPr>
                <w:rStyle w:val="TableText"/>
                <w:rFonts w:ascii="Arial" w:hAnsi="Arial" w:cs="Arial"/>
                <w:szCs w:val="20"/>
              </w:rPr>
              <w:t>0.1</w:t>
            </w:r>
          </w:p>
        </w:tc>
        <w:tc>
          <w:tcPr>
            <w:tcW w:w="1980" w:type="dxa"/>
            <w:tcBorders>
              <w:top w:val="single" w:sz="4" w:space="0" w:color="auto"/>
              <w:left w:val="single" w:sz="4" w:space="0" w:color="auto"/>
              <w:bottom w:val="single" w:sz="4" w:space="0" w:color="auto"/>
              <w:right w:val="single" w:sz="4" w:space="0" w:color="auto"/>
            </w:tcBorders>
            <w:vAlign w:val="center"/>
          </w:tcPr>
          <w:p w14:paraId="7B1D8B05" w14:textId="77777777" w:rsidR="00F57727" w:rsidRPr="007F2BA8" w:rsidRDefault="0029069F" w:rsidP="00C20117">
            <w:pPr>
              <w:rPr>
                <w:rStyle w:val="TableText"/>
                <w:rFonts w:ascii="Arial" w:hAnsi="Arial" w:cs="Arial"/>
                <w:szCs w:val="20"/>
              </w:rPr>
            </w:pPr>
            <w:r>
              <w:rPr>
                <w:rStyle w:val="TableText"/>
                <w:rFonts w:ascii="Arial" w:hAnsi="Arial" w:cs="Arial"/>
                <w:szCs w:val="20"/>
              </w:rPr>
              <w:t>4/21</w:t>
            </w:r>
            <w:r w:rsidR="00F57727" w:rsidRPr="007F2BA8">
              <w:rPr>
                <w:rStyle w:val="TableText"/>
                <w:rFonts w:ascii="Arial" w:hAnsi="Arial" w:cs="Arial"/>
                <w:szCs w:val="20"/>
              </w:rPr>
              <w:t>/14</w:t>
            </w:r>
          </w:p>
        </w:tc>
        <w:tc>
          <w:tcPr>
            <w:tcW w:w="2070" w:type="dxa"/>
            <w:tcBorders>
              <w:top w:val="single" w:sz="4" w:space="0" w:color="auto"/>
              <w:left w:val="single" w:sz="4" w:space="0" w:color="auto"/>
              <w:bottom w:val="single" w:sz="4" w:space="0" w:color="auto"/>
              <w:right w:val="single" w:sz="4" w:space="0" w:color="auto"/>
            </w:tcBorders>
            <w:vAlign w:val="center"/>
          </w:tcPr>
          <w:p w14:paraId="376B3B7F" w14:textId="77777777" w:rsidR="00F57727" w:rsidRPr="007F2BA8" w:rsidRDefault="0029069F" w:rsidP="0029069F">
            <w:pPr>
              <w:rPr>
                <w:rStyle w:val="TableText"/>
                <w:rFonts w:ascii="Arial" w:hAnsi="Arial" w:cs="Arial"/>
                <w:szCs w:val="20"/>
              </w:rPr>
            </w:pPr>
            <w:proofErr w:type="spellStart"/>
            <w:r>
              <w:rPr>
                <w:rStyle w:val="TableText"/>
                <w:rFonts w:ascii="Arial" w:hAnsi="Arial" w:cs="Arial"/>
                <w:szCs w:val="20"/>
              </w:rPr>
              <w:t>Ratnakar</w:t>
            </w:r>
            <w:proofErr w:type="spellEnd"/>
            <w:r>
              <w:rPr>
                <w:rStyle w:val="TableText"/>
                <w:rFonts w:ascii="Arial" w:hAnsi="Arial" w:cs="Arial"/>
                <w:szCs w:val="20"/>
              </w:rPr>
              <w:t xml:space="preserve"> </w:t>
            </w:r>
            <w:proofErr w:type="spellStart"/>
            <w:r>
              <w:rPr>
                <w:rStyle w:val="TableText"/>
                <w:rFonts w:ascii="Arial" w:hAnsi="Arial" w:cs="Arial"/>
                <w:szCs w:val="20"/>
              </w:rPr>
              <w:t>Shreeramula</w:t>
            </w:r>
            <w:proofErr w:type="spellEnd"/>
          </w:p>
        </w:tc>
        <w:tc>
          <w:tcPr>
            <w:tcW w:w="4410" w:type="dxa"/>
            <w:tcBorders>
              <w:top w:val="single" w:sz="4" w:space="0" w:color="auto"/>
              <w:left w:val="single" w:sz="4" w:space="0" w:color="auto"/>
              <w:bottom w:val="single" w:sz="4" w:space="0" w:color="auto"/>
              <w:right w:val="single" w:sz="4" w:space="0" w:color="auto"/>
            </w:tcBorders>
            <w:vAlign w:val="center"/>
          </w:tcPr>
          <w:p w14:paraId="27D65A92" w14:textId="77777777" w:rsidR="00F57727" w:rsidRPr="007F2BA8" w:rsidRDefault="00F57727" w:rsidP="00C20117">
            <w:pPr>
              <w:rPr>
                <w:rStyle w:val="TableText"/>
                <w:rFonts w:ascii="Arial" w:hAnsi="Arial" w:cs="Arial"/>
                <w:szCs w:val="20"/>
              </w:rPr>
            </w:pPr>
            <w:r w:rsidRPr="007F2BA8">
              <w:rPr>
                <w:rStyle w:val="TableText"/>
                <w:rFonts w:ascii="Arial" w:hAnsi="Arial" w:cs="Arial"/>
                <w:szCs w:val="20"/>
              </w:rPr>
              <w:t>Initial Document Creation</w:t>
            </w:r>
          </w:p>
        </w:tc>
      </w:tr>
      <w:tr w:rsidR="00155734" w:rsidRPr="007F2BA8" w14:paraId="05CE246F" w14:textId="77777777" w:rsidTr="00C20117">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14:paraId="469DA52B" w14:textId="77777777" w:rsidR="00155734" w:rsidRPr="007F2BA8" w:rsidRDefault="00155734" w:rsidP="00C20117">
            <w:pPr>
              <w:rPr>
                <w:rStyle w:val="TableText"/>
                <w:rFonts w:ascii="Arial" w:hAnsi="Arial" w:cs="Arial"/>
                <w:szCs w:val="20"/>
              </w:rPr>
            </w:pPr>
          </w:p>
        </w:tc>
        <w:tc>
          <w:tcPr>
            <w:tcW w:w="1980" w:type="dxa"/>
            <w:tcBorders>
              <w:top w:val="single" w:sz="4" w:space="0" w:color="auto"/>
              <w:left w:val="single" w:sz="4" w:space="0" w:color="auto"/>
              <w:bottom w:val="single" w:sz="4" w:space="0" w:color="auto"/>
              <w:right w:val="single" w:sz="4" w:space="0" w:color="auto"/>
            </w:tcBorders>
            <w:vAlign w:val="center"/>
          </w:tcPr>
          <w:p w14:paraId="28D63A70" w14:textId="77777777" w:rsidR="00155734" w:rsidRPr="007F2BA8" w:rsidRDefault="00155734" w:rsidP="00C20117">
            <w:pPr>
              <w:rPr>
                <w:rStyle w:val="TableText"/>
                <w:rFonts w:ascii="Arial" w:hAnsi="Arial" w:cs="Arial"/>
                <w:szCs w:val="20"/>
              </w:rPr>
            </w:pPr>
          </w:p>
        </w:tc>
        <w:tc>
          <w:tcPr>
            <w:tcW w:w="2070" w:type="dxa"/>
            <w:tcBorders>
              <w:top w:val="single" w:sz="4" w:space="0" w:color="auto"/>
              <w:left w:val="single" w:sz="4" w:space="0" w:color="auto"/>
              <w:bottom w:val="single" w:sz="4" w:space="0" w:color="auto"/>
              <w:right w:val="single" w:sz="4" w:space="0" w:color="auto"/>
            </w:tcBorders>
            <w:vAlign w:val="center"/>
          </w:tcPr>
          <w:p w14:paraId="3D8CB008" w14:textId="77777777" w:rsidR="00155734" w:rsidRPr="007F2BA8" w:rsidRDefault="00155734" w:rsidP="00C20117">
            <w:pPr>
              <w:rPr>
                <w:rStyle w:val="TableText"/>
                <w:rFonts w:ascii="Arial" w:hAnsi="Arial" w:cs="Arial"/>
                <w:szCs w:val="20"/>
              </w:rPr>
            </w:pPr>
          </w:p>
        </w:tc>
        <w:tc>
          <w:tcPr>
            <w:tcW w:w="4410" w:type="dxa"/>
            <w:tcBorders>
              <w:top w:val="single" w:sz="4" w:space="0" w:color="auto"/>
              <w:left w:val="single" w:sz="4" w:space="0" w:color="auto"/>
              <w:bottom w:val="single" w:sz="4" w:space="0" w:color="auto"/>
              <w:right w:val="single" w:sz="4" w:space="0" w:color="auto"/>
            </w:tcBorders>
            <w:vAlign w:val="center"/>
          </w:tcPr>
          <w:p w14:paraId="5949F879" w14:textId="77777777" w:rsidR="00155734" w:rsidRPr="007F2BA8" w:rsidRDefault="00155734" w:rsidP="00C20117">
            <w:pPr>
              <w:rPr>
                <w:rStyle w:val="TableText"/>
                <w:rFonts w:ascii="Arial" w:hAnsi="Arial" w:cs="Arial"/>
                <w:szCs w:val="20"/>
              </w:rPr>
            </w:pPr>
          </w:p>
        </w:tc>
      </w:tr>
      <w:tr w:rsidR="00155734" w:rsidRPr="007F2BA8" w14:paraId="1D09DDD6" w14:textId="77777777" w:rsidTr="00C20117">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14:paraId="50586E12" w14:textId="77777777" w:rsidR="00155734" w:rsidRPr="007F2BA8" w:rsidRDefault="00155734" w:rsidP="00C20117">
            <w:pPr>
              <w:rPr>
                <w:rStyle w:val="TableText"/>
                <w:rFonts w:ascii="Arial" w:hAnsi="Arial" w:cs="Arial"/>
                <w:szCs w:val="20"/>
              </w:rPr>
            </w:pPr>
          </w:p>
        </w:tc>
        <w:tc>
          <w:tcPr>
            <w:tcW w:w="1980" w:type="dxa"/>
            <w:tcBorders>
              <w:top w:val="single" w:sz="4" w:space="0" w:color="auto"/>
              <w:left w:val="single" w:sz="4" w:space="0" w:color="auto"/>
              <w:bottom w:val="single" w:sz="4" w:space="0" w:color="auto"/>
              <w:right w:val="single" w:sz="4" w:space="0" w:color="auto"/>
            </w:tcBorders>
            <w:vAlign w:val="center"/>
          </w:tcPr>
          <w:p w14:paraId="6B8387C5" w14:textId="77777777" w:rsidR="00155734" w:rsidRPr="007F2BA8" w:rsidRDefault="00155734" w:rsidP="00C20117">
            <w:pPr>
              <w:rPr>
                <w:rStyle w:val="TableText"/>
                <w:rFonts w:ascii="Arial" w:hAnsi="Arial" w:cs="Arial"/>
                <w:szCs w:val="20"/>
              </w:rPr>
            </w:pPr>
          </w:p>
        </w:tc>
        <w:tc>
          <w:tcPr>
            <w:tcW w:w="2070" w:type="dxa"/>
            <w:tcBorders>
              <w:top w:val="single" w:sz="4" w:space="0" w:color="auto"/>
              <w:left w:val="single" w:sz="4" w:space="0" w:color="auto"/>
              <w:bottom w:val="single" w:sz="4" w:space="0" w:color="auto"/>
              <w:right w:val="single" w:sz="4" w:space="0" w:color="auto"/>
            </w:tcBorders>
            <w:vAlign w:val="center"/>
          </w:tcPr>
          <w:p w14:paraId="2FFC8B9A" w14:textId="77777777" w:rsidR="00155734" w:rsidRPr="007F2BA8" w:rsidRDefault="00155734" w:rsidP="00C20117">
            <w:pPr>
              <w:rPr>
                <w:rStyle w:val="TableText"/>
                <w:rFonts w:ascii="Arial" w:hAnsi="Arial" w:cs="Arial"/>
                <w:szCs w:val="20"/>
              </w:rPr>
            </w:pPr>
          </w:p>
        </w:tc>
        <w:tc>
          <w:tcPr>
            <w:tcW w:w="4410" w:type="dxa"/>
            <w:tcBorders>
              <w:top w:val="single" w:sz="4" w:space="0" w:color="auto"/>
              <w:left w:val="single" w:sz="4" w:space="0" w:color="auto"/>
              <w:bottom w:val="single" w:sz="4" w:space="0" w:color="auto"/>
              <w:right w:val="single" w:sz="4" w:space="0" w:color="auto"/>
            </w:tcBorders>
            <w:vAlign w:val="center"/>
          </w:tcPr>
          <w:p w14:paraId="06845051" w14:textId="77777777" w:rsidR="00155734" w:rsidRPr="007F2BA8" w:rsidRDefault="00155734" w:rsidP="00C20117">
            <w:pPr>
              <w:rPr>
                <w:rStyle w:val="TableText"/>
                <w:rFonts w:ascii="Arial" w:hAnsi="Arial" w:cs="Arial"/>
                <w:szCs w:val="20"/>
              </w:rPr>
            </w:pPr>
          </w:p>
        </w:tc>
      </w:tr>
      <w:tr w:rsidR="00155734" w:rsidRPr="007F2BA8" w14:paraId="64C4BD2E" w14:textId="77777777" w:rsidTr="00C20117">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14:paraId="1E902D3E" w14:textId="77777777" w:rsidR="00155734" w:rsidRPr="007F2BA8" w:rsidRDefault="00155734" w:rsidP="00C20117">
            <w:pPr>
              <w:rPr>
                <w:rStyle w:val="TableText"/>
                <w:rFonts w:ascii="Arial" w:hAnsi="Arial" w:cs="Arial"/>
                <w:szCs w:val="20"/>
              </w:rPr>
            </w:pPr>
          </w:p>
        </w:tc>
        <w:tc>
          <w:tcPr>
            <w:tcW w:w="1980" w:type="dxa"/>
            <w:tcBorders>
              <w:top w:val="single" w:sz="4" w:space="0" w:color="auto"/>
              <w:left w:val="single" w:sz="4" w:space="0" w:color="auto"/>
              <w:bottom w:val="single" w:sz="4" w:space="0" w:color="auto"/>
              <w:right w:val="single" w:sz="4" w:space="0" w:color="auto"/>
            </w:tcBorders>
            <w:vAlign w:val="center"/>
          </w:tcPr>
          <w:p w14:paraId="1C24567A" w14:textId="77777777" w:rsidR="00155734" w:rsidRPr="007F2BA8" w:rsidRDefault="00155734" w:rsidP="00C20117">
            <w:pPr>
              <w:rPr>
                <w:rStyle w:val="TableText"/>
                <w:rFonts w:ascii="Arial" w:hAnsi="Arial" w:cs="Arial"/>
                <w:szCs w:val="20"/>
              </w:rPr>
            </w:pPr>
          </w:p>
        </w:tc>
        <w:tc>
          <w:tcPr>
            <w:tcW w:w="2070" w:type="dxa"/>
            <w:tcBorders>
              <w:top w:val="single" w:sz="4" w:space="0" w:color="auto"/>
              <w:left w:val="single" w:sz="4" w:space="0" w:color="auto"/>
              <w:bottom w:val="single" w:sz="4" w:space="0" w:color="auto"/>
              <w:right w:val="single" w:sz="4" w:space="0" w:color="auto"/>
            </w:tcBorders>
            <w:vAlign w:val="center"/>
          </w:tcPr>
          <w:p w14:paraId="39164D94" w14:textId="77777777" w:rsidR="00155734" w:rsidRPr="007F2BA8" w:rsidRDefault="00155734" w:rsidP="00C20117">
            <w:pPr>
              <w:rPr>
                <w:rStyle w:val="TableText"/>
                <w:rFonts w:ascii="Arial" w:hAnsi="Arial" w:cs="Arial"/>
                <w:szCs w:val="20"/>
              </w:rPr>
            </w:pPr>
          </w:p>
        </w:tc>
        <w:tc>
          <w:tcPr>
            <w:tcW w:w="4410" w:type="dxa"/>
            <w:tcBorders>
              <w:top w:val="single" w:sz="4" w:space="0" w:color="auto"/>
              <w:left w:val="single" w:sz="4" w:space="0" w:color="auto"/>
              <w:bottom w:val="single" w:sz="4" w:space="0" w:color="auto"/>
              <w:right w:val="single" w:sz="4" w:space="0" w:color="auto"/>
            </w:tcBorders>
            <w:vAlign w:val="center"/>
          </w:tcPr>
          <w:p w14:paraId="27AAF6A4" w14:textId="77777777" w:rsidR="00155734" w:rsidRPr="007F2BA8" w:rsidRDefault="00155734" w:rsidP="00C20117">
            <w:pPr>
              <w:rPr>
                <w:rStyle w:val="TableText"/>
                <w:rFonts w:ascii="Arial" w:hAnsi="Arial" w:cs="Arial"/>
                <w:szCs w:val="20"/>
              </w:rPr>
            </w:pPr>
          </w:p>
        </w:tc>
      </w:tr>
    </w:tbl>
    <w:p w14:paraId="6A9A721D" w14:textId="77777777" w:rsidR="00F57727" w:rsidRPr="007F2BA8" w:rsidRDefault="00F57727" w:rsidP="00F57727">
      <w:pPr>
        <w:pStyle w:val="Heading1"/>
      </w:pPr>
      <w:bookmarkStart w:id="1" w:name="_Toc361847140"/>
      <w:bookmarkStart w:id="2" w:name="_Toc384723205"/>
      <w:r w:rsidRPr="007F2BA8">
        <w:lastRenderedPageBreak/>
        <w:t>Introduction</w:t>
      </w:r>
      <w:bookmarkEnd w:id="1"/>
      <w:bookmarkEnd w:id="2"/>
    </w:p>
    <w:p w14:paraId="4218ABA9" w14:textId="77777777" w:rsidR="00F57727" w:rsidRDefault="00F57727" w:rsidP="00F57727">
      <w:pPr>
        <w:pStyle w:val="Heading2"/>
      </w:pPr>
      <w:bookmarkStart w:id="3" w:name="_Toc361847141"/>
      <w:bookmarkStart w:id="4" w:name="_Toc384723206"/>
      <w:r w:rsidRPr="007F2BA8">
        <w:t>Purpose</w:t>
      </w:r>
      <w:bookmarkEnd w:id="3"/>
      <w:bookmarkEnd w:id="4"/>
    </w:p>
    <w:p w14:paraId="477E462A" w14:textId="77777777" w:rsidR="00417882" w:rsidRDefault="00417882" w:rsidP="00417882"/>
    <w:p w14:paraId="5EC332D7" w14:textId="77777777" w:rsidR="00417882" w:rsidRDefault="00417882" w:rsidP="00F57727">
      <w:pPr>
        <w:rPr>
          <w:rFonts w:cs="Arial"/>
        </w:rPr>
      </w:pPr>
    </w:p>
    <w:p w14:paraId="3DDD4D32" w14:textId="73F5FBBB" w:rsidR="004D625C" w:rsidRPr="00EC0795" w:rsidRDefault="004D625C" w:rsidP="004D625C">
      <w:pPr>
        <w:rPr>
          <w:ins w:id="5" w:author="GARETH THOMPSON" w:date="2014-04-21T13:08:00Z"/>
          <w:rFonts w:cs="Arial"/>
        </w:rPr>
      </w:pPr>
      <w:r w:rsidRPr="00EC0795">
        <w:rPr>
          <w:rFonts w:cs="Arial"/>
        </w:rPr>
        <w:t xml:space="preserve">This document is intended to detail the implementation and configuration steps </w:t>
      </w:r>
      <w:r>
        <w:rPr>
          <w:rFonts w:cs="Arial"/>
        </w:rPr>
        <w:t xml:space="preserve">required to implement </w:t>
      </w:r>
      <w:r w:rsidR="007C0642">
        <w:rPr>
          <w:rFonts w:cs="Arial"/>
        </w:rPr>
        <w:t xml:space="preserve">Settings </w:t>
      </w:r>
      <w:proofErr w:type="spellStart"/>
      <w:r w:rsidR="007C0642">
        <w:rPr>
          <w:rFonts w:cs="Arial"/>
        </w:rPr>
        <w:t>Database</w:t>
      </w:r>
      <w:r w:rsidR="009E75EA">
        <w:rPr>
          <w:rFonts w:cs="Arial"/>
        </w:rPr>
        <w:t>.</w:t>
      </w:r>
      <w:r w:rsidRPr="00EC0795">
        <w:rPr>
          <w:rFonts w:cs="Arial"/>
        </w:rPr>
        <w:t>This</w:t>
      </w:r>
      <w:proofErr w:type="spellEnd"/>
      <w:r w:rsidRPr="00EC0795">
        <w:rPr>
          <w:rFonts w:cs="Arial"/>
        </w:rPr>
        <w:t xml:space="preserve"> document describes the various configuration aspects required to complete any manual or automatic patch associated with this release. Each section in this document contains the steps required to patch the system in production</w:t>
      </w:r>
      <w:ins w:id="6" w:author="GARETH THOMPSON" w:date="2014-04-21T13:08:00Z">
        <w:r w:rsidRPr="00EC0795">
          <w:rPr>
            <w:rFonts w:cs="Arial"/>
          </w:rPr>
          <w:t xml:space="preserve">.  </w:t>
        </w:r>
      </w:ins>
    </w:p>
    <w:p w14:paraId="6DE73E91" w14:textId="77777777" w:rsidR="004D625C" w:rsidRPr="00EC0795" w:rsidRDefault="004D625C" w:rsidP="004D625C">
      <w:pPr>
        <w:pStyle w:val="Heading2"/>
      </w:pPr>
      <w:bookmarkStart w:id="7" w:name="_Toc361847142"/>
      <w:r w:rsidRPr="00EC0795">
        <w:t>Terms Used</w:t>
      </w:r>
      <w:bookmarkEnd w:id="7"/>
    </w:p>
    <w:tbl>
      <w:tblPr>
        <w:tblStyle w:val="TableWithRowHeaders"/>
        <w:tblW w:w="0" w:type="auto"/>
        <w:tblLook w:val="01E0" w:firstRow="1" w:lastRow="1" w:firstColumn="1" w:lastColumn="1" w:noHBand="0" w:noVBand="0"/>
      </w:tblPr>
      <w:tblGrid>
        <w:gridCol w:w="1497"/>
        <w:gridCol w:w="8799"/>
      </w:tblGrid>
      <w:tr w:rsidR="004D625C" w:rsidRPr="00EC0795" w14:paraId="577886BD" w14:textId="77777777" w:rsidTr="00C401F9">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14:paraId="5B5844D9" w14:textId="77777777" w:rsidR="004D625C" w:rsidRPr="00EC0795" w:rsidRDefault="004D625C" w:rsidP="00C401F9">
            <w:pPr>
              <w:rPr>
                <w:rFonts w:cs="Arial"/>
              </w:rPr>
            </w:pPr>
            <w:r w:rsidRPr="00EC0795">
              <w:rPr>
                <w:rFonts w:cs="Arial"/>
              </w:rPr>
              <w:t>OOTB</w:t>
            </w:r>
          </w:p>
        </w:tc>
        <w:tc>
          <w:tcPr>
            <w:tcW w:w="8799" w:type="dxa"/>
          </w:tcPr>
          <w:p w14:paraId="6456228E" w14:textId="77777777" w:rsidR="004D625C" w:rsidRPr="00EC0795" w:rsidRDefault="004D625C" w:rsidP="00C401F9">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Unmodified from the commercial version.</w:t>
            </w:r>
          </w:p>
        </w:tc>
      </w:tr>
      <w:tr w:rsidR="004D625C" w:rsidRPr="00EC0795" w14:paraId="74CF1B58" w14:textId="77777777" w:rsidTr="00C401F9">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14:paraId="45D5E2BE" w14:textId="77777777" w:rsidR="004D625C" w:rsidRPr="00EC0795" w:rsidRDefault="004D625C" w:rsidP="00C401F9">
            <w:pPr>
              <w:rPr>
                <w:rFonts w:cs="Arial"/>
              </w:rPr>
            </w:pPr>
            <w:r w:rsidRPr="00EC0795">
              <w:rPr>
                <w:rFonts w:cs="Arial"/>
              </w:rPr>
              <w:t>TFS</w:t>
            </w:r>
          </w:p>
        </w:tc>
        <w:tc>
          <w:tcPr>
            <w:tcW w:w="8799" w:type="dxa"/>
          </w:tcPr>
          <w:p w14:paraId="396863F2" w14:textId="77777777" w:rsidR="004D625C" w:rsidRPr="00EC0795" w:rsidRDefault="004D625C" w:rsidP="00C401F9">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r w:rsidR="004D625C" w:rsidRPr="00EC0795" w14:paraId="2FC3BCF5" w14:textId="77777777" w:rsidTr="00C401F9">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14:paraId="4858F667" w14:textId="77777777" w:rsidR="004D625C" w:rsidRPr="00EC0795" w:rsidRDefault="004D625C" w:rsidP="00C401F9">
            <w:pPr>
              <w:rPr>
                <w:rFonts w:cs="Arial"/>
              </w:rPr>
            </w:pPr>
            <w:r>
              <w:rPr>
                <w:rFonts w:cs="Arial"/>
              </w:rPr>
              <w:t>DB</w:t>
            </w:r>
          </w:p>
        </w:tc>
        <w:tc>
          <w:tcPr>
            <w:tcW w:w="8799" w:type="dxa"/>
          </w:tcPr>
          <w:p w14:paraId="17F1BBF1" w14:textId="77777777" w:rsidR="004D625C" w:rsidRPr="00EC0795" w:rsidRDefault="004D625C" w:rsidP="00C401F9">
            <w:pPr>
              <w:cnfStyle w:val="000000000000" w:firstRow="0" w:lastRow="0" w:firstColumn="0" w:lastColumn="0" w:oddVBand="0" w:evenVBand="0" w:oddHBand="0" w:evenHBand="0" w:firstRowFirstColumn="0" w:firstRowLastColumn="0" w:lastRowFirstColumn="0" w:lastRowLastColumn="0"/>
              <w:rPr>
                <w:rFonts w:cs="Arial"/>
              </w:rPr>
            </w:pPr>
            <w:r>
              <w:rPr>
                <w:rFonts w:cs="Arial"/>
              </w:rPr>
              <w:t>Database</w:t>
            </w:r>
          </w:p>
        </w:tc>
      </w:tr>
      <w:tr w:rsidR="004D625C" w:rsidRPr="00EC0795" w14:paraId="45919B6D" w14:textId="77777777" w:rsidTr="00C401F9">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14:paraId="0334C385" w14:textId="77777777" w:rsidR="004D625C" w:rsidRPr="00EC0795" w:rsidRDefault="004D625C" w:rsidP="00C401F9">
            <w:pPr>
              <w:rPr>
                <w:rFonts w:cs="Arial"/>
              </w:rPr>
            </w:pPr>
            <w:r>
              <w:rPr>
                <w:rFonts w:cs="Arial"/>
              </w:rPr>
              <w:t>IIS</w:t>
            </w:r>
          </w:p>
        </w:tc>
        <w:tc>
          <w:tcPr>
            <w:tcW w:w="8799" w:type="dxa"/>
          </w:tcPr>
          <w:p w14:paraId="1A3D87DB" w14:textId="77777777" w:rsidR="004D625C" w:rsidRPr="00EC0795" w:rsidRDefault="004D625C" w:rsidP="00C401F9">
            <w:pPr>
              <w:cnfStyle w:val="000000000000" w:firstRow="0" w:lastRow="0" w:firstColumn="0" w:lastColumn="0" w:oddVBand="0" w:evenVBand="0" w:oddHBand="0" w:evenHBand="0" w:firstRowFirstColumn="0" w:firstRowLastColumn="0" w:lastRowFirstColumn="0" w:lastRowLastColumn="0"/>
              <w:rPr>
                <w:rFonts w:cs="Arial"/>
              </w:rPr>
            </w:pPr>
            <w:r>
              <w:rPr>
                <w:rFonts w:cs="Arial"/>
              </w:rPr>
              <w:t>Internet Information Services</w:t>
            </w:r>
          </w:p>
        </w:tc>
      </w:tr>
      <w:tr w:rsidR="004D625C" w:rsidRPr="00EC0795" w14:paraId="41B7AF08" w14:textId="77777777" w:rsidTr="00C401F9">
        <w:trPr>
          <w:ins w:id="8" w:author="GARETH THOMPSON" w:date="2014-04-21T13:08:00Z"/>
        </w:trPr>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14:paraId="7E047E49" w14:textId="77777777" w:rsidR="004D625C" w:rsidRPr="00EC0795" w:rsidRDefault="004D625C" w:rsidP="00C401F9">
            <w:pPr>
              <w:rPr>
                <w:ins w:id="9" w:author="GARETH THOMPSON" w:date="2014-04-21T13:08:00Z"/>
                <w:rFonts w:cs="Arial"/>
              </w:rPr>
            </w:pPr>
          </w:p>
        </w:tc>
        <w:tc>
          <w:tcPr>
            <w:tcW w:w="8799" w:type="dxa"/>
          </w:tcPr>
          <w:p w14:paraId="0D6DA09F" w14:textId="77777777" w:rsidR="004D625C" w:rsidRPr="00EC0795" w:rsidRDefault="004D625C" w:rsidP="00C401F9">
            <w:pPr>
              <w:cnfStyle w:val="000000000000" w:firstRow="0" w:lastRow="0" w:firstColumn="0" w:lastColumn="0" w:oddVBand="0" w:evenVBand="0" w:oddHBand="0" w:evenHBand="0" w:firstRowFirstColumn="0" w:firstRowLastColumn="0" w:lastRowFirstColumn="0" w:lastRowLastColumn="0"/>
              <w:rPr>
                <w:ins w:id="10" w:author="GARETH THOMPSON" w:date="2014-04-21T13:08:00Z"/>
                <w:rFonts w:cs="Arial"/>
              </w:rPr>
            </w:pPr>
          </w:p>
        </w:tc>
      </w:tr>
    </w:tbl>
    <w:p w14:paraId="3EC29362" w14:textId="77777777" w:rsidR="004D625C" w:rsidRPr="00EC0795" w:rsidRDefault="004D625C" w:rsidP="004D625C">
      <w:pPr>
        <w:pStyle w:val="Caption"/>
        <w:rPr>
          <w:ins w:id="11" w:author="GARETH THOMPSON" w:date="2014-04-21T13:08:00Z"/>
        </w:rPr>
      </w:pPr>
    </w:p>
    <w:p w14:paraId="499CE966" w14:textId="77777777" w:rsidR="004D625C" w:rsidRPr="00EC0795" w:rsidRDefault="004D625C" w:rsidP="004D625C">
      <w:pPr>
        <w:pStyle w:val="Heading2"/>
      </w:pPr>
      <w:bookmarkStart w:id="12" w:name="_Toc361847144"/>
      <w:bookmarkStart w:id="13" w:name="_Ref362445790"/>
      <w:r w:rsidRPr="00EC0795">
        <w:t>External Documents</w:t>
      </w:r>
      <w:bookmarkEnd w:id="12"/>
      <w:bookmarkEnd w:id="13"/>
    </w:p>
    <w:p w14:paraId="23B2BCE2" w14:textId="77777777" w:rsidR="004D625C" w:rsidRPr="003D7024" w:rsidRDefault="004D625C" w:rsidP="004D625C">
      <w:pPr>
        <w:rPr>
          <w:ins w:id="14" w:author="GARETH THOMPSON" w:date="2014-04-21T13:08:00Z"/>
          <w:rFonts w:cs="Arial"/>
        </w:rPr>
      </w:pPr>
      <w:r w:rsidRPr="00EC0795">
        <w:rPr>
          <w:rFonts w:cs="Arial"/>
        </w:rPr>
        <w:t>Referenced are any external configuration documents or exports. These are documents that contain more detailed information about configuring a system or documents that can be loaded into an application to perform the configuration detailed in this document.</w:t>
      </w:r>
      <w:r>
        <w:rPr>
          <w:sz w:val="20"/>
        </w:rPr>
        <w:br/>
      </w:r>
    </w:p>
    <w:p w14:paraId="1B04E0E0" w14:textId="77777777" w:rsidR="004D625C" w:rsidRDefault="004D625C" w:rsidP="004D625C">
      <w:pPr>
        <w:rPr>
          <w:ins w:id="15" w:author="GARETH THOMPSON" w:date="2014-04-21T13:08:00Z"/>
          <w:rFonts w:cs="Arial"/>
          <w:b/>
          <w:bCs/>
          <w:iCs/>
          <w:sz w:val="28"/>
          <w:szCs w:val="28"/>
        </w:rPr>
      </w:pPr>
      <w:bookmarkStart w:id="16" w:name="_Toc361847145"/>
      <w:ins w:id="17" w:author="GARETH THOMPSON" w:date="2014-04-21T13:08:00Z">
        <w:r>
          <w:br w:type="page"/>
        </w:r>
      </w:ins>
    </w:p>
    <w:p w14:paraId="2533C2C0" w14:textId="77777777" w:rsidR="004D625C" w:rsidRDefault="004D625C" w:rsidP="004D625C">
      <w:pPr>
        <w:pStyle w:val="Heading2"/>
      </w:pPr>
      <w:r>
        <w:lastRenderedPageBreak/>
        <w:t>List Of Fixes</w:t>
      </w:r>
    </w:p>
    <w:p w14:paraId="4DC2FD44" w14:textId="77777777" w:rsidR="004D625C" w:rsidRPr="003C1C03" w:rsidRDefault="004D625C" w:rsidP="004D625C">
      <w:r>
        <w:t>Below is the list of change requests detailing all fixes for this release:</w:t>
      </w:r>
    </w:p>
    <w:p w14:paraId="4C7AF869" w14:textId="77777777" w:rsidR="004D625C" w:rsidRDefault="004D625C" w:rsidP="004D625C"/>
    <w:tbl>
      <w:tblPr>
        <w:tblStyle w:val="TableGrid"/>
        <w:tblW w:w="10296" w:type="dxa"/>
        <w:tblLook w:val="04A0" w:firstRow="1" w:lastRow="0" w:firstColumn="1" w:lastColumn="0" w:noHBand="0" w:noVBand="1"/>
      </w:tblPr>
      <w:tblGrid>
        <w:gridCol w:w="1728"/>
        <w:gridCol w:w="6030"/>
        <w:gridCol w:w="2538"/>
      </w:tblGrid>
      <w:tr w:rsidR="004D625C" w14:paraId="7668BF29" w14:textId="77777777" w:rsidTr="00C401F9">
        <w:tc>
          <w:tcPr>
            <w:tcW w:w="1728" w:type="dxa"/>
            <w:shd w:val="clear" w:color="auto" w:fill="92CDDC" w:themeFill="accent5" w:themeFillTint="99"/>
          </w:tcPr>
          <w:p w14:paraId="2498C4C4" w14:textId="77777777" w:rsidR="004D625C" w:rsidRPr="0078789F" w:rsidRDefault="004D625C" w:rsidP="00C401F9">
            <w:pPr>
              <w:spacing w:beforeLines="40" w:before="96" w:afterLines="40" w:after="96"/>
              <w:rPr>
                <w:rFonts w:cs="Arial"/>
                <w:b/>
              </w:rPr>
            </w:pPr>
            <w:r w:rsidRPr="0078789F">
              <w:rPr>
                <w:rFonts w:cs="Arial"/>
                <w:b/>
              </w:rPr>
              <w:t>Item Number</w:t>
            </w:r>
          </w:p>
        </w:tc>
        <w:tc>
          <w:tcPr>
            <w:tcW w:w="6030" w:type="dxa"/>
            <w:shd w:val="clear" w:color="auto" w:fill="92CDDC" w:themeFill="accent5" w:themeFillTint="99"/>
          </w:tcPr>
          <w:p w14:paraId="13C146E8" w14:textId="77777777" w:rsidR="004D625C" w:rsidRPr="0078789F" w:rsidRDefault="004D625C" w:rsidP="00C401F9">
            <w:pPr>
              <w:spacing w:beforeLines="40" w:before="96" w:afterLines="40" w:after="96"/>
              <w:rPr>
                <w:rFonts w:cs="Arial"/>
                <w:b/>
              </w:rPr>
            </w:pPr>
            <w:r w:rsidRPr="0078789F">
              <w:rPr>
                <w:rFonts w:cs="Arial"/>
                <w:b/>
              </w:rPr>
              <w:t>Title</w:t>
            </w:r>
          </w:p>
        </w:tc>
        <w:tc>
          <w:tcPr>
            <w:tcW w:w="2538" w:type="dxa"/>
            <w:shd w:val="clear" w:color="auto" w:fill="92CDDC" w:themeFill="accent5" w:themeFillTint="99"/>
          </w:tcPr>
          <w:p w14:paraId="78C9F27E" w14:textId="77777777" w:rsidR="004D625C" w:rsidRPr="0078789F" w:rsidRDefault="004D625C" w:rsidP="00C401F9">
            <w:pPr>
              <w:spacing w:beforeLines="40" w:before="96" w:afterLines="40" w:after="96"/>
              <w:rPr>
                <w:rFonts w:cs="Arial"/>
                <w:b/>
              </w:rPr>
            </w:pPr>
            <w:r w:rsidRPr="0078789F">
              <w:rPr>
                <w:rFonts w:cs="Arial"/>
                <w:b/>
              </w:rPr>
              <w:t>Work Item Type</w:t>
            </w:r>
          </w:p>
        </w:tc>
      </w:tr>
      <w:tr w:rsidR="004D625C" w:rsidRPr="00BE1CBE" w14:paraId="630AF997" w14:textId="77777777" w:rsidTr="00C401F9">
        <w:trPr>
          <w:trHeight w:val="300"/>
        </w:trPr>
        <w:tc>
          <w:tcPr>
            <w:tcW w:w="1728" w:type="dxa"/>
            <w:shd w:val="clear" w:color="auto" w:fill="D6E3BC" w:themeFill="accent3" w:themeFillTint="66"/>
            <w:noWrap/>
          </w:tcPr>
          <w:p w14:paraId="2B7A7D9C" w14:textId="77777777" w:rsidR="004D625C" w:rsidRPr="00BE1CBE" w:rsidRDefault="004D625C" w:rsidP="00C401F9">
            <w:pPr>
              <w:spacing w:beforeLines="40" w:before="96" w:afterLines="40" w:after="96"/>
              <w:jc w:val="right"/>
              <w:rPr>
                <w:rFonts w:ascii="Calibri" w:hAnsi="Calibri" w:cs="Calibri"/>
                <w:color w:val="000000"/>
                <w:sz w:val="22"/>
                <w:szCs w:val="22"/>
              </w:rPr>
            </w:pPr>
          </w:p>
        </w:tc>
        <w:tc>
          <w:tcPr>
            <w:tcW w:w="6030" w:type="dxa"/>
            <w:shd w:val="clear" w:color="auto" w:fill="D6E3BC" w:themeFill="accent3" w:themeFillTint="66"/>
            <w:noWrap/>
          </w:tcPr>
          <w:p w14:paraId="15318AF0" w14:textId="77777777" w:rsidR="004D625C" w:rsidRPr="0078789F" w:rsidRDefault="004D625C" w:rsidP="00C401F9">
            <w:pPr>
              <w:spacing w:beforeLines="40" w:before="96" w:afterLines="40" w:after="96"/>
              <w:rPr>
                <w:rFonts w:cs="Arial"/>
              </w:rPr>
            </w:pPr>
          </w:p>
        </w:tc>
        <w:tc>
          <w:tcPr>
            <w:tcW w:w="2538" w:type="dxa"/>
            <w:shd w:val="clear" w:color="auto" w:fill="D6E3BC" w:themeFill="accent3" w:themeFillTint="66"/>
            <w:noWrap/>
          </w:tcPr>
          <w:p w14:paraId="28ABD4AF" w14:textId="77777777" w:rsidR="004D625C" w:rsidRPr="0078789F" w:rsidRDefault="004D625C" w:rsidP="00C401F9">
            <w:pPr>
              <w:spacing w:beforeLines="40" w:before="96" w:afterLines="40" w:after="96"/>
              <w:rPr>
                <w:rFonts w:cs="Arial"/>
              </w:rPr>
            </w:pPr>
          </w:p>
        </w:tc>
      </w:tr>
      <w:tr w:rsidR="004D625C" w:rsidRPr="00BE1CBE" w14:paraId="36FF3D61" w14:textId="77777777" w:rsidTr="00C401F9">
        <w:trPr>
          <w:trHeight w:val="300"/>
        </w:trPr>
        <w:tc>
          <w:tcPr>
            <w:tcW w:w="1728" w:type="dxa"/>
            <w:noWrap/>
            <w:vAlign w:val="bottom"/>
          </w:tcPr>
          <w:p w14:paraId="371602A7" w14:textId="77777777" w:rsidR="004D625C" w:rsidRPr="00BE1CBE" w:rsidRDefault="004D625C" w:rsidP="00C401F9">
            <w:pPr>
              <w:spacing w:beforeLines="40" w:before="96" w:afterLines="40" w:after="96"/>
              <w:jc w:val="right"/>
              <w:rPr>
                <w:rStyle w:val="Hyperlink"/>
                <w:rFonts w:cs="Arial"/>
                <w:szCs w:val="22"/>
              </w:rPr>
            </w:pPr>
          </w:p>
        </w:tc>
        <w:tc>
          <w:tcPr>
            <w:tcW w:w="6030" w:type="dxa"/>
            <w:noWrap/>
          </w:tcPr>
          <w:p w14:paraId="6270909D" w14:textId="77777777" w:rsidR="004D625C" w:rsidRPr="0078789F" w:rsidRDefault="004D625C" w:rsidP="00C401F9">
            <w:pPr>
              <w:spacing w:beforeLines="40" w:before="96" w:afterLines="40" w:after="96"/>
              <w:rPr>
                <w:rFonts w:cs="Arial"/>
              </w:rPr>
            </w:pPr>
          </w:p>
        </w:tc>
        <w:tc>
          <w:tcPr>
            <w:tcW w:w="2538" w:type="dxa"/>
            <w:noWrap/>
          </w:tcPr>
          <w:p w14:paraId="1368CFF9" w14:textId="77777777" w:rsidR="004D625C" w:rsidRPr="0078789F" w:rsidRDefault="004D625C" w:rsidP="00C401F9">
            <w:pPr>
              <w:spacing w:beforeLines="40" w:before="96" w:afterLines="40" w:after="96"/>
              <w:rPr>
                <w:rFonts w:cs="Arial"/>
              </w:rPr>
            </w:pPr>
          </w:p>
        </w:tc>
      </w:tr>
      <w:tr w:rsidR="004D625C" w:rsidRPr="00BE1CBE" w14:paraId="2D358A6D" w14:textId="77777777" w:rsidTr="00C401F9">
        <w:trPr>
          <w:trHeight w:val="300"/>
        </w:trPr>
        <w:tc>
          <w:tcPr>
            <w:tcW w:w="1728" w:type="dxa"/>
            <w:noWrap/>
            <w:vAlign w:val="bottom"/>
          </w:tcPr>
          <w:p w14:paraId="78E2755F" w14:textId="77777777" w:rsidR="004D625C" w:rsidRPr="00BE1CBE" w:rsidRDefault="004D625C" w:rsidP="00C401F9">
            <w:pPr>
              <w:spacing w:beforeLines="40" w:before="96" w:afterLines="40" w:after="96"/>
              <w:jc w:val="right"/>
              <w:rPr>
                <w:rStyle w:val="Hyperlink"/>
                <w:rFonts w:cs="Arial"/>
                <w:szCs w:val="22"/>
              </w:rPr>
            </w:pPr>
          </w:p>
        </w:tc>
        <w:tc>
          <w:tcPr>
            <w:tcW w:w="6030" w:type="dxa"/>
            <w:noWrap/>
          </w:tcPr>
          <w:p w14:paraId="22BDB420" w14:textId="77777777" w:rsidR="004D625C" w:rsidRPr="0078789F" w:rsidRDefault="004D625C" w:rsidP="00C401F9">
            <w:pPr>
              <w:spacing w:beforeLines="40" w:before="96" w:afterLines="40" w:after="96"/>
              <w:rPr>
                <w:rFonts w:cs="Arial"/>
              </w:rPr>
            </w:pPr>
          </w:p>
        </w:tc>
        <w:tc>
          <w:tcPr>
            <w:tcW w:w="2538" w:type="dxa"/>
            <w:noWrap/>
          </w:tcPr>
          <w:p w14:paraId="62B3F7C7" w14:textId="77777777" w:rsidR="004D625C" w:rsidRPr="0078789F" w:rsidRDefault="004D625C" w:rsidP="00C401F9">
            <w:pPr>
              <w:spacing w:beforeLines="40" w:before="96" w:afterLines="40" w:after="96"/>
              <w:rPr>
                <w:rFonts w:cs="Arial"/>
              </w:rPr>
            </w:pPr>
          </w:p>
        </w:tc>
      </w:tr>
    </w:tbl>
    <w:p w14:paraId="7A0C381C" w14:textId="77777777" w:rsidR="004D625C" w:rsidRPr="00EC0795" w:rsidRDefault="004D625C" w:rsidP="004D625C">
      <w:pPr>
        <w:pStyle w:val="Heading2"/>
      </w:pPr>
      <w:r w:rsidRPr="00EC0795">
        <w:t xml:space="preserve">Summary of Steps to Complete </w:t>
      </w:r>
      <w:bookmarkEnd w:id="16"/>
      <w:r>
        <w:t>Installation</w:t>
      </w:r>
    </w:p>
    <w:p w14:paraId="41D17312" w14:textId="2440A627" w:rsidR="004D625C" w:rsidRPr="00EC0795" w:rsidRDefault="004D625C" w:rsidP="004D625C">
      <w:pPr>
        <w:rPr>
          <w:rFonts w:cs="Arial"/>
        </w:rPr>
      </w:pPr>
      <w:r w:rsidRPr="00EC0795">
        <w:rPr>
          <w:rFonts w:cs="Arial"/>
        </w:rPr>
        <w:t xml:space="preserve">These are the high-level steps to complete the installation and configuration of the </w:t>
      </w:r>
      <w:r>
        <w:rPr>
          <w:rFonts w:cs="Arial"/>
        </w:rPr>
        <w:t>Settings Management</w:t>
      </w:r>
      <w:r w:rsidR="007D487E">
        <w:rPr>
          <w:rFonts w:cs="Arial"/>
        </w:rPr>
        <w:t xml:space="preserve"> database</w:t>
      </w:r>
      <w:r w:rsidRPr="00EC0795">
        <w:rPr>
          <w:rFonts w:cs="Arial"/>
        </w:rPr>
        <w:t xml:space="preserve">.  Use this table as a guide for completing the installation. Links are provided that can lead either within the document for detailed explanations or to external sites such as </w:t>
      </w:r>
      <w:proofErr w:type="spellStart"/>
      <w:r w:rsidRPr="00EC0795">
        <w:rPr>
          <w:rFonts w:cs="Arial"/>
        </w:rPr>
        <w:t>Sharepoint</w:t>
      </w:r>
      <w:proofErr w:type="spellEnd"/>
      <w:r w:rsidRPr="00EC0795">
        <w:rPr>
          <w:rFonts w:cs="Arial"/>
        </w:rPr>
        <w:t xml:space="preserve">. </w:t>
      </w:r>
    </w:p>
    <w:p w14:paraId="1B385EC5" w14:textId="77777777" w:rsidR="004D625C" w:rsidRPr="00EC0795" w:rsidRDefault="004D625C" w:rsidP="004D625C">
      <w:pPr>
        <w:rPr>
          <w:rFonts w:cs="Arial"/>
          <w:b/>
          <w:sz w:val="28"/>
          <w:szCs w:val="28"/>
        </w:rPr>
      </w:pPr>
    </w:p>
    <w:p w14:paraId="5C986E40" w14:textId="77777777" w:rsidR="004D625C" w:rsidRPr="00EC0795" w:rsidRDefault="004D625C" w:rsidP="004D625C">
      <w:pPr>
        <w:rPr>
          <w:rFonts w:cs="Arial"/>
        </w:rPr>
      </w:pPr>
    </w:p>
    <w:tbl>
      <w:tblPr>
        <w:tblStyle w:val="TableGrid"/>
        <w:tblW w:w="10296" w:type="dxa"/>
        <w:tblLayout w:type="fixed"/>
        <w:tblLook w:val="04A0" w:firstRow="1" w:lastRow="0" w:firstColumn="1" w:lastColumn="0" w:noHBand="0" w:noVBand="1"/>
      </w:tblPr>
      <w:tblGrid>
        <w:gridCol w:w="738"/>
        <w:gridCol w:w="2880"/>
        <w:gridCol w:w="4320"/>
        <w:gridCol w:w="2358"/>
        <w:tblGridChange w:id="18">
          <w:tblGrid>
            <w:gridCol w:w="738"/>
            <w:gridCol w:w="2880"/>
            <w:gridCol w:w="4320"/>
            <w:gridCol w:w="2358"/>
          </w:tblGrid>
        </w:tblGridChange>
      </w:tblGrid>
      <w:tr w:rsidR="004D625C" w:rsidRPr="00EC0795" w14:paraId="49C91432" w14:textId="77777777" w:rsidTr="00C401F9">
        <w:trPr>
          <w:trHeight w:val="332"/>
        </w:trPr>
        <w:tc>
          <w:tcPr>
            <w:tcW w:w="738" w:type="dxa"/>
            <w:shd w:val="clear" w:color="auto" w:fill="B6DDE8" w:themeFill="accent5" w:themeFillTint="66"/>
          </w:tcPr>
          <w:p w14:paraId="5ECA806A" w14:textId="77777777" w:rsidR="004D625C" w:rsidRPr="00EC0795" w:rsidRDefault="004D625C" w:rsidP="00C401F9">
            <w:pPr>
              <w:ind w:left="1800" w:hanging="360"/>
              <w:rPr>
                <w:rFonts w:cs="Arial"/>
                <w:b/>
              </w:rPr>
            </w:pPr>
          </w:p>
        </w:tc>
        <w:tc>
          <w:tcPr>
            <w:tcW w:w="2880" w:type="dxa"/>
            <w:shd w:val="clear" w:color="auto" w:fill="B6DDE8" w:themeFill="accent5" w:themeFillTint="66"/>
          </w:tcPr>
          <w:p w14:paraId="19AD4351" w14:textId="77777777" w:rsidR="004D625C" w:rsidRPr="00EC0795" w:rsidRDefault="004D625C" w:rsidP="00C401F9">
            <w:pPr>
              <w:rPr>
                <w:rFonts w:cs="Arial"/>
                <w:b/>
              </w:rPr>
            </w:pPr>
            <w:r w:rsidRPr="00EC0795">
              <w:rPr>
                <w:rFonts w:cs="Arial"/>
                <w:b/>
              </w:rPr>
              <w:t>Step Name</w:t>
            </w:r>
          </w:p>
        </w:tc>
        <w:tc>
          <w:tcPr>
            <w:tcW w:w="4320" w:type="dxa"/>
            <w:shd w:val="clear" w:color="auto" w:fill="B6DDE8" w:themeFill="accent5" w:themeFillTint="66"/>
          </w:tcPr>
          <w:p w14:paraId="26FC47FA" w14:textId="77777777" w:rsidR="004D625C" w:rsidRPr="00EC0795" w:rsidRDefault="004D625C" w:rsidP="00C401F9">
            <w:pPr>
              <w:rPr>
                <w:rFonts w:cs="Arial"/>
                <w:b/>
              </w:rPr>
            </w:pPr>
            <w:r w:rsidRPr="00EC0795">
              <w:rPr>
                <w:rFonts w:cs="Arial"/>
                <w:b/>
              </w:rPr>
              <w:t>Description</w:t>
            </w:r>
          </w:p>
        </w:tc>
        <w:tc>
          <w:tcPr>
            <w:tcW w:w="2358" w:type="dxa"/>
            <w:shd w:val="clear" w:color="auto" w:fill="B6DDE8" w:themeFill="accent5" w:themeFillTint="66"/>
          </w:tcPr>
          <w:p w14:paraId="37621B96" w14:textId="77777777" w:rsidR="004D625C" w:rsidRPr="00EC0795" w:rsidRDefault="004D625C" w:rsidP="00C401F9">
            <w:pPr>
              <w:rPr>
                <w:rFonts w:cs="Arial"/>
                <w:b/>
              </w:rPr>
            </w:pPr>
            <w:r>
              <w:rPr>
                <w:rFonts w:cs="Arial"/>
                <w:b/>
              </w:rPr>
              <w:t>CR (if applicable)</w:t>
            </w:r>
          </w:p>
        </w:tc>
      </w:tr>
      <w:tr w:rsidR="004D625C" w:rsidRPr="00EC0795" w14:paraId="5A994BAB" w14:textId="77777777" w:rsidTr="007C0642">
        <w:tblPrEx>
          <w:tblW w:w="10296" w:type="dxa"/>
          <w:tblLayout w:type="fixed"/>
          <w:tblPrExChange w:id="19" w:author="Shreeramula, Raatnakar" w:date="2014-04-21T13:24:00Z">
            <w:tblPrEx>
              <w:tblW w:w="10296" w:type="dxa"/>
              <w:tblLayout w:type="fixed"/>
            </w:tblPrEx>
          </w:tblPrExChange>
        </w:tblPrEx>
        <w:trPr>
          <w:trHeight w:val="60"/>
        </w:trPr>
        <w:tc>
          <w:tcPr>
            <w:tcW w:w="738" w:type="dxa"/>
            <w:vAlign w:val="center"/>
            <w:tcPrChange w:id="20" w:author="Shreeramula, Raatnakar" w:date="2014-04-21T13:24:00Z">
              <w:tcPr>
                <w:tcW w:w="738" w:type="dxa"/>
                <w:vAlign w:val="center"/>
              </w:tcPr>
            </w:tcPrChange>
          </w:tcPr>
          <w:p w14:paraId="42189FAD" w14:textId="77777777" w:rsidR="004D625C" w:rsidRPr="00EC0795" w:rsidRDefault="004D625C" w:rsidP="004D625C">
            <w:pPr>
              <w:pStyle w:val="ListParagraph"/>
              <w:numPr>
                <w:ilvl w:val="0"/>
                <w:numId w:val="45"/>
              </w:numPr>
              <w:rPr>
                <w:rFonts w:cs="Arial"/>
              </w:rPr>
            </w:pPr>
          </w:p>
        </w:tc>
        <w:tc>
          <w:tcPr>
            <w:tcW w:w="2880" w:type="dxa"/>
            <w:vAlign w:val="center"/>
            <w:tcPrChange w:id="21" w:author="Shreeramula, Raatnakar" w:date="2014-04-21T13:24:00Z">
              <w:tcPr>
                <w:tcW w:w="2880" w:type="dxa"/>
                <w:vAlign w:val="center"/>
              </w:tcPr>
            </w:tcPrChange>
          </w:tcPr>
          <w:p w14:paraId="45B27DB3" w14:textId="391DDDFD" w:rsidR="004D625C" w:rsidRDefault="007D487E" w:rsidP="007D487E">
            <w:pPr>
              <w:rPr>
                <w:rFonts w:cs="Arial"/>
                <w:color w:val="0523FF"/>
                <w:szCs w:val="22"/>
                <w:u w:val="single"/>
              </w:rPr>
            </w:pPr>
            <w:r>
              <w:rPr>
                <w:rFonts w:cs="Arial"/>
                <w:szCs w:val="22"/>
              </w:rPr>
              <w:t xml:space="preserve">Create and configure database </w:t>
            </w:r>
          </w:p>
        </w:tc>
        <w:tc>
          <w:tcPr>
            <w:tcW w:w="4320" w:type="dxa"/>
            <w:vAlign w:val="center"/>
            <w:tcPrChange w:id="22" w:author="Shreeramula, Raatnakar" w:date="2014-04-21T13:24:00Z">
              <w:tcPr>
                <w:tcW w:w="4320" w:type="dxa"/>
                <w:vAlign w:val="center"/>
              </w:tcPr>
            </w:tcPrChange>
          </w:tcPr>
          <w:p w14:paraId="6B8D0B4D" w14:textId="22E85A2A" w:rsidR="004D625C" w:rsidRDefault="007D487E" w:rsidP="00C401F9">
            <w:pPr>
              <w:rPr>
                <w:rFonts w:cs="Arial"/>
              </w:rPr>
            </w:pPr>
            <w:r>
              <w:rPr>
                <w:rFonts w:cs="Arial"/>
              </w:rPr>
              <w:t>Create and configure schema, load configuration data, run migration data steps, validation data.</w:t>
            </w:r>
          </w:p>
        </w:tc>
        <w:tc>
          <w:tcPr>
            <w:tcW w:w="2358" w:type="dxa"/>
            <w:vAlign w:val="center"/>
            <w:tcPrChange w:id="23" w:author="Shreeramula, Raatnakar" w:date="2014-04-21T13:24:00Z">
              <w:tcPr>
                <w:tcW w:w="2358" w:type="dxa"/>
                <w:vAlign w:val="center"/>
              </w:tcPr>
            </w:tcPrChange>
          </w:tcPr>
          <w:p w14:paraId="1CF7698F" w14:textId="73F1F9BD" w:rsidR="004D625C" w:rsidRDefault="004D625C" w:rsidP="00C401F9">
            <w:pPr>
              <w:rPr>
                <w:rFonts w:cs="Arial"/>
                <w:color w:val="0523FF"/>
                <w:u w:val="single"/>
              </w:rPr>
            </w:pPr>
          </w:p>
        </w:tc>
      </w:tr>
      <w:tr w:rsidR="004D625C" w:rsidRPr="00EC0795" w14:paraId="240C3F1C" w14:textId="77777777" w:rsidTr="00C401F9">
        <w:trPr>
          <w:ins w:id="24" w:author="GARETH THOMPSON" w:date="2014-04-21T13:08:00Z"/>
        </w:trPr>
        <w:tc>
          <w:tcPr>
            <w:tcW w:w="738" w:type="dxa"/>
            <w:vAlign w:val="center"/>
          </w:tcPr>
          <w:p w14:paraId="45F8CC37" w14:textId="77777777" w:rsidR="004D625C" w:rsidRPr="007D487E" w:rsidRDefault="004D625C">
            <w:pPr>
              <w:ind w:left="270"/>
              <w:rPr>
                <w:ins w:id="25" w:author="GARETH THOMPSON" w:date="2014-04-21T13:08:00Z"/>
                <w:rFonts w:cs="Arial"/>
              </w:rPr>
              <w:pPrChange w:id="26" w:author="GARETH THOMPSON" w:date="2014-04-21T13:12:00Z">
                <w:pPr>
                  <w:pStyle w:val="ListParagraph"/>
                  <w:numPr>
                    <w:numId w:val="45"/>
                  </w:numPr>
                  <w:ind w:left="630" w:hanging="360"/>
                </w:pPr>
              </w:pPrChange>
            </w:pPr>
          </w:p>
        </w:tc>
        <w:tc>
          <w:tcPr>
            <w:tcW w:w="2880" w:type="dxa"/>
            <w:vAlign w:val="center"/>
          </w:tcPr>
          <w:p w14:paraId="74BF45CD" w14:textId="2506B369" w:rsidR="004D625C" w:rsidRPr="00AC7540" w:rsidRDefault="004D625C" w:rsidP="00C401F9">
            <w:pPr>
              <w:rPr>
                <w:ins w:id="27" w:author="GARETH THOMPSON" w:date="2014-04-21T13:08:00Z"/>
                <w:rFonts w:cs="Arial"/>
                <w:color w:val="0523FF"/>
                <w:u w:val="single"/>
              </w:rPr>
            </w:pPr>
          </w:p>
        </w:tc>
        <w:tc>
          <w:tcPr>
            <w:tcW w:w="4320" w:type="dxa"/>
            <w:vAlign w:val="center"/>
          </w:tcPr>
          <w:p w14:paraId="68E5B1EC" w14:textId="0D1D7E6B" w:rsidR="004D625C" w:rsidRPr="00EC0795" w:rsidRDefault="004D625C" w:rsidP="00C401F9">
            <w:pPr>
              <w:rPr>
                <w:ins w:id="28" w:author="GARETH THOMPSON" w:date="2014-04-21T13:08:00Z"/>
                <w:rFonts w:cs="Arial"/>
              </w:rPr>
            </w:pPr>
          </w:p>
        </w:tc>
        <w:tc>
          <w:tcPr>
            <w:tcW w:w="2358" w:type="dxa"/>
            <w:vAlign w:val="center"/>
          </w:tcPr>
          <w:p w14:paraId="4EE78CAA" w14:textId="77777777" w:rsidR="004D625C" w:rsidRPr="003D173C" w:rsidRDefault="004D625C" w:rsidP="00C401F9">
            <w:pPr>
              <w:rPr>
                <w:ins w:id="29" w:author="GARETH THOMPSON" w:date="2014-04-21T13:08:00Z"/>
                <w:rFonts w:cs="Arial"/>
                <w:color w:val="0523FF"/>
                <w:u w:val="single"/>
              </w:rPr>
            </w:pPr>
          </w:p>
        </w:tc>
      </w:tr>
    </w:tbl>
    <w:p w14:paraId="0182385A" w14:textId="77777777" w:rsidR="00417882" w:rsidRDefault="00417882" w:rsidP="00F57727">
      <w:pPr>
        <w:rPr>
          <w:rFonts w:cs="Arial"/>
        </w:rPr>
      </w:pPr>
    </w:p>
    <w:p w14:paraId="7BB88ACA" w14:textId="77777777" w:rsidR="00417882" w:rsidRDefault="00417882" w:rsidP="00417882">
      <w:pPr>
        <w:pStyle w:val="Heading1"/>
      </w:pPr>
      <w:r>
        <w:lastRenderedPageBreak/>
        <w:t>Detailed Installation Instructions:</w:t>
      </w:r>
    </w:p>
    <w:p w14:paraId="71B16D21" w14:textId="77777777" w:rsidR="00417882" w:rsidRPr="00417882" w:rsidRDefault="00417882" w:rsidP="00234275">
      <w:pPr>
        <w:pStyle w:val="Heading2"/>
      </w:pPr>
      <w:r w:rsidRPr="00417882">
        <w:t xml:space="preserve">Create EDSETT schema with default </w:t>
      </w:r>
      <w:proofErr w:type="spellStart"/>
      <w:r w:rsidRPr="00417882">
        <w:t>tablespace</w:t>
      </w:r>
      <w:proofErr w:type="spellEnd"/>
      <w:r w:rsidRPr="00417882">
        <w:t xml:space="preserve"> named EDSETT and assign the following privileges</w:t>
      </w:r>
      <w:proofErr w:type="gramStart"/>
      <w:r w:rsidRPr="00417882">
        <w:t>.(</w:t>
      </w:r>
      <w:proofErr w:type="gramEnd"/>
      <w:r w:rsidRPr="00417882">
        <w:t xml:space="preserve"> Done by DBA)</w:t>
      </w:r>
    </w:p>
    <w:p w14:paraId="3EB47935" w14:textId="77777777" w:rsidR="00417882" w:rsidRPr="00417882" w:rsidRDefault="00417882" w:rsidP="00417882">
      <w:pPr>
        <w:rPr>
          <w:rFonts w:cs="Arial"/>
        </w:rPr>
      </w:pPr>
    </w:p>
    <w:p w14:paraId="2C9AC796" w14:textId="77777777" w:rsidR="00417882" w:rsidRPr="00417882" w:rsidRDefault="00417882" w:rsidP="00234275">
      <w:pPr>
        <w:ind w:left="1440"/>
        <w:rPr>
          <w:rFonts w:cs="Arial"/>
        </w:rPr>
      </w:pPr>
      <w:r w:rsidRPr="00417882">
        <w:rPr>
          <w:rFonts w:cs="Arial"/>
        </w:rPr>
        <w:t xml:space="preserve">GRANT CREATE TRIGGER TO </w:t>
      </w:r>
      <w:proofErr w:type="spellStart"/>
      <w:proofErr w:type="gramStart"/>
      <w:r w:rsidRPr="00417882">
        <w:rPr>
          <w:rFonts w:cs="Arial"/>
        </w:rPr>
        <w:t>edsett</w:t>
      </w:r>
      <w:proofErr w:type="spellEnd"/>
      <w:r w:rsidRPr="00417882">
        <w:rPr>
          <w:rFonts w:cs="Arial"/>
        </w:rPr>
        <w:t xml:space="preserve"> ;</w:t>
      </w:r>
      <w:proofErr w:type="gramEnd"/>
    </w:p>
    <w:p w14:paraId="48E79D75" w14:textId="77777777" w:rsidR="00417882" w:rsidRPr="00417882" w:rsidRDefault="00417882" w:rsidP="00234275">
      <w:pPr>
        <w:ind w:left="1440"/>
        <w:rPr>
          <w:rFonts w:cs="Arial"/>
        </w:rPr>
      </w:pPr>
      <w:r w:rsidRPr="00417882">
        <w:rPr>
          <w:rFonts w:cs="Arial"/>
        </w:rPr>
        <w:t xml:space="preserve">GRANT CREATE SEQUENCE TO </w:t>
      </w:r>
      <w:proofErr w:type="spellStart"/>
      <w:proofErr w:type="gramStart"/>
      <w:r w:rsidRPr="00417882">
        <w:rPr>
          <w:rFonts w:cs="Arial"/>
        </w:rPr>
        <w:t>edsett</w:t>
      </w:r>
      <w:proofErr w:type="spellEnd"/>
      <w:r w:rsidRPr="00417882">
        <w:rPr>
          <w:rFonts w:cs="Arial"/>
        </w:rPr>
        <w:t xml:space="preserve"> ;</w:t>
      </w:r>
      <w:proofErr w:type="gramEnd"/>
    </w:p>
    <w:p w14:paraId="789074C8" w14:textId="77777777" w:rsidR="00417882" w:rsidRPr="00417882" w:rsidRDefault="00417882" w:rsidP="00234275">
      <w:pPr>
        <w:ind w:left="1440"/>
        <w:rPr>
          <w:rFonts w:cs="Arial"/>
        </w:rPr>
      </w:pPr>
      <w:r w:rsidRPr="00417882">
        <w:rPr>
          <w:rFonts w:cs="Arial"/>
        </w:rPr>
        <w:t xml:space="preserve">GRANT CREATE TABLE TO </w:t>
      </w:r>
      <w:proofErr w:type="spellStart"/>
      <w:proofErr w:type="gramStart"/>
      <w:r w:rsidRPr="00417882">
        <w:rPr>
          <w:rFonts w:cs="Arial"/>
        </w:rPr>
        <w:t>edsett</w:t>
      </w:r>
      <w:proofErr w:type="spellEnd"/>
      <w:r w:rsidRPr="00417882">
        <w:rPr>
          <w:rFonts w:cs="Arial"/>
        </w:rPr>
        <w:t xml:space="preserve"> ;</w:t>
      </w:r>
      <w:proofErr w:type="gramEnd"/>
    </w:p>
    <w:p w14:paraId="58DD1058" w14:textId="77777777" w:rsidR="00417882" w:rsidRPr="00417882" w:rsidRDefault="00417882" w:rsidP="00234275">
      <w:pPr>
        <w:ind w:left="1440"/>
        <w:rPr>
          <w:rFonts w:cs="Arial"/>
        </w:rPr>
      </w:pPr>
      <w:r w:rsidRPr="00417882">
        <w:rPr>
          <w:rFonts w:cs="Arial"/>
        </w:rPr>
        <w:t xml:space="preserve">GRANT CREATE PROCEDURE TO </w:t>
      </w:r>
      <w:proofErr w:type="spellStart"/>
      <w:proofErr w:type="gramStart"/>
      <w:r w:rsidRPr="00417882">
        <w:rPr>
          <w:rFonts w:cs="Arial"/>
        </w:rPr>
        <w:t>edsett</w:t>
      </w:r>
      <w:proofErr w:type="spellEnd"/>
      <w:r w:rsidRPr="00417882">
        <w:rPr>
          <w:rFonts w:cs="Arial"/>
        </w:rPr>
        <w:t xml:space="preserve"> ;</w:t>
      </w:r>
      <w:proofErr w:type="gramEnd"/>
    </w:p>
    <w:p w14:paraId="33C8EB31" w14:textId="77777777" w:rsidR="00417882" w:rsidRPr="00417882" w:rsidRDefault="00417882" w:rsidP="00234275">
      <w:pPr>
        <w:ind w:left="1440"/>
        <w:rPr>
          <w:rFonts w:cs="Arial"/>
        </w:rPr>
      </w:pPr>
      <w:r w:rsidRPr="00417882">
        <w:rPr>
          <w:rFonts w:cs="Arial"/>
        </w:rPr>
        <w:t xml:space="preserve">GRANT CREATE SYNONYM TO </w:t>
      </w:r>
      <w:proofErr w:type="spellStart"/>
      <w:proofErr w:type="gramStart"/>
      <w:r w:rsidRPr="00417882">
        <w:rPr>
          <w:rFonts w:cs="Arial"/>
        </w:rPr>
        <w:t>edsett</w:t>
      </w:r>
      <w:proofErr w:type="spellEnd"/>
      <w:r w:rsidRPr="00417882">
        <w:rPr>
          <w:rFonts w:cs="Arial"/>
        </w:rPr>
        <w:t xml:space="preserve"> ;</w:t>
      </w:r>
      <w:proofErr w:type="gramEnd"/>
    </w:p>
    <w:p w14:paraId="3DF38DDE" w14:textId="77777777" w:rsidR="00417882" w:rsidRPr="00417882" w:rsidRDefault="00417882" w:rsidP="00234275">
      <w:pPr>
        <w:ind w:left="1440"/>
        <w:rPr>
          <w:rFonts w:cs="Arial"/>
        </w:rPr>
      </w:pPr>
      <w:r w:rsidRPr="00417882">
        <w:rPr>
          <w:rFonts w:cs="Arial"/>
        </w:rPr>
        <w:t xml:space="preserve">GRANT CREATE VIEW TO </w:t>
      </w:r>
      <w:proofErr w:type="spellStart"/>
      <w:proofErr w:type="gramStart"/>
      <w:r w:rsidRPr="00417882">
        <w:rPr>
          <w:rFonts w:cs="Arial"/>
        </w:rPr>
        <w:t>edsett</w:t>
      </w:r>
      <w:proofErr w:type="spellEnd"/>
      <w:r w:rsidRPr="00417882">
        <w:rPr>
          <w:rFonts w:cs="Arial"/>
        </w:rPr>
        <w:t xml:space="preserve"> ;</w:t>
      </w:r>
      <w:proofErr w:type="gramEnd"/>
    </w:p>
    <w:p w14:paraId="43965A09" w14:textId="77777777" w:rsidR="00417882" w:rsidRPr="00417882" w:rsidRDefault="00417882" w:rsidP="00234275">
      <w:pPr>
        <w:ind w:left="1440"/>
        <w:rPr>
          <w:rFonts w:cs="Arial"/>
        </w:rPr>
      </w:pPr>
      <w:r w:rsidRPr="00417882">
        <w:rPr>
          <w:rFonts w:cs="Arial"/>
        </w:rPr>
        <w:t xml:space="preserve">GRANT CREATE TYPE TO </w:t>
      </w:r>
      <w:proofErr w:type="spellStart"/>
      <w:proofErr w:type="gramStart"/>
      <w:r w:rsidRPr="00417882">
        <w:rPr>
          <w:rFonts w:cs="Arial"/>
        </w:rPr>
        <w:t>edsett</w:t>
      </w:r>
      <w:proofErr w:type="spellEnd"/>
      <w:r w:rsidRPr="00417882">
        <w:rPr>
          <w:rFonts w:cs="Arial"/>
        </w:rPr>
        <w:t xml:space="preserve"> ;</w:t>
      </w:r>
      <w:proofErr w:type="gramEnd"/>
    </w:p>
    <w:p w14:paraId="7A08E3AF" w14:textId="77777777" w:rsidR="00417882" w:rsidRPr="00417882" w:rsidRDefault="00417882" w:rsidP="00234275">
      <w:pPr>
        <w:ind w:left="1440"/>
        <w:rPr>
          <w:rFonts w:cs="Arial"/>
        </w:rPr>
      </w:pPr>
      <w:r w:rsidRPr="00417882">
        <w:rPr>
          <w:rFonts w:cs="Arial"/>
        </w:rPr>
        <w:t xml:space="preserve">GRANT CREATE SESSION TO </w:t>
      </w:r>
      <w:proofErr w:type="spellStart"/>
      <w:proofErr w:type="gramStart"/>
      <w:r w:rsidRPr="00417882">
        <w:rPr>
          <w:rFonts w:cs="Arial"/>
        </w:rPr>
        <w:t>edsett</w:t>
      </w:r>
      <w:proofErr w:type="spellEnd"/>
      <w:r w:rsidRPr="00417882">
        <w:rPr>
          <w:rFonts w:cs="Arial"/>
        </w:rPr>
        <w:t xml:space="preserve"> ;</w:t>
      </w:r>
      <w:proofErr w:type="gramEnd"/>
    </w:p>
    <w:p w14:paraId="4213974D" w14:textId="77777777" w:rsidR="00417882" w:rsidRPr="00417882" w:rsidRDefault="00417882" w:rsidP="00417882">
      <w:pPr>
        <w:rPr>
          <w:rFonts w:cs="Arial"/>
        </w:rPr>
      </w:pPr>
    </w:p>
    <w:p w14:paraId="04A04004" w14:textId="77777777" w:rsidR="00417882" w:rsidRPr="00417882" w:rsidRDefault="00417882" w:rsidP="00417882">
      <w:pPr>
        <w:rPr>
          <w:rFonts w:cs="Arial"/>
        </w:rPr>
      </w:pPr>
    </w:p>
    <w:p w14:paraId="12C4812B" w14:textId="77777777" w:rsidR="00417882" w:rsidRPr="00417882" w:rsidRDefault="00417882" w:rsidP="00234275">
      <w:pPr>
        <w:ind w:firstLine="720"/>
        <w:rPr>
          <w:rFonts w:cs="Arial"/>
        </w:rPr>
      </w:pPr>
      <w:proofErr w:type="gramStart"/>
      <w:r w:rsidRPr="00417882">
        <w:rPr>
          <w:rFonts w:cs="Arial"/>
        </w:rPr>
        <w:t>Note :</w:t>
      </w:r>
      <w:proofErr w:type="gramEnd"/>
      <w:r w:rsidRPr="00417882">
        <w:rPr>
          <w:rFonts w:cs="Arial"/>
        </w:rPr>
        <w:t xml:space="preserve"> All the table/index creation scripts have been updated with EDSETT </w:t>
      </w:r>
      <w:proofErr w:type="spellStart"/>
      <w:r w:rsidRPr="00417882">
        <w:rPr>
          <w:rFonts w:cs="Arial"/>
        </w:rPr>
        <w:t>tablespace</w:t>
      </w:r>
      <w:proofErr w:type="spellEnd"/>
      <w:r w:rsidRPr="00417882">
        <w:rPr>
          <w:rFonts w:cs="Arial"/>
        </w:rPr>
        <w:t>.</w:t>
      </w:r>
    </w:p>
    <w:p w14:paraId="179C0C71" w14:textId="77777777" w:rsidR="00417882" w:rsidRPr="00417882" w:rsidRDefault="00417882" w:rsidP="00417882">
      <w:pPr>
        <w:rPr>
          <w:rFonts w:cs="Arial"/>
        </w:rPr>
      </w:pPr>
    </w:p>
    <w:p w14:paraId="5895F8E8" w14:textId="77777777" w:rsidR="00417882" w:rsidRPr="00417882" w:rsidRDefault="00417882" w:rsidP="00234275">
      <w:pPr>
        <w:ind w:firstLine="720"/>
        <w:rPr>
          <w:rFonts w:cs="Arial"/>
        </w:rPr>
      </w:pPr>
      <w:r w:rsidRPr="00417882">
        <w:rPr>
          <w:rFonts w:cs="Arial"/>
        </w:rPr>
        <w:t>Please ensure you spool/save the output while executing the scripts at each step.</w:t>
      </w:r>
    </w:p>
    <w:p w14:paraId="0C7ABC6B" w14:textId="77777777" w:rsidR="00234275" w:rsidRDefault="00234275" w:rsidP="00417882">
      <w:pPr>
        <w:rPr>
          <w:rFonts w:cs="Arial"/>
        </w:rPr>
      </w:pPr>
    </w:p>
    <w:p w14:paraId="5B9B0A12" w14:textId="77777777" w:rsidR="00417882" w:rsidRPr="00417882" w:rsidRDefault="00C4026D" w:rsidP="00C4026D">
      <w:pPr>
        <w:pStyle w:val="Heading2"/>
      </w:pPr>
      <w:r>
        <w:t xml:space="preserve">Login as EDSETT user </w:t>
      </w:r>
    </w:p>
    <w:p w14:paraId="65DE2D07" w14:textId="77777777" w:rsidR="00417882" w:rsidRPr="00417882" w:rsidRDefault="00417882" w:rsidP="00417882">
      <w:pPr>
        <w:rPr>
          <w:rFonts w:cs="Arial"/>
        </w:rPr>
      </w:pPr>
    </w:p>
    <w:p w14:paraId="1772533E" w14:textId="77777777" w:rsidR="00417882" w:rsidRPr="00417882" w:rsidRDefault="00417882" w:rsidP="00234275">
      <w:pPr>
        <w:pStyle w:val="Heading2"/>
      </w:pPr>
      <w:r w:rsidRPr="00417882">
        <w:t>Execute the CEDSA &amp; GIS table creation scripts.</w:t>
      </w:r>
    </w:p>
    <w:p w14:paraId="17F02201" w14:textId="77777777" w:rsidR="00417882" w:rsidRDefault="00417882" w:rsidP="00417882">
      <w:pPr>
        <w:rPr>
          <w:rFonts w:cs="Arial"/>
        </w:rPr>
      </w:pPr>
    </w:p>
    <w:p w14:paraId="725547D8" w14:textId="77777777" w:rsidR="00C4026D" w:rsidRPr="00C4026D" w:rsidRDefault="00C4026D" w:rsidP="00C4026D">
      <w:pPr>
        <w:pStyle w:val="PlainText"/>
        <w:ind w:left="720" w:firstLine="720"/>
        <w:rPr>
          <w:rFonts w:ascii="Arial" w:hAnsi="Arial" w:cs="Arial"/>
          <w:sz w:val="24"/>
          <w:szCs w:val="24"/>
        </w:rPr>
      </w:pPr>
      <w:r>
        <w:rPr>
          <w:rFonts w:ascii="Arial" w:hAnsi="Arial" w:cs="Arial"/>
          <w:sz w:val="24"/>
          <w:szCs w:val="24"/>
        </w:rPr>
        <w:t>SQL&gt;</w:t>
      </w:r>
      <w:r w:rsidRPr="00C4026D">
        <w:rPr>
          <w:rFonts w:ascii="Arial" w:hAnsi="Arial" w:cs="Arial"/>
          <w:sz w:val="24"/>
          <w:szCs w:val="24"/>
        </w:rPr>
        <w:t xml:space="preserve">@ </w:t>
      </w:r>
      <w:proofErr w:type="spellStart"/>
      <w:r w:rsidRPr="00C4026D">
        <w:rPr>
          <w:rFonts w:ascii="Arial" w:hAnsi="Arial" w:cs="Arial"/>
          <w:sz w:val="24"/>
          <w:szCs w:val="24"/>
        </w:rPr>
        <w:t>cedsa_gis_ddls.sql</w:t>
      </w:r>
      <w:proofErr w:type="spellEnd"/>
    </w:p>
    <w:p w14:paraId="4CB20E3F" w14:textId="77777777" w:rsidR="00417882" w:rsidRDefault="00417882" w:rsidP="00234275">
      <w:pPr>
        <w:pStyle w:val="Heading2"/>
      </w:pPr>
      <w:r w:rsidRPr="00417882">
        <w:t xml:space="preserve">Execute the </w:t>
      </w:r>
      <w:proofErr w:type="spellStart"/>
      <w:r w:rsidRPr="00417882">
        <w:t>ddl</w:t>
      </w:r>
      <w:proofErr w:type="spellEnd"/>
      <w:r w:rsidRPr="00417882">
        <w:t xml:space="preserve"> scripts to create SM tables/indexes/triggers/sequences/views/package/procedure/function for Settings application.</w:t>
      </w:r>
    </w:p>
    <w:p w14:paraId="65D96C90" w14:textId="77777777" w:rsidR="00C4026D" w:rsidRDefault="00C4026D" w:rsidP="00C4026D">
      <w:pPr>
        <w:ind w:left="360"/>
      </w:pPr>
    </w:p>
    <w:p w14:paraId="6126BCCF" w14:textId="77777777" w:rsidR="00C4026D" w:rsidRPr="00C4026D" w:rsidRDefault="00C4026D" w:rsidP="00C4026D">
      <w:pPr>
        <w:ind w:left="1440"/>
      </w:pPr>
      <w:r>
        <w:t>SQL&gt;@</w:t>
      </w:r>
      <w:r w:rsidRPr="00C4026D">
        <w:t xml:space="preserve"> </w:t>
      </w:r>
      <w:proofErr w:type="spellStart"/>
      <w:r>
        <w:t>sm_objects.sql</w:t>
      </w:r>
      <w:proofErr w:type="spellEnd"/>
    </w:p>
    <w:p w14:paraId="26262BA4" w14:textId="77777777" w:rsidR="00417882" w:rsidRPr="00417882" w:rsidRDefault="00417882" w:rsidP="00417882">
      <w:pPr>
        <w:rPr>
          <w:rFonts w:cs="Arial"/>
        </w:rPr>
      </w:pPr>
    </w:p>
    <w:p w14:paraId="2164EF46" w14:textId="77777777" w:rsidR="00417882" w:rsidRPr="00417882" w:rsidRDefault="00417882" w:rsidP="00234275">
      <w:pPr>
        <w:ind w:left="576"/>
        <w:rPr>
          <w:rFonts w:cs="Arial"/>
        </w:rPr>
      </w:pPr>
      <w:proofErr w:type="gramStart"/>
      <w:r w:rsidRPr="00417882">
        <w:rPr>
          <w:rFonts w:cs="Arial"/>
        </w:rPr>
        <w:t>Note :</w:t>
      </w:r>
      <w:proofErr w:type="gramEnd"/>
      <w:r w:rsidRPr="00417882">
        <w:rPr>
          <w:rFonts w:cs="Arial"/>
        </w:rPr>
        <w:t xml:space="preserve"> There would be warnings listed while creating the views and will be fixed by re-compiling the objects.</w:t>
      </w:r>
    </w:p>
    <w:p w14:paraId="383C08DA" w14:textId="77777777" w:rsidR="00417882" w:rsidRPr="00417882" w:rsidRDefault="00417882" w:rsidP="00417882">
      <w:pPr>
        <w:rPr>
          <w:rFonts w:cs="Arial"/>
        </w:rPr>
      </w:pPr>
    </w:p>
    <w:p w14:paraId="722C646A" w14:textId="77777777" w:rsidR="00417882" w:rsidRPr="00417882" w:rsidRDefault="00417882" w:rsidP="00234275">
      <w:pPr>
        <w:pStyle w:val="Heading2"/>
      </w:pPr>
      <w:r w:rsidRPr="00417882">
        <w:t xml:space="preserve">Compile all the invalid objects after </w:t>
      </w:r>
      <w:proofErr w:type="spellStart"/>
      <w:r w:rsidRPr="00417882">
        <w:t>exeucting</w:t>
      </w:r>
      <w:proofErr w:type="spellEnd"/>
      <w:r w:rsidRPr="00417882">
        <w:t xml:space="preserve"> the scripts and ensure all the objects are valid.</w:t>
      </w:r>
    </w:p>
    <w:p w14:paraId="2C1532D1" w14:textId="77777777" w:rsidR="00417882" w:rsidRPr="00417882" w:rsidRDefault="00417882" w:rsidP="00417882">
      <w:pPr>
        <w:rPr>
          <w:rFonts w:cs="Arial"/>
        </w:rPr>
      </w:pPr>
    </w:p>
    <w:p w14:paraId="444B3C97" w14:textId="77777777" w:rsidR="00417882" w:rsidRDefault="00417882" w:rsidP="00234275">
      <w:pPr>
        <w:pStyle w:val="Heading2"/>
      </w:pPr>
      <w:r w:rsidRPr="00417882">
        <w:lastRenderedPageBreak/>
        <w:t xml:space="preserve">Load the data for SM look up tables from </w:t>
      </w:r>
      <w:proofErr w:type="spellStart"/>
      <w:r w:rsidRPr="00417882">
        <w:t>sm_lookup_data.sql</w:t>
      </w:r>
      <w:proofErr w:type="spellEnd"/>
      <w:r w:rsidRPr="00417882">
        <w:t xml:space="preserve"> file and commit after executing the script.</w:t>
      </w:r>
    </w:p>
    <w:p w14:paraId="15603D55" w14:textId="77777777" w:rsidR="00C4026D" w:rsidRDefault="00C4026D" w:rsidP="00C4026D"/>
    <w:p w14:paraId="281D9C81" w14:textId="77777777" w:rsidR="00C4026D" w:rsidRDefault="00C4026D" w:rsidP="00C4026D">
      <w:pPr>
        <w:pStyle w:val="PlainText"/>
        <w:ind w:left="720" w:firstLine="720"/>
        <w:rPr>
          <w:rFonts w:ascii="Arial" w:hAnsi="Arial" w:cs="Arial"/>
          <w:sz w:val="24"/>
          <w:szCs w:val="24"/>
        </w:rPr>
      </w:pPr>
      <w:r>
        <w:rPr>
          <w:rFonts w:ascii="Arial" w:hAnsi="Arial" w:cs="Arial"/>
          <w:sz w:val="24"/>
          <w:szCs w:val="24"/>
        </w:rPr>
        <w:t>SQL&gt;</w:t>
      </w:r>
      <w:r w:rsidRPr="00C4026D">
        <w:rPr>
          <w:rFonts w:ascii="Arial" w:hAnsi="Arial" w:cs="Arial"/>
          <w:sz w:val="24"/>
          <w:szCs w:val="24"/>
        </w:rPr>
        <w:t>@</w:t>
      </w:r>
      <w:proofErr w:type="spellStart"/>
      <w:r w:rsidRPr="00C4026D">
        <w:rPr>
          <w:rFonts w:ascii="Arial" w:hAnsi="Arial" w:cs="Arial"/>
          <w:sz w:val="24"/>
          <w:szCs w:val="24"/>
        </w:rPr>
        <w:t>sm_lookup_tables_data.sql</w:t>
      </w:r>
      <w:proofErr w:type="spellEnd"/>
    </w:p>
    <w:p w14:paraId="1309C44D" w14:textId="77777777" w:rsidR="00B00D81" w:rsidRPr="00C4026D" w:rsidRDefault="00B00D81" w:rsidP="00C4026D">
      <w:pPr>
        <w:pStyle w:val="PlainText"/>
        <w:ind w:left="720" w:firstLine="720"/>
        <w:rPr>
          <w:rFonts w:ascii="Arial" w:hAnsi="Arial" w:cs="Arial"/>
          <w:sz w:val="24"/>
          <w:szCs w:val="24"/>
        </w:rPr>
      </w:pPr>
      <w:r>
        <w:rPr>
          <w:rFonts w:ascii="Arial" w:hAnsi="Arial" w:cs="Arial"/>
          <w:sz w:val="24"/>
          <w:szCs w:val="24"/>
        </w:rPr>
        <w:t>SQL&gt;commit;</w:t>
      </w:r>
    </w:p>
    <w:p w14:paraId="78BC83BA" w14:textId="77777777" w:rsidR="00417882" w:rsidRDefault="00417882" w:rsidP="00417882"/>
    <w:p w14:paraId="73167AE4" w14:textId="77777777" w:rsidR="00C4026D" w:rsidRPr="00417882" w:rsidRDefault="00C4026D" w:rsidP="00417882">
      <w:pPr>
        <w:rPr>
          <w:rFonts w:cs="Arial"/>
        </w:rPr>
      </w:pPr>
    </w:p>
    <w:p w14:paraId="407574A4" w14:textId="77777777" w:rsidR="00417882" w:rsidRPr="00417882" w:rsidRDefault="00417882" w:rsidP="00234275">
      <w:pPr>
        <w:ind w:left="1440"/>
        <w:rPr>
          <w:rFonts w:cs="Arial"/>
        </w:rPr>
      </w:pPr>
      <w:r w:rsidRPr="00417882">
        <w:rPr>
          <w:rFonts w:cs="Arial"/>
        </w:rPr>
        <w:t xml:space="preserve">SM_FC_LAYER_MAPPING </w:t>
      </w:r>
    </w:p>
    <w:p w14:paraId="75087C22" w14:textId="77777777" w:rsidR="00417882" w:rsidRPr="00417882" w:rsidRDefault="00417882" w:rsidP="00234275">
      <w:pPr>
        <w:ind w:left="1440"/>
        <w:rPr>
          <w:rFonts w:cs="Arial"/>
        </w:rPr>
      </w:pPr>
      <w:r w:rsidRPr="00417882">
        <w:rPr>
          <w:rFonts w:cs="Arial"/>
        </w:rPr>
        <w:t>SM_TABLE_RANGE_VALUE</w:t>
      </w:r>
    </w:p>
    <w:p w14:paraId="618F2C45" w14:textId="77777777" w:rsidR="00417882" w:rsidRPr="00417882" w:rsidRDefault="00417882" w:rsidP="00234275">
      <w:pPr>
        <w:ind w:left="1440"/>
        <w:rPr>
          <w:rFonts w:cs="Arial"/>
        </w:rPr>
      </w:pPr>
      <w:r w:rsidRPr="00417882">
        <w:rPr>
          <w:rFonts w:cs="Arial"/>
        </w:rPr>
        <w:t>SM_TABLE_LOOKUP</w:t>
      </w:r>
    </w:p>
    <w:p w14:paraId="4CA24016" w14:textId="77777777" w:rsidR="00417882" w:rsidRPr="00417882" w:rsidRDefault="00417882" w:rsidP="00234275">
      <w:pPr>
        <w:ind w:left="1440"/>
        <w:rPr>
          <w:rFonts w:cs="Arial"/>
        </w:rPr>
      </w:pPr>
      <w:r w:rsidRPr="00417882">
        <w:rPr>
          <w:rFonts w:cs="Arial"/>
        </w:rPr>
        <w:t>SM_SWITCH_REQUIRED</w:t>
      </w:r>
    </w:p>
    <w:p w14:paraId="078170D9" w14:textId="77777777" w:rsidR="00417882" w:rsidRPr="00417882" w:rsidRDefault="00417882" w:rsidP="00234275">
      <w:pPr>
        <w:ind w:left="1440"/>
        <w:rPr>
          <w:rFonts w:cs="Arial"/>
        </w:rPr>
      </w:pPr>
      <w:r w:rsidRPr="00417882">
        <w:rPr>
          <w:rFonts w:cs="Arial"/>
        </w:rPr>
        <w:t>SM_SECTIONALIZER_REQUIRED</w:t>
      </w:r>
    </w:p>
    <w:p w14:paraId="0BD2FB0B" w14:textId="77777777" w:rsidR="00417882" w:rsidRPr="00417882" w:rsidRDefault="00417882" w:rsidP="00234275">
      <w:pPr>
        <w:ind w:left="1440"/>
        <w:rPr>
          <w:rFonts w:cs="Arial"/>
        </w:rPr>
      </w:pPr>
      <w:r w:rsidRPr="00417882">
        <w:rPr>
          <w:rFonts w:cs="Arial"/>
        </w:rPr>
        <w:t>SM_REGULATOR_REQUIRED</w:t>
      </w:r>
    </w:p>
    <w:p w14:paraId="37F5900A" w14:textId="77777777" w:rsidR="00417882" w:rsidRPr="00417882" w:rsidRDefault="00417882" w:rsidP="00234275">
      <w:pPr>
        <w:ind w:left="1440"/>
        <w:rPr>
          <w:rFonts w:cs="Arial"/>
        </w:rPr>
      </w:pPr>
      <w:r w:rsidRPr="00417882">
        <w:rPr>
          <w:rFonts w:cs="Arial"/>
        </w:rPr>
        <w:t>SM_RECLOSER_REQUIRED</w:t>
      </w:r>
    </w:p>
    <w:p w14:paraId="62A3AE91" w14:textId="77777777" w:rsidR="00417882" w:rsidRPr="00417882" w:rsidRDefault="00417882" w:rsidP="00234275">
      <w:pPr>
        <w:ind w:left="1440"/>
        <w:rPr>
          <w:rFonts w:cs="Arial"/>
        </w:rPr>
      </w:pPr>
      <w:r w:rsidRPr="00417882">
        <w:rPr>
          <w:rFonts w:cs="Arial"/>
        </w:rPr>
        <w:t>SM_NETWORK_PROTECTOR_REQUIRED</w:t>
      </w:r>
    </w:p>
    <w:p w14:paraId="3C6CCFD6" w14:textId="77777777" w:rsidR="00417882" w:rsidRPr="00417882" w:rsidRDefault="00417882" w:rsidP="00234275">
      <w:pPr>
        <w:ind w:left="1440"/>
        <w:rPr>
          <w:rFonts w:cs="Arial"/>
        </w:rPr>
      </w:pPr>
      <w:r w:rsidRPr="00417882">
        <w:rPr>
          <w:rFonts w:cs="Arial"/>
        </w:rPr>
        <w:t>SM_INTERRUPTER_REQUIRED</w:t>
      </w:r>
    </w:p>
    <w:p w14:paraId="356E1272" w14:textId="77777777" w:rsidR="00417882" w:rsidRPr="00417882" w:rsidRDefault="00417882" w:rsidP="00234275">
      <w:pPr>
        <w:ind w:left="1440"/>
        <w:rPr>
          <w:rFonts w:cs="Arial"/>
        </w:rPr>
      </w:pPr>
      <w:r w:rsidRPr="00417882">
        <w:rPr>
          <w:rFonts w:cs="Arial"/>
        </w:rPr>
        <w:t>SM_CIRCUIT_BREAKER_REQUIRED</w:t>
      </w:r>
    </w:p>
    <w:p w14:paraId="5AC660C0" w14:textId="77777777" w:rsidR="00417882" w:rsidRPr="00417882" w:rsidRDefault="00417882" w:rsidP="00234275">
      <w:pPr>
        <w:ind w:left="1440"/>
        <w:rPr>
          <w:rFonts w:cs="Arial"/>
        </w:rPr>
      </w:pPr>
      <w:r w:rsidRPr="00417882">
        <w:rPr>
          <w:rFonts w:cs="Arial"/>
        </w:rPr>
        <w:t>SM_CAPACITOR_REQUIRED</w:t>
      </w:r>
    </w:p>
    <w:p w14:paraId="077A8E94" w14:textId="77777777" w:rsidR="00417882" w:rsidRPr="00417882" w:rsidRDefault="00417882" w:rsidP="00417882">
      <w:pPr>
        <w:rPr>
          <w:rFonts w:cs="Arial"/>
        </w:rPr>
      </w:pPr>
    </w:p>
    <w:p w14:paraId="03BC7BAB" w14:textId="77777777" w:rsidR="00417882" w:rsidRDefault="00417882" w:rsidP="00234275">
      <w:pPr>
        <w:pStyle w:val="Heading2"/>
      </w:pPr>
      <w:r w:rsidRPr="00417882">
        <w:t xml:space="preserve">Load the data for </w:t>
      </w:r>
      <w:proofErr w:type="spellStart"/>
      <w:r w:rsidRPr="00417882">
        <w:t>CEDSAand</w:t>
      </w:r>
      <w:proofErr w:type="spellEnd"/>
      <w:r w:rsidRPr="00417882">
        <w:t xml:space="preserve"> GIS_CEDSADEVICEID (tables</w:t>
      </w:r>
      <w:proofErr w:type="gramStart"/>
      <w:r w:rsidRPr="00417882">
        <w:t>)  and</w:t>
      </w:r>
      <w:proofErr w:type="gramEnd"/>
      <w:r w:rsidRPr="00417882">
        <w:t xml:space="preserve"> commit after executing the script to save the data.</w:t>
      </w:r>
    </w:p>
    <w:p w14:paraId="70E0EF90" w14:textId="77777777" w:rsidR="00C4026D" w:rsidRDefault="00C4026D" w:rsidP="00C4026D"/>
    <w:p w14:paraId="00535A1B" w14:textId="77777777" w:rsidR="00C4026D" w:rsidRDefault="00C4026D" w:rsidP="00C4026D"/>
    <w:p w14:paraId="18B47BC7" w14:textId="77777777" w:rsidR="00C4026D" w:rsidRDefault="00C4026D" w:rsidP="00C4026D">
      <w:pPr>
        <w:ind w:left="720" w:firstLine="720"/>
      </w:pPr>
      <w:r>
        <w:rPr>
          <w:rFonts w:cs="Arial"/>
        </w:rPr>
        <w:t>SQL&gt;</w:t>
      </w:r>
      <w:r w:rsidRPr="00C4026D">
        <w:rPr>
          <w:rFonts w:cs="Arial"/>
        </w:rPr>
        <w:t>@</w:t>
      </w:r>
      <w:proofErr w:type="spellStart"/>
      <w:r>
        <w:t>cedsa_gis_data.sql</w:t>
      </w:r>
      <w:proofErr w:type="spellEnd"/>
    </w:p>
    <w:p w14:paraId="5EFD3D16" w14:textId="77777777" w:rsidR="00B00D81" w:rsidRPr="00C4026D" w:rsidRDefault="00B00D81" w:rsidP="00B00D81">
      <w:pPr>
        <w:pStyle w:val="PlainText"/>
        <w:ind w:left="720" w:firstLine="720"/>
        <w:rPr>
          <w:rFonts w:ascii="Arial" w:hAnsi="Arial" w:cs="Arial"/>
          <w:sz w:val="24"/>
          <w:szCs w:val="24"/>
        </w:rPr>
      </w:pPr>
      <w:r>
        <w:rPr>
          <w:rFonts w:ascii="Arial" w:hAnsi="Arial" w:cs="Arial"/>
          <w:sz w:val="24"/>
          <w:szCs w:val="24"/>
        </w:rPr>
        <w:t>SQL&gt;commit;</w:t>
      </w:r>
    </w:p>
    <w:p w14:paraId="341D5B40" w14:textId="77777777" w:rsidR="00B00D81" w:rsidRPr="00C4026D" w:rsidRDefault="00B00D81" w:rsidP="00C4026D">
      <w:pPr>
        <w:ind w:left="720" w:firstLine="720"/>
      </w:pPr>
    </w:p>
    <w:p w14:paraId="654285A2" w14:textId="77777777" w:rsidR="00417882" w:rsidRPr="00417882" w:rsidRDefault="00417882" w:rsidP="00417882">
      <w:pPr>
        <w:rPr>
          <w:rFonts w:cs="Arial"/>
        </w:rPr>
      </w:pPr>
    </w:p>
    <w:p w14:paraId="440D7A75" w14:textId="77777777" w:rsidR="00417882" w:rsidRPr="00417882" w:rsidRDefault="00417882" w:rsidP="00234275">
      <w:pPr>
        <w:ind w:left="1440"/>
        <w:rPr>
          <w:rFonts w:cs="Arial"/>
        </w:rPr>
      </w:pPr>
      <w:proofErr w:type="gramStart"/>
      <w:r w:rsidRPr="00417882">
        <w:rPr>
          <w:rFonts w:cs="Arial"/>
        </w:rPr>
        <w:t>Note :</w:t>
      </w:r>
      <w:proofErr w:type="gramEnd"/>
      <w:r w:rsidRPr="00417882">
        <w:rPr>
          <w:rFonts w:cs="Arial"/>
        </w:rPr>
        <w:t xml:space="preserve"> This step will take around 45 </w:t>
      </w:r>
      <w:proofErr w:type="spellStart"/>
      <w:r w:rsidRPr="00417882">
        <w:rPr>
          <w:rFonts w:cs="Arial"/>
        </w:rPr>
        <w:t>mins</w:t>
      </w:r>
      <w:proofErr w:type="spellEnd"/>
      <w:r w:rsidRPr="00417882">
        <w:rPr>
          <w:rFonts w:cs="Arial"/>
        </w:rPr>
        <w:t xml:space="preserve"> as it will try to import the data through insert statements.</w:t>
      </w:r>
    </w:p>
    <w:p w14:paraId="541FB5D7" w14:textId="77777777" w:rsidR="00417882" w:rsidRPr="00417882" w:rsidRDefault="00417882" w:rsidP="00417882">
      <w:pPr>
        <w:rPr>
          <w:rFonts w:cs="Arial"/>
        </w:rPr>
      </w:pPr>
    </w:p>
    <w:p w14:paraId="5F8FE30D" w14:textId="77777777" w:rsidR="00417882" w:rsidRPr="00417882" w:rsidRDefault="00417882" w:rsidP="00417882">
      <w:pPr>
        <w:rPr>
          <w:rFonts w:cs="Arial"/>
        </w:rPr>
      </w:pPr>
    </w:p>
    <w:p w14:paraId="2E0663C8" w14:textId="77777777" w:rsidR="00417882" w:rsidRPr="00417882" w:rsidRDefault="00417882" w:rsidP="00234275">
      <w:pPr>
        <w:pStyle w:val="Heading2"/>
      </w:pPr>
      <w:r w:rsidRPr="00417882">
        <w:t>Execute the data migration procedures one by one to migrate the data from CEDSA tables into (settings) SM tables.</w:t>
      </w:r>
    </w:p>
    <w:p w14:paraId="462EC560" w14:textId="77777777" w:rsidR="00417882" w:rsidRPr="00417882" w:rsidRDefault="00417882" w:rsidP="00417882">
      <w:pPr>
        <w:rPr>
          <w:rFonts w:cs="Arial"/>
        </w:rPr>
      </w:pPr>
    </w:p>
    <w:p w14:paraId="0B56C5ED" w14:textId="77777777" w:rsidR="00417882" w:rsidRPr="00417882" w:rsidRDefault="00917C5C" w:rsidP="00234275">
      <w:pPr>
        <w:ind w:left="1440"/>
        <w:rPr>
          <w:rFonts w:cs="Arial"/>
        </w:rPr>
      </w:pPr>
      <w:r>
        <w:rPr>
          <w:rFonts w:cs="Arial"/>
        </w:rPr>
        <w:t xml:space="preserve">SQL&gt;exec </w:t>
      </w:r>
      <w:r w:rsidR="00417882" w:rsidRPr="00417882">
        <w:rPr>
          <w:rFonts w:cs="Arial"/>
        </w:rPr>
        <w:t>SP_SM_SECTIONALIZER</w:t>
      </w:r>
    </w:p>
    <w:p w14:paraId="1AF3C49B" w14:textId="77777777" w:rsidR="00417882" w:rsidRPr="00417882" w:rsidRDefault="00917C5C" w:rsidP="00234275">
      <w:pPr>
        <w:ind w:left="1440"/>
        <w:rPr>
          <w:rFonts w:cs="Arial"/>
        </w:rPr>
      </w:pPr>
      <w:r>
        <w:rPr>
          <w:rFonts w:cs="Arial"/>
        </w:rPr>
        <w:t xml:space="preserve">SQL&gt; exec </w:t>
      </w:r>
      <w:r w:rsidR="00417882" w:rsidRPr="00417882">
        <w:rPr>
          <w:rFonts w:cs="Arial"/>
        </w:rPr>
        <w:t>SP_SM_REGULATOR</w:t>
      </w:r>
    </w:p>
    <w:p w14:paraId="14CA27EE" w14:textId="77777777" w:rsidR="00417882" w:rsidRPr="00417882" w:rsidRDefault="00917C5C" w:rsidP="00234275">
      <w:pPr>
        <w:ind w:left="1440"/>
        <w:rPr>
          <w:rFonts w:cs="Arial"/>
        </w:rPr>
      </w:pPr>
      <w:r>
        <w:rPr>
          <w:rFonts w:cs="Arial"/>
        </w:rPr>
        <w:t xml:space="preserve">SQL&gt;exec </w:t>
      </w:r>
      <w:r w:rsidR="00417882" w:rsidRPr="00417882">
        <w:rPr>
          <w:rFonts w:cs="Arial"/>
        </w:rPr>
        <w:t>SP_SM_NETWORK_PROTECTOR</w:t>
      </w:r>
    </w:p>
    <w:p w14:paraId="2A6AA317" w14:textId="77777777" w:rsidR="00417882" w:rsidRPr="00417882" w:rsidRDefault="00917C5C" w:rsidP="00234275">
      <w:pPr>
        <w:ind w:left="1440"/>
        <w:rPr>
          <w:rFonts w:cs="Arial"/>
        </w:rPr>
      </w:pPr>
      <w:r>
        <w:rPr>
          <w:rFonts w:cs="Arial"/>
        </w:rPr>
        <w:t xml:space="preserve">SQL&gt;exec </w:t>
      </w:r>
      <w:r w:rsidR="00417882" w:rsidRPr="00417882">
        <w:rPr>
          <w:rFonts w:cs="Arial"/>
        </w:rPr>
        <w:t>SP_SM_INTERRUPTER</w:t>
      </w:r>
    </w:p>
    <w:p w14:paraId="57FF63B9" w14:textId="77777777" w:rsidR="00417882" w:rsidRPr="00417882" w:rsidRDefault="00917C5C" w:rsidP="00234275">
      <w:pPr>
        <w:ind w:left="1440"/>
        <w:rPr>
          <w:rFonts w:cs="Arial"/>
        </w:rPr>
      </w:pPr>
      <w:r>
        <w:rPr>
          <w:rFonts w:cs="Arial"/>
        </w:rPr>
        <w:t xml:space="preserve">SQL&gt;exec </w:t>
      </w:r>
      <w:r w:rsidR="00417882" w:rsidRPr="00417882">
        <w:rPr>
          <w:rFonts w:cs="Arial"/>
        </w:rPr>
        <w:t>SP_SM_CIRCUIT_BREAKER</w:t>
      </w:r>
    </w:p>
    <w:p w14:paraId="7BA19D26" w14:textId="77777777" w:rsidR="00417882" w:rsidRPr="00417882" w:rsidRDefault="00917C5C" w:rsidP="00234275">
      <w:pPr>
        <w:ind w:left="1440"/>
        <w:rPr>
          <w:rFonts w:cs="Arial"/>
        </w:rPr>
      </w:pPr>
      <w:r>
        <w:rPr>
          <w:rFonts w:cs="Arial"/>
        </w:rPr>
        <w:t xml:space="preserve">SQL&gt;exec </w:t>
      </w:r>
      <w:r w:rsidR="00417882" w:rsidRPr="00417882">
        <w:rPr>
          <w:rFonts w:cs="Arial"/>
        </w:rPr>
        <w:t>SP_SM_CAPACITOR</w:t>
      </w:r>
    </w:p>
    <w:p w14:paraId="0216BF0F" w14:textId="77777777" w:rsidR="00417882" w:rsidRPr="00417882" w:rsidRDefault="00917C5C" w:rsidP="00234275">
      <w:pPr>
        <w:ind w:left="1440"/>
        <w:rPr>
          <w:rFonts w:cs="Arial"/>
        </w:rPr>
      </w:pPr>
      <w:r>
        <w:rPr>
          <w:rFonts w:cs="Arial"/>
        </w:rPr>
        <w:t xml:space="preserve">SQL&gt;exec </w:t>
      </w:r>
      <w:r w:rsidR="00417882" w:rsidRPr="00417882">
        <w:rPr>
          <w:rFonts w:cs="Arial"/>
        </w:rPr>
        <w:t>SP_SM_RECLOSER</w:t>
      </w:r>
    </w:p>
    <w:p w14:paraId="3DAC467D" w14:textId="77777777" w:rsidR="00417882" w:rsidRPr="00417882" w:rsidRDefault="00917C5C" w:rsidP="00234275">
      <w:pPr>
        <w:ind w:left="1440"/>
        <w:rPr>
          <w:rFonts w:cs="Arial"/>
        </w:rPr>
      </w:pPr>
      <w:r>
        <w:rPr>
          <w:rFonts w:cs="Arial"/>
        </w:rPr>
        <w:t xml:space="preserve">SQL&gt;exec </w:t>
      </w:r>
      <w:r w:rsidR="00417882" w:rsidRPr="00417882">
        <w:rPr>
          <w:rFonts w:cs="Arial"/>
        </w:rPr>
        <w:t>SP_SM_SWITCH</w:t>
      </w:r>
    </w:p>
    <w:p w14:paraId="1519116A" w14:textId="77777777" w:rsidR="00417882" w:rsidRPr="00417882" w:rsidRDefault="00417882" w:rsidP="00234275">
      <w:pPr>
        <w:ind w:left="1440"/>
        <w:rPr>
          <w:rFonts w:cs="Arial"/>
        </w:rPr>
      </w:pPr>
    </w:p>
    <w:p w14:paraId="7DBDDE7B" w14:textId="77777777" w:rsidR="00417882" w:rsidRPr="00417882" w:rsidRDefault="00417882" w:rsidP="00234275">
      <w:pPr>
        <w:ind w:left="1440"/>
        <w:rPr>
          <w:rFonts w:cs="Arial"/>
        </w:rPr>
      </w:pPr>
      <w:proofErr w:type="gramStart"/>
      <w:r w:rsidRPr="00417882">
        <w:rPr>
          <w:rFonts w:cs="Arial"/>
        </w:rPr>
        <w:t>Note :</w:t>
      </w:r>
      <w:proofErr w:type="gramEnd"/>
    </w:p>
    <w:p w14:paraId="780CFFC1" w14:textId="77777777" w:rsidR="00417882" w:rsidRPr="00417882" w:rsidRDefault="00417882" w:rsidP="00234275">
      <w:pPr>
        <w:ind w:left="1440"/>
        <w:rPr>
          <w:rFonts w:cs="Arial"/>
        </w:rPr>
      </w:pPr>
      <w:r w:rsidRPr="00417882">
        <w:rPr>
          <w:rFonts w:cs="Arial"/>
        </w:rPr>
        <w:t xml:space="preserve">SP_SM_RECLOSER procedure will take around 10-15 </w:t>
      </w:r>
      <w:proofErr w:type="spellStart"/>
      <w:r w:rsidRPr="00417882">
        <w:rPr>
          <w:rFonts w:cs="Arial"/>
        </w:rPr>
        <w:t>mins</w:t>
      </w:r>
      <w:proofErr w:type="spellEnd"/>
      <w:r w:rsidRPr="00417882">
        <w:rPr>
          <w:rFonts w:cs="Arial"/>
        </w:rPr>
        <w:t xml:space="preserve"> to complete.</w:t>
      </w:r>
    </w:p>
    <w:p w14:paraId="25BC7EAF" w14:textId="77777777" w:rsidR="00417882" w:rsidRPr="00417882" w:rsidRDefault="00417882" w:rsidP="00234275">
      <w:pPr>
        <w:ind w:left="1440"/>
        <w:rPr>
          <w:rFonts w:cs="Arial"/>
        </w:rPr>
      </w:pPr>
      <w:r w:rsidRPr="00417882">
        <w:rPr>
          <w:rFonts w:cs="Arial"/>
        </w:rPr>
        <w:t>SP_SM_SWITCH procedure will take around 30mins to complete.</w:t>
      </w:r>
    </w:p>
    <w:p w14:paraId="4B54C4E2" w14:textId="77777777" w:rsidR="00417882" w:rsidRPr="00417882" w:rsidRDefault="00417882" w:rsidP="00234275">
      <w:pPr>
        <w:ind w:left="1440"/>
        <w:rPr>
          <w:rFonts w:cs="Arial"/>
        </w:rPr>
      </w:pPr>
      <w:r w:rsidRPr="00417882">
        <w:rPr>
          <w:rFonts w:cs="Arial"/>
        </w:rPr>
        <w:t xml:space="preserve">All the other procedures will complete within 5 </w:t>
      </w:r>
      <w:proofErr w:type="spellStart"/>
      <w:r w:rsidRPr="00417882">
        <w:rPr>
          <w:rFonts w:cs="Arial"/>
        </w:rPr>
        <w:t>mins</w:t>
      </w:r>
      <w:proofErr w:type="spellEnd"/>
      <w:r w:rsidRPr="00417882">
        <w:rPr>
          <w:rFonts w:cs="Arial"/>
        </w:rPr>
        <w:t>.</w:t>
      </w:r>
    </w:p>
    <w:p w14:paraId="0E11EC9E" w14:textId="77777777" w:rsidR="00417882" w:rsidRPr="00417882" w:rsidRDefault="00417882" w:rsidP="00417882">
      <w:pPr>
        <w:rPr>
          <w:rFonts w:cs="Arial"/>
        </w:rPr>
      </w:pPr>
    </w:p>
    <w:p w14:paraId="60AF2D0F" w14:textId="77777777" w:rsidR="00417882" w:rsidRPr="00417882" w:rsidRDefault="00417882" w:rsidP="00234275">
      <w:pPr>
        <w:pStyle w:val="Heading2"/>
      </w:pPr>
      <w:r w:rsidRPr="00417882">
        <w:t xml:space="preserve">Validate the migrated data in SM </w:t>
      </w:r>
      <w:proofErr w:type="gramStart"/>
      <w:r w:rsidRPr="00417882">
        <w:t>( device</w:t>
      </w:r>
      <w:proofErr w:type="gramEnd"/>
      <w:r w:rsidRPr="00417882">
        <w:t>) tables.</w:t>
      </w:r>
    </w:p>
    <w:p w14:paraId="3B60731D" w14:textId="77777777" w:rsidR="00417882" w:rsidRDefault="00417882" w:rsidP="00F57727">
      <w:pPr>
        <w:rPr>
          <w:ins w:id="30" w:author="Shreeramula, Raatnakar" w:date="2014-04-21T13:25:00Z"/>
          <w:rFonts w:cs="Arial"/>
        </w:rPr>
      </w:pPr>
    </w:p>
    <w:p w14:paraId="5AEF63E2" w14:textId="213BE11A" w:rsidR="007C0642" w:rsidRPr="00725C65" w:rsidRDefault="007C0642" w:rsidP="009E75EA">
      <w:pPr>
        <w:ind w:left="1440"/>
      </w:pPr>
      <w:r>
        <w:t xml:space="preserve">Execute the below script </w:t>
      </w:r>
      <w:r w:rsidR="009E75EA">
        <w:t xml:space="preserve">to gather the statistics after data migration </w:t>
      </w:r>
      <w:r>
        <w:t xml:space="preserve">and provide </w:t>
      </w:r>
      <w:proofErr w:type="gramStart"/>
      <w:r>
        <w:t xml:space="preserve">the </w:t>
      </w:r>
      <w:r w:rsidR="009E75EA">
        <w:t xml:space="preserve"> output</w:t>
      </w:r>
      <w:proofErr w:type="gramEnd"/>
      <w:r w:rsidR="009E75EA">
        <w:t xml:space="preserve"> of this script.</w:t>
      </w:r>
    </w:p>
    <w:p w14:paraId="2CD7B83C" w14:textId="77777777" w:rsidR="007C0642" w:rsidRDefault="007C0642" w:rsidP="007C0642">
      <w:pPr>
        <w:ind w:left="720"/>
        <w:pPrChange w:id="31" w:author="Shreeramula, Raatnakar" w:date="2014-04-21T13:26:00Z">
          <w:pPr/>
        </w:pPrChange>
      </w:pPr>
    </w:p>
    <w:p w14:paraId="1AD0E50A" w14:textId="6AC3952F" w:rsidR="007C0642" w:rsidRPr="007F2BA8" w:rsidRDefault="007C0642" w:rsidP="007C0642">
      <w:pPr>
        <w:ind w:left="1440"/>
        <w:rPr>
          <w:rFonts w:cs="Arial"/>
        </w:rPr>
        <w:pPrChange w:id="32" w:author="Shreeramula, Raatnakar" w:date="2014-04-21T13:26:00Z">
          <w:pPr/>
        </w:pPrChange>
      </w:pPr>
      <w:r>
        <w:t>SQL&gt;</w:t>
      </w:r>
      <w:proofErr w:type="gramStart"/>
      <w:r>
        <w:t xml:space="preserve">exec </w:t>
      </w:r>
      <w:r w:rsidRPr="00725C65">
        <w:t xml:space="preserve"> DISPLAY</w:t>
      </w:r>
      <w:proofErr w:type="gramEnd"/>
      <w:r w:rsidRPr="00725C65">
        <w:t>_COUNT_DEVICES</w:t>
      </w:r>
      <w:r>
        <w:t>;</w:t>
      </w:r>
    </w:p>
    <w:sectPr w:rsidR="007C0642" w:rsidRPr="007F2BA8" w:rsidSect="003C38BB">
      <w:headerReference w:type="default" r:id="rId9"/>
      <w:footerReference w:type="default" r:id="rId10"/>
      <w:headerReference w:type="first" r:id="rId11"/>
      <w:footerReference w:type="first" r:id="rId12"/>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66E48B" w14:textId="77777777" w:rsidR="009C178A" w:rsidRDefault="009C178A">
      <w:r>
        <w:separator/>
      </w:r>
    </w:p>
  </w:endnote>
  <w:endnote w:type="continuationSeparator" w:id="0">
    <w:p w14:paraId="17DEF10B" w14:textId="77777777" w:rsidR="009C178A" w:rsidRDefault="009C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D8EF" w14:textId="77777777" w:rsidR="007D1EFE" w:rsidRPr="0051033C" w:rsidRDefault="007D1EFE" w:rsidP="0051033C">
    <w:pPr>
      <w:pStyle w:val="Footer"/>
    </w:pPr>
    <w:r>
      <w:rPr>
        <w:noProof/>
      </w:rPr>
      <mc:AlternateContent>
        <mc:Choice Requires="wps">
          <w:drawing>
            <wp:anchor distT="0" distB="0" distL="114300" distR="114300" simplePos="0" relativeHeight="251660288" behindDoc="0" locked="0" layoutInCell="1" allowOverlap="1" wp14:anchorId="2D68FBEE" wp14:editId="2F95AD9B">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14:paraId="7A7AE524" w14:textId="77777777" w:rsidR="007D1EFE" w:rsidRDefault="007D1EFE"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C27962">
                            <w:rPr>
                              <w:noProof/>
                            </w:rPr>
                            <w:t>4/21/2014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14:paraId="7A7AE524" w14:textId="77777777" w:rsidR="007D1EFE" w:rsidRDefault="007D1EFE"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C27962">
                      <w:rPr>
                        <w:noProof/>
                      </w:rPr>
                      <w:t>4/21/2014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2226EA">
      <w:rPr>
        <w:noProof/>
      </w:rPr>
      <w:t>2</w:t>
    </w:r>
    <w:r w:rsidRPr="0051033C">
      <w:fldChar w:fldCharType="end"/>
    </w:r>
    <w:r w:rsidRPr="0051033C">
      <w:t xml:space="preserve"> of </w:t>
    </w:r>
    <w:r w:rsidR="009C178A">
      <w:fldChar w:fldCharType="begin"/>
    </w:r>
    <w:r w:rsidR="009C178A">
      <w:instrText xml:space="preserve"> NUMPAGES </w:instrText>
    </w:r>
    <w:r w:rsidR="009C178A">
      <w:fldChar w:fldCharType="separate"/>
    </w:r>
    <w:r w:rsidR="002226EA">
      <w:rPr>
        <w:noProof/>
      </w:rPr>
      <w:t>7</w:t>
    </w:r>
    <w:r w:rsidR="009C178A">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22B58" w14:textId="77777777" w:rsidR="007D1EFE" w:rsidRPr="00CE0A8E" w:rsidRDefault="007D1EFE" w:rsidP="00CE0A8E">
    <w:pPr>
      <w:pStyle w:val="Footer"/>
    </w:pPr>
    <w:r>
      <w:rPr>
        <w:noProof/>
      </w:rPr>
      <mc:AlternateContent>
        <mc:Choice Requires="wps">
          <w:drawing>
            <wp:anchor distT="0" distB="0" distL="114300" distR="114300" simplePos="0" relativeHeight="251664384" behindDoc="0" locked="0" layoutInCell="1" allowOverlap="1" wp14:anchorId="21FD14B2" wp14:editId="050FBB85">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14:paraId="68FA8071" w14:textId="77777777" w:rsidR="007D1EFE" w:rsidRDefault="007D1EFE"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C27962">
                            <w:rPr>
                              <w:noProof/>
                            </w:rPr>
                            <w:t>4/21/2014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14:paraId="68FA8071" w14:textId="77777777" w:rsidR="007D1EFE" w:rsidRDefault="007D1EFE"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C27962">
                      <w:rPr>
                        <w:noProof/>
                      </w:rPr>
                      <w:t>4/21/2014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2226EA">
      <w:rPr>
        <w:noProof/>
      </w:rPr>
      <w:t>1</w:t>
    </w:r>
    <w:r w:rsidRPr="0051033C">
      <w:fldChar w:fldCharType="end"/>
    </w:r>
    <w:r w:rsidRPr="0051033C">
      <w:t xml:space="preserve"> of </w:t>
    </w:r>
    <w:r w:rsidR="009C178A">
      <w:fldChar w:fldCharType="begin"/>
    </w:r>
    <w:r w:rsidR="009C178A">
      <w:instrText xml:space="preserve"> NUMPAGES </w:instrText>
    </w:r>
    <w:r w:rsidR="009C178A">
      <w:fldChar w:fldCharType="separate"/>
    </w:r>
    <w:r w:rsidR="002226EA">
      <w:rPr>
        <w:noProof/>
      </w:rPr>
      <w:t>7</w:t>
    </w:r>
    <w:r w:rsidR="009C178A">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2B850" w14:textId="77777777" w:rsidR="009C178A" w:rsidRDefault="009C178A">
      <w:r>
        <w:separator/>
      </w:r>
    </w:p>
  </w:footnote>
  <w:footnote w:type="continuationSeparator" w:id="0">
    <w:p w14:paraId="1E76601B" w14:textId="77777777" w:rsidR="009C178A" w:rsidRDefault="009C1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4BBE9" w14:textId="77777777" w:rsidR="007D1EFE" w:rsidRPr="00E77A87" w:rsidRDefault="007D1EFE"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14AC866C" wp14:editId="39AD956E">
              <wp:simplePos x="0" y="0"/>
              <wp:positionH relativeFrom="column">
                <wp:posOffset>1828800</wp:posOffset>
              </wp:positionH>
              <wp:positionV relativeFrom="paragraph">
                <wp:posOffset>-71120</wp:posOffset>
              </wp:positionV>
              <wp:extent cx="4582633" cy="429585"/>
              <wp:effectExtent l="0" t="0" r="0" b="25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14:paraId="2F9D30EB" w14:textId="77777777" w:rsidR="007C0642" w:rsidRDefault="007D1EFE" w:rsidP="008113AF">
                          <w:pPr>
                            <w:pStyle w:val="Header"/>
                            <w:jc w:val="right"/>
                            <w:rPr>
                              <w:ins w:id="33" w:author="Shreeramula, Raatnakar" w:date="2014-04-21T13:21:00Z"/>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F06637">
                            <w:rPr>
                              <w:rFonts w:asciiTheme="minorHAnsi" w:hAnsiTheme="minorHAnsi" w:cstheme="minorHAnsi"/>
                            </w:rPr>
                            <w:t xml:space="preserve">Settings Management Database </w:t>
                          </w:r>
                          <w:r>
                            <w:rPr>
                              <w:rFonts w:asciiTheme="minorHAnsi" w:hAnsiTheme="minorHAnsi" w:cstheme="minorHAnsi"/>
                            </w:rPr>
                            <w:t>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ins w:id="34" w:author="GARETH THOMPSON" w:date="2014-04-21T13:04:00Z">
                            <w:r w:rsidR="00F06637">
                              <w:rPr>
                                <w:rFonts w:asciiTheme="minorHAnsi" w:hAnsiTheme="minorHAnsi" w:cstheme="minorHAnsi"/>
                              </w:rPr>
                              <w:t>0.1</w:t>
                            </w:r>
                          </w:ins>
                        </w:p>
                        <w:p w14:paraId="4799A266" w14:textId="3C6A7F56" w:rsidR="007D1EFE" w:rsidRDefault="007D1EFE" w:rsidP="008113AF">
                          <w:pPr>
                            <w:pStyle w:val="Header"/>
                            <w:jc w:val="right"/>
                            <w:rPr>
                              <w:rFonts w:asciiTheme="minorHAnsi" w:hAnsiTheme="minorHAnsi" w:cstheme="minorHAnsi"/>
                            </w:rPr>
                          </w:pP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14:paraId="6BF80F06" w14:textId="77777777" w:rsidR="007D1EFE" w:rsidRPr="008113AF" w:rsidRDefault="007D1EFE" w:rsidP="008113AF">
                          <w:pPr>
                            <w:pStyle w:val="Header"/>
                            <w:jc w:val="right"/>
                            <w:rPr>
                              <w:rFonts w:asciiTheme="minorHAnsi" w:hAnsiTheme="minorHAnsi" w:cstheme="minorHAnsi"/>
                            </w:rPr>
                          </w:pPr>
                        </w:p>
                        <w:p w14:paraId="26654F91" w14:textId="77777777" w:rsidR="007D1EFE" w:rsidRDefault="007D1E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in;margin-top:-5.6pt;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" stroked="f">
              <v:textbox>
                <w:txbxContent>
                  <w:p w14:paraId="2F9D30EB" w14:textId="77777777" w:rsidR="007C0642" w:rsidRDefault="007D1EFE" w:rsidP="008113AF">
                    <w:pPr>
                      <w:pStyle w:val="Header"/>
                      <w:jc w:val="right"/>
                      <w:rPr>
                        <w:ins w:id="35" w:author="Shreeramula, Raatnakar" w:date="2014-04-21T13:21:00Z"/>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F06637">
                      <w:rPr>
                        <w:rFonts w:asciiTheme="minorHAnsi" w:hAnsiTheme="minorHAnsi" w:cstheme="minorHAnsi"/>
                      </w:rPr>
                      <w:t xml:space="preserve">Settings Management Database </w:t>
                    </w:r>
                    <w:r>
                      <w:rPr>
                        <w:rFonts w:asciiTheme="minorHAnsi" w:hAnsiTheme="minorHAnsi" w:cstheme="minorHAnsi"/>
                      </w:rPr>
                      <w:t>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ins w:id="36" w:author="GARETH THOMPSON" w:date="2014-04-21T13:04:00Z">
                      <w:r w:rsidR="00F06637">
                        <w:rPr>
                          <w:rFonts w:asciiTheme="minorHAnsi" w:hAnsiTheme="minorHAnsi" w:cstheme="minorHAnsi"/>
                        </w:rPr>
                        <w:t>0.1</w:t>
                      </w:r>
                    </w:ins>
                  </w:p>
                  <w:p w14:paraId="4799A266" w14:textId="3C6A7F56" w:rsidR="007D1EFE" w:rsidRDefault="007D1EFE" w:rsidP="008113AF">
                    <w:pPr>
                      <w:pStyle w:val="Header"/>
                      <w:jc w:val="right"/>
                      <w:rPr>
                        <w:rFonts w:asciiTheme="minorHAnsi" w:hAnsiTheme="minorHAnsi" w:cstheme="minorHAnsi"/>
                      </w:rPr>
                    </w:pP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14:paraId="6BF80F06" w14:textId="77777777" w:rsidR="007D1EFE" w:rsidRPr="008113AF" w:rsidRDefault="007D1EFE" w:rsidP="008113AF">
                    <w:pPr>
                      <w:pStyle w:val="Header"/>
                      <w:jc w:val="right"/>
                      <w:rPr>
                        <w:rFonts w:asciiTheme="minorHAnsi" w:hAnsiTheme="minorHAnsi" w:cstheme="minorHAnsi"/>
                      </w:rPr>
                    </w:pPr>
                  </w:p>
                  <w:p w14:paraId="26654F91" w14:textId="77777777" w:rsidR="007D1EFE" w:rsidRDefault="007D1EFE"/>
                </w:txbxContent>
              </v:textbox>
            </v:shape>
          </w:pict>
        </mc:Fallback>
      </mc:AlternateContent>
    </w:r>
    <w:r>
      <w:rPr>
        <w:noProof/>
      </w:rPr>
      <w:drawing>
        <wp:anchor distT="0" distB="0" distL="114300" distR="114300" simplePos="0" relativeHeight="251666432" behindDoc="1" locked="0" layoutInCell="1" allowOverlap="1" wp14:anchorId="534A7FA4" wp14:editId="6C0F98E2">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14:paraId="2319A626" w14:textId="77777777" w:rsidR="007D1EFE" w:rsidRPr="000C2D55" w:rsidRDefault="007D1EFE" w:rsidP="008113AF">
    <w:pPr>
      <w:pStyle w:val="Header"/>
      <w:rPr>
        <w:b/>
        <w:i/>
        <w:sz w:val="20"/>
        <w:szCs w:val="20"/>
      </w:rPr>
    </w:pPr>
    <w:r>
      <w:rPr>
        <w:b/>
        <w:sz w:val="20"/>
        <w:szCs w:val="20"/>
      </w:rPr>
      <w:t xml:space="preserve">                                              </w:t>
    </w:r>
  </w:p>
  <w:p w14:paraId="2A07C4BE" w14:textId="77777777" w:rsidR="007D1EFE" w:rsidRDefault="007D1EFE"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3A974" w14:textId="77777777" w:rsidR="007D1EFE" w:rsidRPr="00E77A87" w:rsidRDefault="007D1EFE" w:rsidP="00CE0A8E">
    <w:pPr>
      <w:pStyle w:val="Header"/>
      <w:rPr>
        <w:b/>
        <w:sz w:val="20"/>
        <w:szCs w:val="20"/>
      </w:rPr>
    </w:pPr>
    <w:r>
      <w:rPr>
        <w:noProof/>
      </w:rPr>
      <w:drawing>
        <wp:anchor distT="0" distB="0" distL="114300" distR="114300" simplePos="0" relativeHeight="251662336" behindDoc="1" locked="0" layoutInCell="1" allowOverlap="1" wp14:anchorId="1C31EC7A" wp14:editId="4249BDA4">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       </w:t>
    </w:r>
  </w:p>
  <w:p w14:paraId="7628B3DC" w14:textId="77777777" w:rsidR="007D1EFE" w:rsidRPr="000C2D55" w:rsidRDefault="007D1EFE" w:rsidP="00CE0A8E">
    <w:pPr>
      <w:pStyle w:val="Header"/>
      <w:rPr>
        <w:b/>
        <w:i/>
        <w:sz w:val="20"/>
        <w:szCs w:val="20"/>
      </w:rPr>
    </w:pPr>
    <w:r>
      <w:rPr>
        <w:b/>
        <w:sz w:val="20"/>
        <w:szCs w:val="20"/>
      </w:rPr>
      <w:t xml:space="preserve">                                               </w:t>
    </w:r>
    <w:r>
      <w:t xml:space="preserve">    </w:t>
    </w:r>
  </w:p>
  <w:p w14:paraId="1288EE45" w14:textId="77777777" w:rsidR="007D1EFE" w:rsidRDefault="007D1EFE"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C93894"/>
    <w:multiLevelType w:val="hybridMultilevel"/>
    <w:tmpl w:val="4DD8B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EC55F52"/>
    <w:multiLevelType w:val="multilevel"/>
    <w:tmpl w:val="3A4A7B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692982"/>
    <w:multiLevelType w:val="hybridMultilevel"/>
    <w:tmpl w:val="1DCC62D6"/>
    <w:lvl w:ilvl="0" w:tplc="0C98759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DD718B"/>
    <w:multiLevelType w:val="hybridMultilevel"/>
    <w:tmpl w:val="56207788"/>
    <w:lvl w:ilvl="0" w:tplc="9B244D14">
      <w:start w:val="1"/>
      <w:numFmt w:val="decimal"/>
      <w:lvlText w:val="%1."/>
      <w:lvlJc w:val="left"/>
      <w:pPr>
        <w:ind w:left="648" w:hanging="360"/>
      </w:pPr>
      <w:rPr>
        <w:rFonts w:ascii="Arial" w:hAnsi="Arial" w:cs="Arial" w:hint="default"/>
        <w:sz w:val="24"/>
        <w:szCs w:val="24"/>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39F666F"/>
    <w:multiLevelType w:val="hybridMultilevel"/>
    <w:tmpl w:val="56207788"/>
    <w:lvl w:ilvl="0" w:tplc="9B244D14">
      <w:start w:val="1"/>
      <w:numFmt w:val="decimal"/>
      <w:lvlText w:val="%1."/>
      <w:lvlJc w:val="left"/>
      <w:pPr>
        <w:ind w:left="648" w:hanging="360"/>
      </w:pPr>
      <w:rPr>
        <w:rFonts w:ascii="Arial" w:hAnsi="Arial" w:cs="Arial" w:hint="default"/>
        <w:sz w:val="24"/>
        <w:szCs w:val="24"/>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155C29F1"/>
    <w:multiLevelType w:val="hybridMultilevel"/>
    <w:tmpl w:val="4DD8B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6992EC2"/>
    <w:multiLevelType w:val="hybridMultilevel"/>
    <w:tmpl w:val="4DD8B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18BB66F8"/>
    <w:multiLevelType w:val="multilevel"/>
    <w:tmpl w:val="11AAE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A222E8"/>
    <w:multiLevelType w:val="multilevel"/>
    <w:tmpl w:val="B74C8B3C"/>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C85450"/>
    <w:multiLevelType w:val="multilevel"/>
    <w:tmpl w:val="776AAA58"/>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23885799"/>
    <w:multiLevelType w:val="multilevel"/>
    <w:tmpl w:val="B74C8B3C"/>
    <w:lvl w:ilvl="0">
      <w:start w:val="1"/>
      <w:numFmt w:val="decimal"/>
      <w:lvlText w:val="%1."/>
      <w:lvlJc w:val="left"/>
      <w:pPr>
        <w:tabs>
          <w:tab w:val="num" w:pos="990"/>
        </w:tabs>
        <w:ind w:left="99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1E042F"/>
    <w:multiLevelType w:val="hybridMultilevel"/>
    <w:tmpl w:val="0A825D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72E4913"/>
    <w:multiLevelType w:val="multilevel"/>
    <w:tmpl w:val="B74C8B3C"/>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9009F1"/>
    <w:multiLevelType w:val="hybridMultilevel"/>
    <w:tmpl w:val="4DD8B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29F84CA1"/>
    <w:multiLevelType w:val="hybridMultilevel"/>
    <w:tmpl w:val="93FA7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590604"/>
    <w:multiLevelType w:val="multilevel"/>
    <w:tmpl w:val="ACBC18EE"/>
    <w:lvl w:ilvl="0">
      <w:start w:val="1"/>
      <w:numFmt w:val="decimal"/>
      <w:lvlText w:val="%1)"/>
      <w:lvlJc w:val="left"/>
      <w:pPr>
        <w:ind w:left="1080" w:hanging="360"/>
      </w:pPr>
      <w:rPr>
        <w:b/>
        <w:color w:val="auto"/>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nsid w:val="30892B5E"/>
    <w:multiLevelType w:val="hybridMultilevel"/>
    <w:tmpl w:val="C96CB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3E85332B"/>
    <w:multiLevelType w:val="hybridMultilevel"/>
    <w:tmpl w:val="95403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BA2DDC"/>
    <w:multiLevelType w:val="hybridMultilevel"/>
    <w:tmpl w:val="2D9077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2704F3"/>
    <w:multiLevelType w:val="hybridMultilevel"/>
    <w:tmpl w:val="56207788"/>
    <w:lvl w:ilvl="0" w:tplc="9B244D14">
      <w:start w:val="1"/>
      <w:numFmt w:val="decimal"/>
      <w:lvlText w:val="%1."/>
      <w:lvlJc w:val="left"/>
      <w:pPr>
        <w:ind w:left="648" w:hanging="360"/>
      </w:pPr>
      <w:rPr>
        <w:rFonts w:ascii="Arial" w:hAnsi="Arial" w:cs="Arial" w:hint="default"/>
        <w:sz w:val="24"/>
        <w:szCs w:val="24"/>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51FE5097"/>
    <w:multiLevelType w:val="hybridMultilevel"/>
    <w:tmpl w:val="4DD8B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55D1473"/>
    <w:multiLevelType w:val="multilevel"/>
    <w:tmpl w:val="B74C8B3C"/>
    <w:lvl w:ilvl="0">
      <w:start w:val="1"/>
      <w:numFmt w:val="decimal"/>
      <w:lvlText w:val="%1."/>
      <w:lvlJc w:val="left"/>
      <w:pPr>
        <w:tabs>
          <w:tab w:val="num" w:pos="990"/>
        </w:tabs>
        <w:ind w:left="99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0829E5"/>
    <w:multiLevelType w:val="multilevel"/>
    <w:tmpl w:val="B74C8B3C"/>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FC3EB0"/>
    <w:multiLevelType w:val="hybridMultilevel"/>
    <w:tmpl w:val="56207788"/>
    <w:lvl w:ilvl="0" w:tplc="9B244D14">
      <w:start w:val="1"/>
      <w:numFmt w:val="decimal"/>
      <w:lvlText w:val="%1."/>
      <w:lvlJc w:val="left"/>
      <w:pPr>
        <w:ind w:left="648" w:hanging="360"/>
      </w:pPr>
      <w:rPr>
        <w:rFonts w:ascii="Arial" w:hAnsi="Arial" w:cs="Arial" w:hint="default"/>
        <w:sz w:val="24"/>
        <w:szCs w:val="24"/>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nsid w:val="5C113FEA"/>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F5C0F85"/>
    <w:multiLevelType w:val="hybridMultilevel"/>
    <w:tmpl w:val="305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A526BE"/>
    <w:multiLevelType w:val="multilevel"/>
    <w:tmpl w:val="ACBC18EE"/>
    <w:lvl w:ilvl="0">
      <w:start w:val="1"/>
      <w:numFmt w:val="decimal"/>
      <w:lvlText w:val="%1)"/>
      <w:lvlJc w:val="left"/>
      <w:pPr>
        <w:ind w:left="360" w:hanging="360"/>
      </w:pPr>
      <w:rPr>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74752CB"/>
    <w:multiLevelType w:val="hybridMultilevel"/>
    <w:tmpl w:val="4DD8B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5B44B7F"/>
    <w:multiLevelType w:val="hybridMultilevel"/>
    <w:tmpl w:val="319A5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86026D"/>
    <w:multiLevelType w:val="multilevel"/>
    <w:tmpl w:val="ACBC18EE"/>
    <w:lvl w:ilvl="0">
      <w:start w:val="1"/>
      <w:numFmt w:val="decimal"/>
      <w:lvlText w:val="%1)"/>
      <w:lvlJc w:val="left"/>
      <w:pPr>
        <w:ind w:left="1080" w:hanging="360"/>
      </w:pPr>
      <w:rPr>
        <w:b/>
        <w:color w:val="auto"/>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1">
    <w:nsid w:val="7E4C7BA4"/>
    <w:multiLevelType w:val="multilevel"/>
    <w:tmpl w:val="3A4A7B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5008A9"/>
    <w:multiLevelType w:val="hybridMultilevel"/>
    <w:tmpl w:val="EA543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1820F1"/>
    <w:multiLevelType w:val="hybridMultilevel"/>
    <w:tmpl w:val="9AC2726E"/>
    <w:lvl w:ilvl="0" w:tplc="0409000F">
      <w:start w:val="1"/>
      <w:numFmt w:val="decimal"/>
      <w:lvlText w:val="%1."/>
      <w:lvlJc w:val="left"/>
      <w:pPr>
        <w:ind w:left="720" w:hanging="360"/>
      </w:pPr>
    </w:lvl>
    <w:lvl w:ilvl="1" w:tplc="85D25CD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5"/>
  </w:num>
  <w:num w:numId="13">
    <w:abstractNumId w:val="42"/>
  </w:num>
  <w:num w:numId="14">
    <w:abstractNumId w:val="43"/>
  </w:num>
  <w:num w:numId="15">
    <w:abstractNumId w:val="21"/>
  </w:num>
  <w:num w:numId="16">
    <w:abstractNumId w:val="27"/>
  </w:num>
  <w:num w:numId="17">
    <w:abstractNumId w:val="13"/>
  </w:num>
  <w:num w:numId="18">
    <w:abstractNumId w:val="14"/>
  </w:num>
  <w:num w:numId="19">
    <w:abstractNumId w:val="33"/>
  </w:num>
  <w:num w:numId="20">
    <w:abstractNumId w:val="29"/>
  </w:num>
  <w:num w:numId="21">
    <w:abstractNumId w:val="41"/>
  </w:num>
  <w:num w:numId="22">
    <w:abstractNumId w:val="11"/>
  </w:num>
  <w:num w:numId="23">
    <w:abstractNumId w:val="24"/>
  </w:num>
  <w:num w:numId="24">
    <w:abstractNumId w:val="28"/>
  </w:num>
  <w:num w:numId="25">
    <w:abstractNumId w:val="26"/>
  </w:num>
  <w:num w:numId="26">
    <w:abstractNumId w:val="36"/>
  </w:num>
  <w:num w:numId="27">
    <w:abstractNumId w:val="40"/>
  </w:num>
  <w:num w:numId="28">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22"/>
  </w:num>
  <w:num w:numId="30">
    <w:abstractNumId w:val="25"/>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20"/>
  </w:num>
  <w:num w:numId="34">
    <w:abstractNumId w:val="18"/>
  </w:num>
  <w:num w:numId="35">
    <w:abstractNumId w:val="32"/>
  </w:num>
  <w:num w:numId="36">
    <w:abstractNumId w:val="39"/>
  </w:num>
  <w:num w:numId="37">
    <w:abstractNumId w:val="31"/>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8"/>
  </w:num>
  <w:num w:numId="41">
    <w:abstractNumId w:val="30"/>
  </w:num>
  <w:num w:numId="42">
    <w:abstractNumId w:val="16"/>
  </w:num>
  <w:num w:numId="43">
    <w:abstractNumId w:val="15"/>
  </w:num>
  <w:num w:numId="44">
    <w:abstractNumId w:val="19"/>
  </w:num>
  <w:num w:numId="45">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EDC"/>
    <w:rsid w:val="0000783D"/>
    <w:rsid w:val="00011123"/>
    <w:rsid w:val="000117FC"/>
    <w:rsid w:val="00011837"/>
    <w:rsid w:val="0001246D"/>
    <w:rsid w:val="00012DE4"/>
    <w:rsid w:val="00013BF8"/>
    <w:rsid w:val="0001435C"/>
    <w:rsid w:val="00014580"/>
    <w:rsid w:val="0001479A"/>
    <w:rsid w:val="0001501A"/>
    <w:rsid w:val="00016BCE"/>
    <w:rsid w:val="00020906"/>
    <w:rsid w:val="000228BD"/>
    <w:rsid w:val="00022CCC"/>
    <w:rsid w:val="0002312B"/>
    <w:rsid w:val="00023A8A"/>
    <w:rsid w:val="0002560F"/>
    <w:rsid w:val="00025D83"/>
    <w:rsid w:val="00026950"/>
    <w:rsid w:val="00026C63"/>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573BE"/>
    <w:rsid w:val="00060DD7"/>
    <w:rsid w:val="00060E0E"/>
    <w:rsid w:val="000616AA"/>
    <w:rsid w:val="0006196C"/>
    <w:rsid w:val="00061DB1"/>
    <w:rsid w:val="0006208A"/>
    <w:rsid w:val="0006255D"/>
    <w:rsid w:val="0006309A"/>
    <w:rsid w:val="000636D3"/>
    <w:rsid w:val="0006375A"/>
    <w:rsid w:val="00065119"/>
    <w:rsid w:val="0006550C"/>
    <w:rsid w:val="00065DEF"/>
    <w:rsid w:val="0006656D"/>
    <w:rsid w:val="00066D41"/>
    <w:rsid w:val="000670F4"/>
    <w:rsid w:val="00070432"/>
    <w:rsid w:val="0007097C"/>
    <w:rsid w:val="00070BC7"/>
    <w:rsid w:val="00070C91"/>
    <w:rsid w:val="00070EA6"/>
    <w:rsid w:val="00070ED2"/>
    <w:rsid w:val="00071412"/>
    <w:rsid w:val="0007158E"/>
    <w:rsid w:val="000718FF"/>
    <w:rsid w:val="00072B1B"/>
    <w:rsid w:val="00072FC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0E9E"/>
    <w:rsid w:val="000A3C2A"/>
    <w:rsid w:val="000A3E6E"/>
    <w:rsid w:val="000A5DA7"/>
    <w:rsid w:val="000A6742"/>
    <w:rsid w:val="000A6BF6"/>
    <w:rsid w:val="000A7260"/>
    <w:rsid w:val="000A7D40"/>
    <w:rsid w:val="000B01D1"/>
    <w:rsid w:val="000B0918"/>
    <w:rsid w:val="000B09C0"/>
    <w:rsid w:val="000B0E42"/>
    <w:rsid w:val="000B1495"/>
    <w:rsid w:val="000B1FC3"/>
    <w:rsid w:val="000B20C6"/>
    <w:rsid w:val="000B247B"/>
    <w:rsid w:val="000B2843"/>
    <w:rsid w:val="000B2EEA"/>
    <w:rsid w:val="000B439B"/>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4B4"/>
    <w:rsid w:val="000D462E"/>
    <w:rsid w:val="000D4B76"/>
    <w:rsid w:val="000D4CD2"/>
    <w:rsid w:val="000D4DFF"/>
    <w:rsid w:val="000D6D38"/>
    <w:rsid w:val="000D7A29"/>
    <w:rsid w:val="000D7B60"/>
    <w:rsid w:val="000D7CDE"/>
    <w:rsid w:val="000D7DBB"/>
    <w:rsid w:val="000E133F"/>
    <w:rsid w:val="000E2FFA"/>
    <w:rsid w:val="000E3074"/>
    <w:rsid w:val="000E4118"/>
    <w:rsid w:val="000E4241"/>
    <w:rsid w:val="000E4780"/>
    <w:rsid w:val="000E4838"/>
    <w:rsid w:val="000E5C9A"/>
    <w:rsid w:val="000E6452"/>
    <w:rsid w:val="000E7CE0"/>
    <w:rsid w:val="000E7E18"/>
    <w:rsid w:val="000F1969"/>
    <w:rsid w:val="000F19FC"/>
    <w:rsid w:val="000F2509"/>
    <w:rsid w:val="000F2AD2"/>
    <w:rsid w:val="000F2BB1"/>
    <w:rsid w:val="000F2F8B"/>
    <w:rsid w:val="000F2FFD"/>
    <w:rsid w:val="000F44BB"/>
    <w:rsid w:val="000F4AEF"/>
    <w:rsid w:val="000F57F8"/>
    <w:rsid w:val="000F6B32"/>
    <w:rsid w:val="000F6D46"/>
    <w:rsid w:val="000F740F"/>
    <w:rsid w:val="000F74E1"/>
    <w:rsid w:val="000F7C22"/>
    <w:rsid w:val="00100018"/>
    <w:rsid w:val="0010157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6AD"/>
    <w:rsid w:val="0011570E"/>
    <w:rsid w:val="001163CC"/>
    <w:rsid w:val="00116586"/>
    <w:rsid w:val="00117821"/>
    <w:rsid w:val="00117E1E"/>
    <w:rsid w:val="00120155"/>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6FD5"/>
    <w:rsid w:val="0013759E"/>
    <w:rsid w:val="0014000F"/>
    <w:rsid w:val="00140486"/>
    <w:rsid w:val="001410B7"/>
    <w:rsid w:val="00142849"/>
    <w:rsid w:val="00143225"/>
    <w:rsid w:val="001443EB"/>
    <w:rsid w:val="00144960"/>
    <w:rsid w:val="00144A75"/>
    <w:rsid w:val="00146275"/>
    <w:rsid w:val="001469E1"/>
    <w:rsid w:val="00150C86"/>
    <w:rsid w:val="00151AE9"/>
    <w:rsid w:val="00151EAD"/>
    <w:rsid w:val="001535F5"/>
    <w:rsid w:val="001538EA"/>
    <w:rsid w:val="0015417E"/>
    <w:rsid w:val="0015456E"/>
    <w:rsid w:val="0015477F"/>
    <w:rsid w:val="001556BC"/>
    <w:rsid w:val="00155734"/>
    <w:rsid w:val="00157152"/>
    <w:rsid w:val="001601AD"/>
    <w:rsid w:val="00161874"/>
    <w:rsid w:val="00161934"/>
    <w:rsid w:val="00162D72"/>
    <w:rsid w:val="00164E4B"/>
    <w:rsid w:val="001652D4"/>
    <w:rsid w:val="001666CE"/>
    <w:rsid w:val="00171117"/>
    <w:rsid w:val="0017136F"/>
    <w:rsid w:val="001714B3"/>
    <w:rsid w:val="0017211C"/>
    <w:rsid w:val="00172837"/>
    <w:rsid w:val="001778A3"/>
    <w:rsid w:val="00180DA3"/>
    <w:rsid w:val="00180E7F"/>
    <w:rsid w:val="0018191C"/>
    <w:rsid w:val="00181E26"/>
    <w:rsid w:val="00182002"/>
    <w:rsid w:val="0018208A"/>
    <w:rsid w:val="001821F0"/>
    <w:rsid w:val="00182473"/>
    <w:rsid w:val="00182B1F"/>
    <w:rsid w:val="0018348C"/>
    <w:rsid w:val="00183FF5"/>
    <w:rsid w:val="001850B9"/>
    <w:rsid w:val="0018525B"/>
    <w:rsid w:val="001900BE"/>
    <w:rsid w:val="001911F3"/>
    <w:rsid w:val="00191253"/>
    <w:rsid w:val="00192244"/>
    <w:rsid w:val="00192993"/>
    <w:rsid w:val="00193AC3"/>
    <w:rsid w:val="0019416C"/>
    <w:rsid w:val="00194423"/>
    <w:rsid w:val="0019469A"/>
    <w:rsid w:val="001957DF"/>
    <w:rsid w:val="00196FE8"/>
    <w:rsid w:val="001977E4"/>
    <w:rsid w:val="00197A13"/>
    <w:rsid w:val="001A0452"/>
    <w:rsid w:val="001A05D1"/>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4F27"/>
    <w:rsid w:val="001B5A53"/>
    <w:rsid w:val="001B604D"/>
    <w:rsid w:val="001B6F5A"/>
    <w:rsid w:val="001C028D"/>
    <w:rsid w:val="001C0500"/>
    <w:rsid w:val="001C0501"/>
    <w:rsid w:val="001C05DE"/>
    <w:rsid w:val="001C11C6"/>
    <w:rsid w:val="001C43D5"/>
    <w:rsid w:val="001C4700"/>
    <w:rsid w:val="001C564B"/>
    <w:rsid w:val="001C5E40"/>
    <w:rsid w:val="001C7050"/>
    <w:rsid w:val="001D0655"/>
    <w:rsid w:val="001D0954"/>
    <w:rsid w:val="001D1C94"/>
    <w:rsid w:val="001D28D0"/>
    <w:rsid w:val="001D2A3A"/>
    <w:rsid w:val="001D2C4F"/>
    <w:rsid w:val="001D308F"/>
    <w:rsid w:val="001D461D"/>
    <w:rsid w:val="001D5751"/>
    <w:rsid w:val="001D6305"/>
    <w:rsid w:val="001D66AD"/>
    <w:rsid w:val="001D78F5"/>
    <w:rsid w:val="001D7E59"/>
    <w:rsid w:val="001D7FBC"/>
    <w:rsid w:val="001E00B7"/>
    <w:rsid w:val="001E060F"/>
    <w:rsid w:val="001E1568"/>
    <w:rsid w:val="001E1F23"/>
    <w:rsid w:val="001E22BA"/>
    <w:rsid w:val="001E237D"/>
    <w:rsid w:val="001E2CC0"/>
    <w:rsid w:val="001E345C"/>
    <w:rsid w:val="001E3DDB"/>
    <w:rsid w:val="001E40B7"/>
    <w:rsid w:val="001E577D"/>
    <w:rsid w:val="001E5A07"/>
    <w:rsid w:val="001E5C4C"/>
    <w:rsid w:val="001E6734"/>
    <w:rsid w:val="001E70B6"/>
    <w:rsid w:val="001E7B45"/>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17E69"/>
    <w:rsid w:val="002202B8"/>
    <w:rsid w:val="002204DF"/>
    <w:rsid w:val="002214C7"/>
    <w:rsid w:val="00221AC0"/>
    <w:rsid w:val="002223E7"/>
    <w:rsid w:val="002226EA"/>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4275"/>
    <w:rsid w:val="002353B9"/>
    <w:rsid w:val="0023596F"/>
    <w:rsid w:val="002362CA"/>
    <w:rsid w:val="002370B5"/>
    <w:rsid w:val="00237569"/>
    <w:rsid w:val="0024142E"/>
    <w:rsid w:val="00241C54"/>
    <w:rsid w:val="00242DA9"/>
    <w:rsid w:val="00244170"/>
    <w:rsid w:val="002444ED"/>
    <w:rsid w:val="002446BC"/>
    <w:rsid w:val="002450FD"/>
    <w:rsid w:val="002451A8"/>
    <w:rsid w:val="00245DED"/>
    <w:rsid w:val="002468DB"/>
    <w:rsid w:val="002475C3"/>
    <w:rsid w:val="00250F7A"/>
    <w:rsid w:val="00251906"/>
    <w:rsid w:val="00251A60"/>
    <w:rsid w:val="00251F5F"/>
    <w:rsid w:val="002521B3"/>
    <w:rsid w:val="002525EF"/>
    <w:rsid w:val="00255031"/>
    <w:rsid w:val="00255600"/>
    <w:rsid w:val="00256686"/>
    <w:rsid w:val="00256697"/>
    <w:rsid w:val="0025691C"/>
    <w:rsid w:val="00256DF5"/>
    <w:rsid w:val="00257662"/>
    <w:rsid w:val="00257C60"/>
    <w:rsid w:val="00260496"/>
    <w:rsid w:val="00260631"/>
    <w:rsid w:val="00261A47"/>
    <w:rsid w:val="00261B11"/>
    <w:rsid w:val="002624AE"/>
    <w:rsid w:val="002626CC"/>
    <w:rsid w:val="002640AC"/>
    <w:rsid w:val="00264ACE"/>
    <w:rsid w:val="002653AA"/>
    <w:rsid w:val="00265D94"/>
    <w:rsid w:val="0026668C"/>
    <w:rsid w:val="002670D1"/>
    <w:rsid w:val="00270340"/>
    <w:rsid w:val="00270D8C"/>
    <w:rsid w:val="002715CB"/>
    <w:rsid w:val="002723CE"/>
    <w:rsid w:val="00274AAE"/>
    <w:rsid w:val="0027561A"/>
    <w:rsid w:val="00275873"/>
    <w:rsid w:val="00275ABA"/>
    <w:rsid w:val="002760D0"/>
    <w:rsid w:val="00277179"/>
    <w:rsid w:val="0027743F"/>
    <w:rsid w:val="00280B80"/>
    <w:rsid w:val="00280D88"/>
    <w:rsid w:val="00284A0B"/>
    <w:rsid w:val="00285331"/>
    <w:rsid w:val="00287296"/>
    <w:rsid w:val="00287F41"/>
    <w:rsid w:val="0029069F"/>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18F5"/>
    <w:rsid w:val="002A3CFA"/>
    <w:rsid w:val="002A49EE"/>
    <w:rsid w:val="002A4C0D"/>
    <w:rsid w:val="002A53E6"/>
    <w:rsid w:val="002A57BD"/>
    <w:rsid w:val="002A59CC"/>
    <w:rsid w:val="002A5ECE"/>
    <w:rsid w:val="002A79B5"/>
    <w:rsid w:val="002B16DA"/>
    <w:rsid w:val="002B1D63"/>
    <w:rsid w:val="002B240D"/>
    <w:rsid w:val="002B2812"/>
    <w:rsid w:val="002B379C"/>
    <w:rsid w:val="002B3B5C"/>
    <w:rsid w:val="002B4113"/>
    <w:rsid w:val="002B471B"/>
    <w:rsid w:val="002B5915"/>
    <w:rsid w:val="002B5A5B"/>
    <w:rsid w:val="002B738A"/>
    <w:rsid w:val="002C1116"/>
    <w:rsid w:val="002C158B"/>
    <w:rsid w:val="002C1AE9"/>
    <w:rsid w:val="002C3249"/>
    <w:rsid w:val="002C4697"/>
    <w:rsid w:val="002C4868"/>
    <w:rsid w:val="002D07BF"/>
    <w:rsid w:val="002D1732"/>
    <w:rsid w:val="002D18D6"/>
    <w:rsid w:val="002D35B3"/>
    <w:rsid w:val="002D3E52"/>
    <w:rsid w:val="002D40BF"/>
    <w:rsid w:val="002D45FD"/>
    <w:rsid w:val="002D46F3"/>
    <w:rsid w:val="002D4E2A"/>
    <w:rsid w:val="002D4F10"/>
    <w:rsid w:val="002D5A15"/>
    <w:rsid w:val="002D5CF7"/>
    <w:rsid w:val="002D67C3"/>
    <w:rsid w:val="002E0156"/>
    <w:rsid w:val="002E0158"/>
    <w:rsid w:val="002E0ED7"/>
    <w:rsid w:val="002E2E86"/>
    <w:rsid w:val="002E3198"/>
    <w:rsid w:val="002E3E06"/>
    <w:rsid w:val="002E4678"/>
    <w:rsid w:val="002E49D2"/>
    <w:rsid w:val="002E5184"/>
    <w:rsid w:val="002E53C7"/>
    <w:rsid w:val="002E6245"/>
    <w:rsid w:val="002E62F5"/>
    <w:rsid w:val="002E62F6"/>
    <w:rsid w:val="002E666D"/>
    <w:rsid w:val="002E6E2C"/>
    <w:rsid w:val="002F17D8"/>
    <w:rsid w:val="002F2921"/>
    <w:rsid w:val="002F4A92"/>
    <w:rsid w:val="002F50C6"/>
    <w:rsid w:val="002F5331"/>
    <w:rsid w:val="002F79A8"/>
    <w:rsid w:val="00300245"/>
    <w:rsid w:val="003018BD"/>
    <w:rsid w:val="00301D86"/>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55C"/>
    <w:rsid w:val="003309CB"/>
    <w:rsid w:val="00330BAC"/>
    <w:rsid w:val="00331E80"/>
    <w:rsid w:val="00332779"/>
    <w:rsid w:val="00332A98"/>
    <w:rsid w:val="00333249"/>
    <w:rsid w:val="00333368"/>
    <w:rsid w:val="00333775"/>
    <w:rsid w:val="00333D62"/>
    <w:rsid w:val="00333D72"/>
    <w:rsid w:val="00334045"/>
    <w:rsid w:val="003342DE"/>
    <w:rsid w:val="00334373"/>
    <w:rsid w:val="00335D3F"/>
    <w:rsid w:val="00336FFB"/>
    <w:rsid w:val="0033770C"/>
    <w:rsid w:val="003406E5"/>
    <w:rsid w:val="00344C6C"/>
    <w:rsid w:val="00345ADE"/>
    <w:rsid w:val="00345C40"/>
    <w:rsid w:val="00345DE2"/>
    <w:rsid w:val="00345F75"/>
    <w:rsid w:val="00346688"/>
    <w:rsid w:val="003469D2"/>
    <w:rsid w:val="00346C7C"/>
    <w:rsid w:val="003500DE"/>
    <w:rsid w:val="003508A9"/>
    <w:rsid w:val="00351011"/>
    <w:rsid w:val="00352298"/>
    <w:rsid w:val="00352745"/>
    <w:rsid w:val="00352FFF"/>
    <w:rsid w:val="0035389A"/>
    <w:rsid w:val="00353E1D"/>
    <w:rsid w:val="003543DA"/>
    <w:rsid w:val="00354D49"/>
    <w:rsid w:val="00354F92"/>
    <w:rsid w:val="003559E5"/>
    <w:rsid w:val="003567F6"/>
    <w:rsid w:val="00356E6B"/>
    <w:rsid w:val="00361416"/>
    <w:rsid w:val="00361927"/>
    <w:rsid w:val="0036193B"/>
    <w:rsid w:val="003621BA"/>
    <w:rsid w:val="00363108"/>
    <w:rsid w:val="00363B61"/>
    <w:rsid w:val="0036547A"/>
    <w:rsid w:val="0036548B"/>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3F01"/>
    <w:rsid w:val="00385499"/>
    <w:rsid w:val="003860AE"/>
    <w:rsid w:val="00387C89"/>
    <w:rsid w:val="0039240E"/>
    <w:rsid w:val="00392865"/>
    <w:rsid w:val="00394730"/>
    <w:rsid w:val="003A061D"/>
    <w:rsid w:val="003A08E5"/>
    <w:rsid w:val="003A094A"/>
    <w:rsid w:val="003A128E"/>
    <w:rsid w:val="003A251A"/>
    <w:rsid w:val="003A2946"/>
    <w:rsid w:val="003A29A5"/>
    <w:rsid w:val="003A3D4A"/>
    <w:rsid w:val="003A4344"/>
    <w:rsid w:val="003A5223"/>
    <w:rsid w:val="003A583A"/>
    <w:rsid w:val="003A5A04"/>
    <w:rsid w:val="003A6319"/>
    <w:rsid w:val="003A68B7"/>
    <w:rsid w:val="003A743B"/>
    <w:rsid w:val="003A764C"/>
    <w:rsid w:val="003A7C90"/>
    <w:rsid w:val="003B02EB"/>
    <w:rsid w:val="003B0C4A"/>
    <w:rsid w:val="003B120D"/>
    <w:rsid w:val="003B1BD1"/>
    <w:rsid w:val="003B34C8"/>
    <w:rsid w:val="003B44DF"/>
    <w:rsid w:val="003B60D8"/>
    <w:rsid w:val="003B6CD0"/>
    <w:rsid w:val="003B7AF2"/>
    <w:rsid w:val="003C05BC"/>
    <w:rsid w:val="003C1C03"/>
    <w:rsid w:val="003C1DB5"/>
    <w:rsid w:val="003C2DE0"/>
    <w:rsid w:val="003C38BB"/>
    <w:rsid w:val="003C56D8"/>
    <w:rsid w:val="003C575D"/>
    <w:rsid w:val="003C57CC"/>
    <w:rsid w:val="003C623D"/>
    <w:rsid w:val="003C6366"/>
    <w:rsid w:val="003C6488"/>
    <w:rsid w:val="003C6825"/>
    <w:rsid w:val="003C7F17"/>
    <w:rsid w:val="003D030A"/>
    <w:rsid w:val="003D0780"/>
    <w:rsid w:val="003D0AB3"/>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D7445"/>
    <w:rsid w:val="003D7DAC"/>
    <w:rsid w:val="003E022C"/>
    <w:rsid w:val="003E0E8E"/>
    <w:rsid w:val="003E0EC0"/>
    <w:rsid w:val="003E19A9"/>
    <w:rsid w:val="003E2290"/>
    <w:rsid w:val="003E247B"/>
    <w:rsid w:val="003E3160"/>
    <w:rsid w:val="003E3F7C"/>
    <w:rsid w:val="003E5052"/>
    <w:rsid w:val="003E7008"/>
    <w:rsid w:val="003E732B"/>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83A"/>
    <w:rsid w:val="003F7AB5"/>
    <w:rsid w:val="003F7D3A"/>
    <w:rsid w:val="003F7FD3"/>
    <w:rsid w:val="004003D7"/>
    <w:rsid w:val="00401476"/>
    <w:rsid w:val="00402514"/>
    <w:rsid w:val="00402564"/>
    <w:rsid w:val="00403D71"/>
    <w:rsid w:val="00404963"/>
    <w:rsid w:val="0040527B"/>
    <w:rsid w:val="00405491"/>
    <w:rsid w:val="00406C65"/>
    <w:rsid w:val="00406FF1"/>
    <w:rsid w:val="00410DAC"/>
    <w:rsid w:val="0041304E"/>
    <w:rsid w:val="004131D1"/>
    <w:rsid w:val="004146CB"/>
    <w:rsid w:val="004146D1"/>
    <w:rsid w:val="00416C00"/>
    <w:rsid w:val="004170A5"/>
    <w:rsid w:val="00417211"/>
    <w:rsid w:val="00417449"/>
    <w:rsid w:val="00417882"/>
    <w:rsid w:val="004203B5"/>
    <w:rsid w:val="004231AE"/>
    <w:rsid w:val="00424207"/>
    <w:rsid w:val="0042460A"/>
    <w:rsid w:val="004248C7"/>
    <w:rsid w:val="004275E9"/>
    <w:rsid w:val="00431935"/>
    <w:rsid w:val="00431D2E"/>
    <w:rsid w:val="00432D92"/>
    <w:rsid w:val="00433601"/>
    <w:rsid w:val="004347A6"/>
    <w:rsid w:val="00435A7A"/>
    <w:rsid w:val="004366EE"/>
    <w:rsid w:val="00436C05"/>
    <w:rsid w:val="00437805"/>
    <w:rsid w:val="004379FD"/>
    <w:rsid w:val="00440F06"/>
    <w:rsid w:val="00442D8A"/>
    <w:rsid w:val="004431A2"/>
    <w:rsid w:val="00444BDB"/>
    <w:rsid w:val="00445BF8"/>
    <w:rsid w:val="00446EB7"/>
    <w:rsid w:val="00447049"/>
    <w:rsid w:val="00447C07"/>
    <w:rsid w:val="00450AE0"/>
    <w:rsid w:val="004520B8"/>
    <w:rsid w:val="00452FDC"/>
    <w:rsid w:val="00454157"/>
    <w:rsid w:val="0045440E"/>
    <w:rsid w:val="00454B9E"/>
    <w:rsid w:val="00454E38"/>
    <w:rsid w:val="00455950"/>
    <w:rsid w:val="00455A2B"/>
    <w:rsid w:val="004564F0"/>
    <w:rsid w:val="00456627"/>
    <w:rsid w:val="00457682"/>
    <w:rsid w:val="0046043A"/>
    <w:rsid w:val="00464399"/>
    <w:rsid w:val="0046463E"/>
    <w:rsid w:val="00464B51"/>
    <w:rsid w:val="00465330"/>
    <w:rsid w:val="00466AC5"/>
    <w:rsid w:val="0046744D"/>
    <w:rsid w:val="004679FA"/>
    <w:rsid w:val="00470920"/>
    <w:rsid w:val="00470937"/>
    <w:rsid w:val="00470DC1"/>
    <w:rsid w:val="0047133A"/>
    <w:rsid w:val="0047140F"/>
    <w:rsid w:val="0047142C"/>
    <w:rsid w:val="00471ACC"/>
    <w:rsid w:val="00471F65"/>
    <w:rsid w:val="00471FCD"/>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0EAB"/>
    <w:rsid w:val="004924A7"/>
    <w:rsid w:val="00492861"/>
    <w:rsid w:val="00492A27"/>
    <w:rsid w:val="0049394C"/>
    <w:rsid w:val="00493A3E"/>
    <w:rsid w:val="00493FCE"/>
    <w:rsid w:val="00494365"/>
    <w:rsid w:val="0049556B"/>
    <w:rsid w:val="00495C34"/>
    <w:rsid w:val="00495D36"/>
    <w:rsid w:val="004960BE"/>
    <w:rsid w:val="0049616A"/>
    <w:rsid w:val="004968E6"/>
    <w:rsid w:val="00496AB1"/>
    <w:rsid w:val="0049729D"/>
    <w:rsid w:val="004A0986"/>
    <w:rsid w:val="004A16AA"/>
    <w:rsid w:val="004A2472"/>
    <w:rsid w:val="004A2655"/>
    <w:rsid w:val="004A2D2A"/>
    <w:rsid w:val="004A340C"/>
    <w:rsid w:val="004A3413"/>
    <w:rsid w:val="004A3AF1"/>
    <w:rsid w:val="004A4B97"/>
    <w:rsid w:val="004A508E"/>
    <w:rsid w:val="004A53CC"/>
    <w:rsid w:val="004A5712"/>
    <w:rsid w:val="004A6205"/>
    <w:rsid w:val="004A6B15"/>
    <w:rsid w:val="004A6CBA"/>
    <w:rsid w:val="004B0A7F"/>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7E9"/>
    <w:rsid w:val="004D28A4"/>
    <w:rsid w:val="004D41EE"/>
    <w:rsid w:val="004D47A1"/>
    <w:rsid w:val="004D562D"/>
    <w:rsid w:val="004D625C"/>
    <w:rsid w:val="004D6467"/>
    <w:rsid w:val="004D6A0D"/>
    <w:rsid w:val="004E0063"/>
    <w:rsid w:val="004E06CF"/>
    <w:rsid w:val="004E2462"/>
    <w:rsid w:val="004E25C3"/>
    <w:rsid w:val="004E367B"/>
    <w:rsid w:val="004E46F2"/>
    <w:rsid w:val="004E489C"/>
    <w:rsid w:val="004E54E7"/>
    <w:rsid w:val="004E6274"/>
    <w:rsid w:val="004E6353"/>
    <w:rsid w:val="004E73D0"/>
    <w:rsid w:val="004E7CDB"/>
    <w:rsid w:val="004F02F1"/>
    <w:rsid w:val="004F044E"/>
    <w:rsid w:val="004F15C2"/>
    <w:rsid w:val="004F1BC9"/>
    <w:rsid w:val="004F2349"/>
    <w:rsid w:val="004F36A3"/>
    <w:rsid w:val="004F4185"/>
    <w:rsid w:val="004F5E44"/>
    <w:rsid w:val="004F6C0E"/>
    <w:rsid w:val="004F6DAD"/>
    <w:rsid w:val="004F78D8"/>
    <w:rsid w:val="004F7923"/>
    <w:rsid w:val="00500F9D"/>
    <w:rsid w:val="0050170D"/>
    <w:rsid w:val="005021EA"/>
    <w:rsid w:val="00502F18"/>
    <w:rsid w:val="00502F23"/>
    <w:rsid w:val="00503A6F"/>
    <w:rsid w:val="00503CD3"/>
    <w:rsid w:val="00505583"/>
    <w:rsid w:val="00505719"/>
    <w:rsid w:val="00505FAC"/>
    <w:rsid w:val="00506E24"/>
    <w:rsid w:val="00506E54"/>
    <w:rsid w:val="0051033C"/>
    <w:rsid w:val="005105B9"/>
    <w:rsid w:val="005123AF"/>
    <w:rsid w:val="00512CEC"/>
    <w:rsid w:val="00512E0D"/>
    <w:rsid w:val="00513905"/>
    <w:rsid w:val="00513EAE"/>
    <w:rsid w:val="00515598"/>
    <w:rsid w:val="00516B09"/>
    <w:rsid w:val="00517359"/>
    <w:rsid w:val="00517A1E"/>
    <w:rsid w:val="005218F4"/>
    <w:rsid w:val="00521912"/>
    <w:rsid w:val="0052252D"/>
    <w:rsid w:val="0052280D"/>
    <w:rsid w:val="00522BF0"/>
    <w:rsid w:val="00522CE6"/>
    <w:rsid w:val="00522DB2"/>
    <w:rsid w:val="00522DD4"/>
    <w:rsid w:val="005243CD"/>
    <w:rsid w:val="00524BA5"/>
    <w:rsid w:val="005259EB"/>
    <w:rsid w:val="00525E78"/>
    <w:rsid w:val="005264F4"/>
    <w:rsid w:val="00526E38"/>
    <w:rsid w:val="00526F03"/>
    <w:rsid w:val="0052740B"/>
    <w:rsid w:val="00527F79"/>
    <w:rsid w:val="00530E10"/>
    <w:rsid w:val="00530E16"/>
    <w:rsid w:val="005312E4"/>
    <w:rsid w:val="00531E03"/>
    <w:rsid w:val="005333F3"/>
    <w:rsid w:val="00533D26"/>
    <w:rsid w:val="00533F86"/>
    <w:rsid w:val="00534687"/>
    <w:rsid w:val="005346B0"/>
    <w:rsid w:val="00534815"/>
    <w:rsid w:val="00535008"/>
    <w:rsid w:val="00536064"/>
    <w:rsid w:val="005363E0"/>
    <w:rsid w:val="00536B11"/>
    <w:rsid w:val="00537222"/>
    <w:rsid w:val="00537241"/>
    <w:rsid w:val="005378B4"/>
    <w:rsid w:val="00537C01"/>
    <w:rsid w:val="00540378"/>
    <w:rsid w:val="00541364"/>
    <w:rsid w:val="005417E3"/>
    <w:rsid w:val="00541BC9"/>
    <w:rsid w:val="00542175"/>
    <w:rsid w:val="005423F6"/>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67E1E"/>
    <w:rsid w:val="005700A2"/>
    <w:rsid w:val="00570100"/>
    <w:rsid w:val="005701D2"/>
    <w:rsid w:val="005711BF"/>
    <w:rsid w:val="0057295C"/>
    <w:rsid w:val="00572C02"/>
    <w:rsid w:val="00572DE3"/>
    <w:rsid w:val="00573066"/>
    <w:rsid w:val="005731D5"/>
    <w:rsid w:val="005739B8"/>
    <w:rsid w:val="005769F7"/>
    <w:rsid w:val="0058089B"/>
    <w:rsid w:val="00581E9F"/>
    <w:rsid w:val="00581F20"/>
    <w:rsid w:val="00582612"/>
    <w:rsid w:val="00583611"/>
    <w:rsid w:val="00583F63"/>
    <w:rsid w:val="005843ED"/>
    <w:rsid w:val="00585B80"/>
    <w:rsid w:val="00586406"/>
    <w:rsid w:val="0058645C"/>
    <w:rsid w:val="00587750"/>
    <w:rsid w:val="00587F27"/>
    <w:rsid w:val="00590651"/>
    <w:rsid w:val="00592910"/>
    <w:rsid w:val="00592EEE"/>
    <w:rsid w:val="0059384C"/>
    <w:rsid w:val="0059454E"/>
    <w:rsid w:val="0059655D"/>
    <w:rsid w:val="005977CF"/>
    <w:rsid w:val="00597930"/>
    <w:rsid w:val="005A0642"/>
    <w:rsid w:val="005A21DD"/>
    <w:rsid w:val="005A2961"/>
    <w:rsid w:val="005A3E13"/>
    <w:rsid w:val="005A4C32"/>
    <w:rsid w:val="005A5076"/>
    <w:rsid w:val="005A7186"/>
    <w:rsid w:val="005A75FF"/>
    <w:rsid w:val="005A7910"/>
    <w:rsid w:val="005B015D"/>
    <w:rsid w:val="005B08D9"/>
    <w:rsid w:val="005B0B45"/>
    <w:rsid w:val="005B19F2"/>
    <w:rsid w:val="005B1AA5"/>
    <w:rsid w:val="005B1C32"/>
    <w:rsid w:val="005B2424"/>
    <w:rsid w:val="005B3480"/>
    <w:rsid w:val="005B3F07"/>
    <w:rsid w:val="005B4125"/>
    <w:rsid w:val="005B417D"/>
    <w:rsid w:val="005B4932"/>
    <w:rsid w:val="005B4AA4"/>
    <w:rsid w:val="005B53BA"/>
    <w:rsid w:val="005B5C93"/>
    <w:rsid w:val="005B5E2F"/>
    <w:rsid w:val="005B65AC"/>
    <w:rsid w:val="005B66FD"/>
    <w:rsid w:val="005C0565"/>
    <w:rsid w:val="005C067E"/>
    <w:rsid w:val="005C0B6E"/>
    <w:rsid w:val="005C2B9D"/>
    <w:rsid w:val="005C39C7"/>
    <w:rsid w:val="005C5251"/>
    <w:rsid w:val="005C66C0"/>
    <w:rsid w:val="005C6BC8"/>
    <w:rsid w:val="005C6DDE"/>
    <w:rsid w:val="005C70E0"/>
    <w:rsid w:val="005C7B0E"/>
    <w:rsid w:val="005D1BF6"/>
    <w:rsid w:val="005D2411"/>
    <w:rsid w:val="005D269C"/>
    <w:rsid w:val="005D2F3A"/>
    <w:rsid w:val="005D33C1"/>
    <w:rsid w:val="005D3D86"/>
    <w:rsid w:val="005E134B"/>
    <w:rsid w:val="005E23E2"/>
    <w:rsid w:val="005E328D"/>
    <w:rsid w:val="005E35F2"/>
    <w:rsid w:val="005E43BC"/>
    <w:rsid w:val="005E4936"/>
    <w:rsid w:val="005E4DA0"/>
    <w:rsid w:val="005E5692"/>
    <w:rsid w:val="005E61F3"/>
    <w:rsid w:val="005E6A16"/>
    <w:rsid w:val="005E6C19"/>
    <w:rsid w:val="005F1919"/>
    <w:rsid w:val="005F3626"/>
    <w:rsid w:val="005F3F25"/>
    <w:rsid w:val="005F453C"/>
    <w:rsid w:val="005F4975"/>
    <w:rsid w:val="005F55D6"/>
    <w:rsid w:val="005F673A"/>
    <w:rsid w:val="005F6996"/>
    <w:rsid w:val="005F6B00"/>
    <w:rsid w:val="005F79DE"/>
    <w:rsid w:val="005F7A0A"/>
    <w:rsid w:val="005F7B81"/>
    <w:rsid w:val="006010D1"/>
    <w:rsid w:val="0060263C"/>
    <w:rsid w:val="00602B36"/>
    <w:rsid w:val="006042ED"/>
    <w:rsid w:val="00604FF6"/>
    <w:rsid w:val="00605F12"/>
    <w:rsid w:val="006062C8"/>
    <w:rsid w:val="006068A3"/>
    <w:rsid w:val="00606BD5"/>
    <w:rsid w:val="00606EAD"/>
    <w:rsid w:val="00607743"/>
    <w:rsid w:val="006117D1"/>
    <w:rsid w:val="00611EC2"/>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63D2"/>
    <w:rsid w:val="00626405"/>
    <w:rsid w:val="00626459"/>
    <w:rsid w:val="00626AAF"/>
    <w:rsid w:val="00630CAA"/>
    <w:rsid w:val="00631862"/>
    <w:rsid w:val="006325A8"/>
    <w:rsid w:val="00633043"/>
    <w:rsid w:val="006339C4"/>
    <w:rsid w:val="00633B3A"/>
    <w:rsid w:val="006347CE"/>
    <w:rsid w:val="006362F3"/>
    <w:rsid w:val="00636738"/>
    <w:rsid w:val="00636865"/>
    <w:rsid w:val="00640289"/>
    <w:rsid w:val="00641373"/>
    <w:rsid w:val="006418C6"/>
    <w:rsid w:val="00641E90"/>
    <w:rsid w:val="0064268E"/>
    <w:rsid w:val="00643A0B"/>
    <w:rsid w:val="006450C0"/>
    <w:rsid w:val="00645F9B"/>
    <w:rsid w:val="00650A7E"/>
    <w:rsid w:val="00650F4C"/>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47C2"/>
    <w:rsid w:val="006855B5"/>
    <w:rsid w:val="0068702F"/>
    <w:rsid w:val="0069165D"/>
    <w:rsid w:val="006944C1"/>
    <w:rsid w:val="00695802"/>
    <w:rsid w:val="0069601C"/>
    <w:rsid w:val="006960B3"/>
    <w:rsid w:val="00696734"/>
    <w:rsid w:val="00696DCF"/>
    <w:rsid w:val="00697305"/>
    <w:rsid w:val="006A17C5"/>
    <w:rsid w:val="006A2311"/>
    <w:rsid w:val="006A2BA2"/>
    <w:rsid w:val="006A376F"/>
    <w:rsid w:val="006A5150"/>
    <w:rsid w:val="006A5B76"/>
    <w:rsid w:val="006A5F0E"/>
    <w:rsid w:val="006A6359"/>
    <w:rsid w:val="006A688A"/>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2AB"/>
    <w:rsid w:val="006C0858"/>
    <w:rsid w:val="006C0DA2"/>
    <w:rsid w:val="006C17A8"/>
    <w:rsid w:val="006C49BA"/>
    <w:rsid w:val="006C5D96"/>
    <w:rsid w:val="006C5F81"/>
    <w:rsid w:val="006C66FF"/>
    <w:rsid w:val="006C6CEC"/>
    <w:rsid w:val="006C6ECC"/>
    <w:rsid w:val="006D0085"/>
    <w:rsid w:val="006D0E34"/>
    <w:rsid w:val="006D1F70"/>
    <w:rsid w:val="006D1FE7"/>
    <w:rsid w:val="006D4CD8"/>
    <w:rsid w:val="006D57DB"/>
    <w:rsid w:val="006D5F8E"/>
    <w:rsid w:val="006D60DD"/>
    <w:rsid w:val="006E00E6"/>
    <w:rsid w:val="006E03CA"/>
    <w:rsid w:val="006E10BB"/>
    <w:rsid w:val="006E1A29"/>
    <w:rsid w:val="006E297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680"/>
    <w:rsid w:val="00706F45"/>
    <w:rsid w:val="00707B62"/>
    <w:rsid w:val="00707FA6"/>
    <w:rsid w:val="00710704"/>
    <w:rsid w:val="00711118"/>
    <w:rsid w:val="00711A11"/>
    <w:rsid w:val="0071252F"/>
    <w:rsid w:val="00712DE3"/>
    <w:rsid w:val="00712F2F"/>
    <w:rsid w:val="00714CFC"/>
    <w:rsid w:val="00714E22"/>
    <w:rsid w:val="00716CC7"/>
    <w:rsid w:val="007177AB"/>
    <w:rsid w:val="007205A6"/>
    <w:rsid w:val="00720BDD"/>
    <w:rsid w:val="00721143"/>
    <w:rsid w:val="00721A8D"/>
    <w:rsid w:val="00721DBE"/>
    <w:rsid w:val="00722722"/>
    <w:rsid w:val="00724103"/>
    <w:rsid w:val="00724FE4"/>
    <w:rsid w:val="00725418"/>
    <w:rsid w:val="007259F9"/>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5CB1"/>
    <w:rsid w:val="00757164"/>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387A"/>
    <w:rsid w:val="00773F65"/>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766F"/>
    <w:rsid w:val="007912A3"/>
    <w:rsid w:val="0079261A"/>
    <w:rsid w:val="00793A22"/>
    <w:rsid w:val="007948F2"/>
    <w:rsid w:val="00794AE5"/>
    <w:rsid w:val="00794E82"/>
    <w:rsid w:val="00795F0B"/>
    <w:rsid w:val="00796CE7"/>
    <w:rsid w:val="00796E47"/>
    <w:rsid w:val="0079702D"/>
    <w:rsid w:val="007A054B"/>
    <w:rsid w:val="007A0784"/>
    <w:rsid w:val="007A1008"/>
    <w:rsid w:val="007A18F2"/>
    <w:rsid w:val="007A19D3"/>
    <w:rsid w:val="007A1DA9"/>
    <w:rsid w:val="007A20F4"/>
    <w:rsid w:val="007A2809"/>
    <w:rsid w:val="007A3800"/>
    <w:rsid w:val="007A3F83"/>
    <w:rsid w:val="007A5D10"/>
    <w:rsid w:val="007A60FF"/>
    <w:rsid w:val="007A6780"/>
    <w:rsid w:val="007A6786"/>
    <w:rsid w:val="007B00BA"/>
    <w:rsid w:val="007B0D66"/>
    <w:rsid w:val="007B1153"/>
    <w:rsid w:val="007B1C58"/>
    <w:rsid w:val="007B3FDF"/>
    <w:rsid w:val="007B40EE"/>
    <w:rsid w:val="007B4C83"/>
    <w:rsid w:val="007B67A0"/>
    <w:rsid w:val="007B682B"/>
    <w:rsid w:val="007C0642"/>
    <w:rsid w:val="007C0B2D"/>
    <w:rsid w:val="007C1404"/>
    <w:rsid w:val="007C1BE3"/>
    <w:rsid w:val="007C22E9"/>
    <w:rsid w:val="007C2ED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1EFE"/>
    <w:rsid w:val="007D272A"/>
    <w:rsid w:val="007D2AFD"/>
    <w:rsid w:val="007D2FAA"/>
    <w:rsid w:val="007D408D"/>
    <w:rsid w:val="007D4426"/>
    <w:rsid w:val="007D487E"/>
    <w:rsid w:val="007D68ED"/>
    <w:rsid w:val="007E051F"/>
    <w:rsid w:val="007E0FE2"/>
    <w:rsid w:val="007E162E"/>
    <w:rsid w:val="007E1D67"/>
    <w:rsid w:val="007E4300"/>
    <w:rsid w:val="007E433A"/>
    <w:rsid w:val="007E459D"/>
    <w:rsid w:val="007E5245"/>
    <w:rsid w:val="007E5A81"/>
    <w:rsid w:val="007E5BEF"/>
    <w:rsid w:val="007E68EA"/>
    <w:rsid w:val="007E6EEF"/>
    <w:rsid w:val="007E6F3F"/>
    <w:rsid w:val="007F0E25"/>
    <w:rsid w:val="007F1CD3"/>
    <w:rsid w:val="007F1F9B"/>
    <w:rsid w:val="007F2BA8"/>
    <w:rsid w:val="007F35D9"/>
    <w:rsid w:val="007F4605"/>
    <w:rsid w:val="007F56D2"/>
    <w:rsid w:val="007F5953"/>
    <w:rsid w:val="007F6467"/>
    <w:rsid w:val="007F682B"/>
    <w:rsid w:val="00801ABE"/>
    <w:rsid w:val="0080208E"/>
    <w:rsid w:val="008038ED"/>
    <w:rsid w:val="00805573"/>
    <w:rsid w:val="00805EE2"/>
    <w:rsid w:val="00806284"/>
    <w:rsid w:val="008063EA"/>
    <w:rsid w:val="00806B50"/>
    <w:rsid w:val="008070C1"/>
    <w:rsid w:val="008076E6"/>
    <w:rsid w:val="00810209"/>
    <w:rsid w:val="008102D1"/>
    <w:rsid w:val="00811339"/>
    <w:rsid w:val="008113AF"/>
    <w:rsid w:val="00812C37"/>
    <w:rsid w:val="00812E3A"/>
    <w:rsid w:val="00812F1F"/>
    <w:rsid w:val="008143BA"/>
    <w:rsid w:val="0081454E"/>
    <w:rsid w:val="00814B4A"/>
    <w:rsid w:val="00814B6A"/>
    <w:rsid w:val="008154B5"/>
    <w:rsid w:val="00815D36"/>
    <w:rsid w:val="00815F51"/>
    <w:rsid w:val="00816CC6"/>
    <w:rsid w:val="00816D1B"/>
    <w:rsid w:val="0082117C"/>
    <w:rsid w:val="0082124B"/>
    <w:rsid w:val="008216B4"/>
    <w:rsid w:val="00822A49"/>
    <w:rsid w:val="00823482"/>
    <w:rsid w:val="00826CA2"/>
    <w:rsid w:val="00827A7A"/>
    <w:rsid w:val="00831C23"/>
    <w:rsid w:val="00831D37"/>
    <w:rsid w:val="00832552"/>
    <w:rsid w:val="00832F1B"/>
    <w:rsid w:val="008333CC"/>
    <w:rsid w:val="0083349C"/>
    <w:rsid w:val="008335CA"/>
    <w:rsid w:val="00834D38"/>
    <w:rsid w:val="008356A8"/>
    <w:rsid w:val="008358D0"/>
    <w:rsid w:val="00835D25"/>
    <w:rsid w:val="00835F3A"/>
    <w:rsid w:val="008360B2"/>
    <w:rsid w:val="00836735"/>
    <w:rsid w:val="00836DF2"/>
    <w:rsid w:val="00837F5B"/>
    <w:rsid w:val="00840B50"/>
    <w:rsid w:val="008411D7"/>
    <w:rsid w:val="00845FA0"/>
    <w:rsid w:val="0084678F"/>
    <w:rsid w:val="00846AD5"/>
    <w:rsid w:val="008472A2"/>
    <w:rsid w:val="008473E6"/>
    <w:rsid w:val="008475D6"/>
    <w:rsid w:val="008505FB"/>
    <w:rsid w:val="0085068C"/>
    <w:rsid w:val="00851B9F"/>
    <w:rsid w:val="00852F25"/>
    <w:rsid w:val="008537DC"/>
    <w:rsid w:val="008547BA"/>
    <w:rsid w:val="00855C0F"/>
    <w:rsid w:val="00855D5C"/>
    <w:rsid w:val="00855FCE"/>
    <w:rsid w:val="008568BC"/>
    <w:rsid w:val="00856DB2"/>
    <w:rsid w:val="00857647"/>
    <w:rsid w:val="00860626"/>
    <w:rsid w:val="008614A0"/>
    <w:rsid w:val="00861982"/>
    <w:rsid w:val="00861F38"/>
    <w:rsid w:val="00862C38"/>
    <w:rsid w:val="00864757"/>
    <w:rsid w:val="00866867"/>
    <w:rsid w:val="00866AD4"/>
    <w:rsid w:val="0086731F"/>
    <w:rsid w:val="0086793D"/>
    <w:rsid w:val="00867A2B"/>
    <w:rsid w:val="00870560"/>
    <w:rsid w:val="00870859"/>
    <w:rsid w:val="00871117"/>
    <w:rsid w:val="008721AC"/>
    <w:rsid w:val="00875BAA"/>
    <w:rsid w:val="008777F0"/>
    <w:rsid w:val="0088013B"/>
    <w:rsid w:val="00880AA1"/>
    <w:rsid w:val="00881A8D"/>
    <w:rsid w:val="00881F79"/>
    <w:rsid w:val="00882C5B"/>
    <w:rsid w:val="0088349A"/>
    <w:rsid w:val="008836D1"/>
    <w:rsid w:val="00884743"/>
    <w:rsid w:val="008847EF"/>
    <w:rsid w:val="00885E55"/>
    <w:rsid w:val="00886352"/>
    <w:rsid w:val="00887C01"/>
    <w:rsid w:val="0089012E"/>
    <w:rsid w:val="00890359"/>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3C9B"/>
    <w:rsid w:val="008A5B15"/>
    <w:rsid w:val="008A5B8A"/>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3B2"/>
    <w:rsid w:val="008C0523"/>
    <w:rsid w:val="008C0FBC"/>
    <w:rsid w:val="008C137C"/>
    <w:rsid w:val="008C1396"/>
    <w:rsid w:val="008C231E"/>
    <w:rsid w:val="008C3845"/>
    <w:rsid w:val="008C3A02"/>
    <w:rsid w:val="008C3E3C"/>
    <w:rsid w:val="008C4BB1"/>
    <w:rsid w:val="008C4DB2"/>
    <w:rsid w:val="008C5297"/>
    <w:rsid w:val="008C5482"/>
    <w:rsid w:val="008C5A09"/>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301"/>
    <w:rsid w:val="008E5671"/>
    <w:rsid w:val="008E646C"/>
    <w:rsid w:val="008E6B3E"/>
    <w:rsid w:val="008E7464"/>
    <w:rsid w:val="008E754C"/>
    <w:rsid w:val="008E7ACE"/>
    <w:rsid w:val="008F0109"/>
    <w:rsid w:val="008F034E"/>
    <w:rsid w:val="008F08B9"/>
    <w:rsid w:val="008F0B9B"/>
    <w:rsid w:val="008F18A0"/>
    <w:rsid w:val="008F20C0"/>
    <w:rsid w:val="008F23BA"/>
    <w:rsid w:val="008F32E4"/>
    <w:rsid w:val="008F3831"/>
    <w:rsid w:val="008F486C"/>
    <w:rsid w:val="008F4CAA"/>
    <w:rsid w:val="008F5FE8"/>
    <w:rsid w:val="008F6196"/>
    <w:rsid w:val="008F7D6D"/>
    <w:rsid w:val="009009D3"/>
    <w:rsid w:val="00900B3C"/>
    <w:rsid w:val="00901527"/>
    <w:rsid w:val="009022F1"/>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1E2E"/>
    <w:rsid w:val="009125DD"/>
    <w:rsid w:val="0091274D"/>
    <w:rsid w:val="00913947"/>
    <w:rsid w:val="00914FCE"/>
    <w:rsid w:val="00915450"/>
    <w:rsid w:val="00915913"/>
    <w:rsid w:val="0091699D"/>
    <w:rsid w:val="00917448"/>
    <w:rsid w:val="00917C5C"/>
    <w:rsid w:val="00920CAB"/>
    <w:rsid w:val="009210D2"/>
    <w:rsid w:val="00922182"/>
    <w:rsid w:val="00923915"/>
    <w:rsid w:val="00923C8B"/>
    <w:rsid w:val="00924B26"/>
    <w:rsid w:val="009256BE"/>
    <w:rsid w:val="009268EC"/>
    <w:rsid w:val="00926904"/>
    <w:rsid w:val="00926E83"/>
    <w:rsid w:val="009277BD"/>
    <w:rsid w:val="00930BE9"/>
    <w:rsid w:val="00931757"/>
    <w:rsid w:val="00932684"/>
    <w:rsid w:val="00932ABA"/>
    <w:rsid w:val="00937C06"/>
    <w:rsid w:val="00940008"/>
    <w:rsid w:val="009408F9"/>
    <w:rsid w:val="00941292"/>
    <w:rsid w:val="00941C17"/>
    <w:rsid w:val="00942769"/>
    <w:rsid w:val="009442B3"/>
    <w:rsid w:val="009449BA"/>
    <w:rsid w:val="00945C73"/>
    <w:rsid w:val="00946D00"/>
    <w:rsid w:val="009476AA"/>
    <w:rsid w:val="0095198F"/>
    <w:rsid w:val="0095322D"/>
    <w:rsid w:val="00953908"/>
    <w:rsid w:val="00953B93"/>
    <w:rsid w:val="0095404A"/>
    <w:rsid w:val="009546F5"/>
    <w:rsid w:val="00954822"/>
    <w:rsid w:val="009556A8"/>
    <w:rsid w:val="009558CF"/>
    <w:rsid w:val="00957384"/>
    <w:rsid w:val="00957399"/>
    <w:rsid w:val="0095797D"/>
    <w:rsid w:val="0096052E"/>
    <w:rsid w:val="009618D9"/>
    <w:rsid w:val="0096273C"/>
    <w:rsid w:val="00962964"/>
    <w:rsid w:val="009636CD"/>
    <w:rsid w:val="0096370E"/>
    <w:rsid w:val="00963FA4"/>
    <w:rsid w:val="00964FAE"/>
    <w:rsid w:val="0096516A"/>
    <w:rsid w:val="00966043"/>
    <w:rsid w:val="009662B0"/>
    <w:rsid w:val="0097015C"/>
    <w:rsid w:val="00970951"/>
    <w:rsid w:val="0097111A"/>
    <w:rsid w:val="0097164C"/>
    <w:rsid w:val="00971986"/>
    <w:rsid w:val="00971F73"/>
    <w:rsid w:val="00972AD1"/>
    <w:rsid w:val="00973239"/>
    <w:rsid w:val="009738DF"/>
    <w:rsid w:val="0097396A"/>
    <w:rsid w:val="009759A0"/>
    <w:rsid w:val="0097705D"/>
    <w:rsid w:val="009772B3"/>
    <w:rsid w:val="009773AD"/>
    <w:rsid w:val="00977E49"/>
    <w:rsid w:val="00980FD2"/>
    <w:rsid w:val="00981D4F"/>
    <w:rsid w:val="009821F2"/>
    <w:rsid w:val="00985756"/>
    <w:rsid w:val="00986642"/>
    <w:rsid w:val="00987017"/>
    <w:rsid w:val="009906C2"/>
    <w:rsid w:val="0099150D"/>
    <w:rsid w:val="009915F8"/>
    <w:rsid w:val="009924A2"/>
    <w:rsid w:val="00993113"/>
    <w:rsid w:val="0099368A"/>
    <w:rsid w:val="00993C34"/>
    <w:rsid w:val="009940A3"/>
    <w:rsid w:val="00994A18"/>
    <w:rsid w:val="009956BE"/>
    <w:rsid w:val="00995C89"/>
    <w:rsid w:val="009963F7"/>
    <w:rsid w:val="00996D83"/>
    <w:rsid w:val="009A0745"/>
    <w:rsid w:val="009A28A3"/>
    <w:rsid w:val="009A3640"/>
    <w:rsid w:val="009A3D7E"/>
    <w:rsid w:val="009A4BF7"/>
    <w:rsid w:val="009A4D94"/>
    <w:rsid w:val="009A5191"/>
    <w:rsid w:val="009A5DAE"/>
    <w:rsid w:val="009A5DFB"/>
    <w:rsid w:val="009A660A"/>
    <w:rsid w:val="009A6C7E"/>
    <w:rsid w:val="009A6DD6"/>
    <w:rsid w:val="009A7075"/>
    <w:rsid w:val="009A7216"/>
    <w:rsid w:val="009A770D"/>
    <w:rsid w:val="009B24E6"/>
    <w:rsid w:val="009B3944"/>
    <w:rsid w:val="009B46D5"/>
    <w:rsid w:val="009B4EBE"/>
    <w:rsid w:val="009B6E9D"/>
    <w:rsid w:val="009B756B"/>
    <w:rsid w:val="009C00E3"/>
    <w:rsid w:val="009C178A"/>
    <w:rsid w:val="009C1F27"/>
    <w:rsid w:val="009C2DB8"/>
    <w:rsid w:val="009C2F6D"/>
    <w:rsid w:val="009C3EB3"/>
    <w:rsid w:val="009C41CC"/>
    <w:rsid w:val="009C4724"/>
    <w:rsid w:val="009C50E0"/>
    <w:rsid w:val="009C5538"/>
    <w:rsid w:val="009C56B5"/>
    <w:rsid w:val="009C5ABD"/>
    <w:rsid w:val="009C5BCC"/>
    <w:rsid w:val="009C5F02"/>
    <w:rsid w:val="009C788A"/>
    <w:rsid w:val="009D1B98"/>
    <w:rsid w:val="009D1E00"/>
    <w:rsid w:val="009D3A69"/>
    <w:rsid w:val="009D41A1"/>
    <w:rsid w:val="009D46BC"/>
    <w:rsid w:val="009D5067"/>
    <w:rsid w:val="009D58AF"/>
    <w:rsid w:val="009D5F0A"/>
    <w:rsid w:val="009D68B2"/>
    <w:rsid w:val="009D6B25"/>
    <w:rsid w:val="009E0E1C"/>
    <w:rsid w:val="009E1721"/>
    <w:rsid w:val="009E2FAB"/>
    <w:rsid w:val="009E34F4"/>
    <w:rsid w:val="009E3A8F"/>
    <w:rsid w:val="009E4773"/>
    <w:rsid w:val="009E5B82"/>
    <w:rsid w:val="009E5B87"/>
    <w:rsid w:val="009E5D21"/>
    <w:rsid w:val="009E7411"/>
    <w:rsid w:val="009E75EA"/>
    <w:rsid w:val="009E7A36"/>
    <w:rsid w:val="009F0013"/>
    <w:rsid w:val="009F009D"/>
    <w:rsid w:val="009F044C"/>
    <w:rsid w:val="009F0645"/>
    <w:rsid w:val="009F0C9C"/>
    <w:rsid w:val="009F144D"/>
    <w:rsid w:val="009F242B"/>
    <w:rsid w:val="009F32E2"/>
    <w:rsid w:val="009F352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0B15"/>
    <w:rsid w:val="00A1104B"/>
    <w:rsid w:val="00A113B7"/>
    <w:rsid w:val="00A11C32"/>
    <w:rsid w:val="00A12365"/>
    <w:rsid w:val="00A1475B"/>
    <w:rsid w:val="00A149A8"/>
    <w:rsid w:val="00A14AA0"/>
    <w:rsid w:val="00A14DF3"/>
    <w:rsid w:val="00A16FE6"/>
    <w:rsid w:val="00A202EB"/>
    <w:rsid w:val="00A2125F"/>
    <w:rsid w:val="00A22DE0"/>
    <w:rsid w:val="00A23392"/>
    <w:rsid w:val="00A244DF"/>
    <w:rsid w:val="00A24920"/>
    <w:rsid w:val="00A308E9"/>
    <w:rsid w:val="00A308F1"/>
    <w:rsid w:val="00A30D74"/>
    <w:rsid w:val="00A3145C"/>
    <w:rsid w:val="00A31D06"/>
    <w:rsid w:val="00A32E3A"/>
    <w:rsid w:val="00A348B9"/>
    <w:rsid w:val="00A36F79"/>
    <w:rsid w:val="00A378FD"/>
    <w:rsid w:val="00A37FC6"/>
    <w:rsid w:val="00A402CE"/>
    <w:rsid w:val="00A42483"/>
    <w:rsid w:val="00A43289"/>
    <w:rsid w:val="00A4368C"/>
    <w:rsid w:val="00A43C6B"/>
    <w:rsid w:val="00A45274"/>
    <w:rsid w:val="00A4546B"/>
    <w:rsid w:val="00A4620B"/>
    <w:rsid w:val="00A463E2"/>
    <w:rsid w:val="00A474CC"/>
    <w:rsid w:val="00A47BB0"/>
    <w:rsid w:val="00A47D03"/>
    <w:rsid w:val="00A5034B"/>
    <w:rsid w:val="00A50373"/>
    <w:rsid w:val="00A5055D"/>
    <w:rsid w:val="00A50BB8"/>
    <w:rsid w:val="00A51316"/>
    <w:rsid w:val="00A51757"/>
    <w:rsid w:val="00A51AD3"/>
    <w:rsid w:val="00A53EBA"/>
    <w:rsid w:val="00A55D5B"/>
    <w:rsid w:val="00A5663C"/>
    <w:rsid w:val="00A567DC"/>
    <w:rsid w:val="00A57894"/>
    <w:rsid w:val="00A57E70"/>
    <w:rsid w:val="00A6052F"/>
    <w:rsid w:val="00A6066E"/>
    <w:rsid w:val="00A61002"/>
    <w:rsid w:val="00A614C8"/>
    <w:rsid w:val="00A61973"/>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263"/>
    <w:rsid w:val="00A813F2"/>
    <w:rsid w:val="00A828D5"/>
    <w:rsid w:val="00A829D3"/>
    <w:rsid w:val="00A82AE8"/>
    <w:rsid w:val="00A83004"/>
    <w:rsid w:val="00A84917"/>
    <w:rsid w:val="00A84F89"/>
    <w:rsid w:val="00A85030"/>
    <w:rsid w:val="00A8601E"/>
    <w:rsid w:val="00A86485"/>
    <w:rsid w:val="00A86C35"/>
    <w:rsid w:val="00A87219"/>
    <w:rsid w:val="00A900E9"/>
    <w:rsid w:val="00A9066E"/>
    <w:rsid w:val="00A90E76"/>
    <w:rsid w:val="00A917F4"/>
    <w:rsid w:val="00A92CBB"/>
    <w:rsid w:val="00A9310C"/>
    <w:rsid w:val="00A9365D"/>
    <w:rsid w:val="00A93751"/>
    <w:rsid w:val="00A94DD3"/>
    <w:rsid w:val="00A95A0B"/>
    <w:rsid w:val="00A96FE9"/>
    <w:rsid w:val="00AA03B8"/>
    <w:rsid w:val="00AA0C89"/>
    <w:rsid w:val="00AA25B5"/>
    <w:rsid w:val="00AA290D"/>
    <w:rsid w:val="00AA4E72"/>
    <w:rsid w:val="00AA516D"/>
    <w:rsid w:val="00AA6C23"/>
    <w:rsid w:val="00AA6EC0"/>
    <w:rsid w:val="00AA74DB"/>
    <w:rsid w:val="00AB021C"/>
    <w:rsid w:val="00AB2F17"/>
    <w:rsid w:val="00AB392C"/>
    <w:rsid w:val="00AB3BCB"/>
    <w:rsid w:val="00AB3F72"/>
    <w:rsid w:val="00AB42B7"/>
    <w:rsid w:val="00AB430F"/>
    <w:rsid w:val="00AB56C5"/>
    <w:rsid w:val="00AB5A66"/>
    <w:rsid w:val="00AB6B11"/>
    <w:rsid w:val="00AB6FAB"/>
    <w:rsid w:val="00AB7FC3"/>
    <w:rsid w:val="00AC04FA"/>
    <w:rsid w:val="00AC0865"/>
    <w:rsid w:val="00AC199C"/>
    <w:rsid w:val="00AC1D39"/>
    <w:rsid w:val="00AC2F46"/>
    <w:rsid w:val="00AC394E"/>
    <w:rsid w:val="00AC466D"/>
    <w:rsid w:val="00AC5A13"/>
    <w:rsid w:val="00AC5F08"/>
    <w:rsid w:val="00AC601F"/>
    <w:rsid w:val="00AC7540"/>
    <w:rsid w:val="00AC76AD"/>
    <w:rsid w:val="00AC7F69"/>
    <w:rsid w:val="00AD0E52"/>
    <w:rsid w:val="00AD102B"/>
    <w:rsid w:val="00AD1735"/>
    <w:rsid w:val="00AD1CD2"/>
    <w:rsid w:val="00AD1F21"/>
    <w:rsid w:val="00AD2251"/>
    <w:rsid w:val="00AD3BBB"/>
    <w:rsid w:val="00AD4B59"/>
    <w:rsid w:val="00AD4D99"/>
    <w:rsid w:val="00AD4EFC"/>
    <w:rsid w:val="00AD5088"/>
    <w:rsid w:val="00AD63AD"/>
    <w:rsid w:val="00AD6FF7"/>
    <w:rsid w:val="00AE14A8"/>
    <w:rsid w:val="00AE1906"/>
    <w:rsid w:val="00AE1C6F"/>
    <w:rsid w:val="00AE3143"/>
    <w:rsid w:val="00AE3502"/>
    <w:rsid w:val="00AE364F"/>
    <w:rsid w:val="00AE5175"/>
    <w:rsid w:val="00AE64FC"/>
    <w:rsid w:val="00AE7258"/>
    <w:rsid w:val="00AF1774"/>
    <w:rsid w:val="00AF1E70"/>
    <w:rsid w:val="00AF2D46"/>
    <w:rsid w:val="00AF2D4F"/>
    <w:rsid w:val="00AF560F"/>
    <w:rsid w:val="00AF6C14"/>
    <w:rsid w:val="00AF79C5"/>
    <w:rsid w:val="00B00D81"/>
    <w:rsid w:val="00B018ED"/>
    <w:rsid w:val="00B01A38"/>
    <w:rsid w:val="00B030D5"/>
    <w:rsid w:val="00B03A20"/>
    <w:rsid w:val="00B04603"/>
    <w:rsid w:val="00B04858"/>
    <w:rsid w:val="00B04A65"/>
    <w:rsid w:val="00B04D36"/>
    <w:rsid w:val="00B04E60"/>
    <w:rsid w:val="00B07535"/>
    <w:rsid w:val="00B07C55"/>
    <w:rsid w:val="00B10351"/>
    <w:rsid w:val="00B10C3C"/>
    <w:rsid w:val="00B10FBF"/>
    <w:rsid w:val="00B11C99"/>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413"/>
    <w:rsid w:val="00B31AE3"/>
    <w:rsid w:val="00B31B96"/>
    <w:rsid w:val="00B31FEF"/>
    <w:rsid w:val="00B3257B"/>
    <w:rsid w:val="00B32584"/>
    <w:rsid w:val="00B3266F"/>
    <w:rsid w:val="00B3267D"/>
    <w:rsid w:val="00B34702"/>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8E"/>
    <w:rsid w:val="00B46ECC"/>
    <w:rsid w:val="00B47C41"/>
    <w:rsid w:val="00B51202"/>
    <w:rsid w:val="00B51959"/>
    <w:rsid w:val="00B51AB7"/>
    <w:rsid w:val="00B51EA5"/>
    <w:rsid w:val="00B520A8"/>
    <w:rsid w:val="00B5249E"/>
    <w:rsid w:val="00B52C94"/>
    <w:rsid w:val="00B53C19"/>
    <w:rsid w:val="00B54C4D"/>
    <w:rsid w:val="00B54FB0"/>
    <w:rsid w:val="00B5500A"/>
    <w:rsid w:val="00B5515C"/>
    <w:rsid w:val="00B55C8A"/>
    <w:rsid w:val="00B56F1E"/>
    <w:rsid w:val="00B5714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3BA6"/>
    <w:rsid w:val="00B9585B"/>
    <w:rsid w:val="00B95C94"/>
    <w:rsid w:val="00B96355"/>
    <w:rsid w:val="00B976A8"/>
    <w:rsid w:val="00B97BD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B660A"/>
    <w:rsid w:val="00BC05FF"/>
    <w:rsid w:val="00BC0893"/>
    <w:rsid w:val="00BC1260"/>
    <w:rsid w:val="00BC1522"/>
    <w:rsid w:val="00BC16D0"/>
    <w:rsid w:val="00BC23C5"/>
    <w:rsid w:val="00BC2831"/>
    <w:rsid w:val="00BC2FF5"/>
    <w:rsid w:val="00BC388A"/>
    <w:rsid w:val="00BC5DBF"/>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5B"/>
    <w:rsid w:val="00BE4966"/>
    <w:rsid w:val="00BE598C"/>
    <w:rsid w:val="00BE5BBC"/>
    <w:rsid w:val="00BE5F41"/>
    <w:rsid w:val="00BE777C"/>
    <w:rsid w:val="00BE78A8"/>
    <w:rsid w:val="00BF1B2A"/>
    <w:rsid w:val="00BF46E2"/>
    <w:rsid w:val="00BF50CA"/>
    <w:rsid w:val="00BF50F4"/>
    <w:rsid w:val="00BF51C7"/>
    <w:rsid w:val="00BF53B1"/>
    <w:rsid w:val="00BF564B"/>
    <w:rsid w:val="00BF564E"/>
    <w:rsid w:val="00BF684F"/>
    <w:rsid w:val="00BF7AF3"/>
    <w:rsid w:val="00C012FE"/>
    <w:rsid w:val="00C016E4"/>
    <w:rsid w:val="00C01CA6"/>
    <w:rsid w:val="00C01CCB"/>
    <w:rsid w:val="00C028FC"/>
    <w:rsid w:val="00C035DC"/>
    <w:rsid w:val="00C04FCF"/>
    <w:rsid w:val="00C0544C"/>
    <w:rsid w:val="00C057EF"/>
    <w:rsid w:val="00C06148"/>
    <w:rsid w:val="00C062C6"/>
    <w:rsid w:val="00C1011F"/>
    <w:rsid w:val="00C11AB9"/>
    <w:rsid w:val="00C13CDE"/>
    <w:rsid w:val="00C13EE3"/>
    <w:rsid w:val="00C175E1"/>
    <w:rsid w:val="00C17860"/>
    <w:rsid w:val="00C20117"/>
    <w:rsid w:val="00C201CA"/>
    <w:rsid w:val="00C2108D"/>
    <w:rsid w:val="00C21EA9"/>
    <w:rsid w:val="00C21EC1"/>
    <w:rsid w:val="00C230DC"/>
    <w:rsid w:val="00C231C4"/>
    <w:rsid w:val="00C236A3"/>
    <w:rsid w:val="00C239BB"/>
    <w:rsid w:val="00C246AE"/>
    <w:rsid w:val="00C2634B"/>
    <w:rsid w:val="00C26A2D"/>
    <w:rsid w:val="00C26E8B"/>
    <w:rsid w:val="00C27962"/>
    <w:rsid w:val="00C30445"/>
    <w:rsid w:val="00C307D7"/>
    <w:rsid w:val="00C30E92"/>
    <w:rsid w:val="00C310E9"/>
    <w:rsid w:val="00C3228E"/>
    <w:rsid w:val="00C33BC2"/>
    <w:rsid w:val="00C35B0A"/>
    <w:rsid w:val="00C3699A"/>
    <w:rsid w:val="00C4026D"/>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0B6B"/>
    <w:rsid w:val="00C61ACD"/>
    <w:rsid w:val="00C623DE"/>
    <w:rsid w:val="00C62AC7"/>
    <w:rsid w:val="00C62B7C"/>
    <w:rsid w:val="00C633B3"/>
    <w:rsid w:val="00C635D9"/>
    <w:rsid w:val="00C63F02"/>
    <w:rsid w:val="00C6402C"/>
    <w:rsid w:val="00C64B1D"/>
    <w:rsid w:val="00C64BDB"/>
    <w:rsid w:val="00C64D5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1B4"/>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3EB"/>
    <w:rsid w:val="00CA6BE7"/>
    <w:rsid w:val="00CB0A22"/>
    <w:rsid w:val="00CB1C76"/>
    <w:rsid w:val="00CB2545"/>
    <w:rsid w:val="00CB2B24"/>
    <w:rsid w:val="00CB2E49"/>
    <w:rsid w:val="00CB3739"/>
    <w:rsid w:val="00CB3CD1"/>
    <w:rsid w:val="00CB3F39"/>
    <w:rsid w:val="00CB4C8A"/>
    <w:rsid w:val="00CB4F72"/>
    <w:rsid w:val="00CB558D"/>
    <w:rsid w:val="00CB7681"/>
    <w:rsid w:val="00CB7A90"/>
    <w:rsid w:val="00CB7D88"/>
    <w:rsid w:val="00CC0591"/>
    <w:rsid w:val="00CC5442"/>
    <w:rsid w:val="00CC61FB"/>
    <w:rsid w:val="00CC7775"/>
    <w:rsid w:val="00CC7E1C"/>
    <w:rsid w:val="00CD036A"/>
    <w:rsid w:val="00CD09FC"/>
    <w:rsid w:val="00CD24A6"/>
    <w:rsid w:val="00CD2B30"/>
    <w:rsid w:val="00CD305C"/>
    <w:rsid w:val="00CD4052"/>
    <w:rsid w:val="00CD4223"/>
    <w:rsid w:val="00CD4264"/>
    <w:rsid w:val="00CD6131"/>
    <w:rsid w:val="00CD77C4"/>
    <w:rsid w:val="00CE0849"/>
    <w:rsid w:val="00CE0A8E"/>
    <w:rsid w:val="00CE15A4"/>
    <w:rsid w:val="00CE182D"/>
    <w:rsid w:val="00CE2375"/>
    <w:rsid w:val="00CE4B0E"/>
    <w:rsid w:val="00CE4F7C"/>
    <w:rsid w:val="00CE5E2E"/>
    <w:rsid w:val="00CE650A"/>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32FC"/>
    <w:rsid w:val="00D143F5"/>
    <w:rsid w:val="00D16A32"/>
    <w:rsid w:val="00D16B7E"/>
    <w:rsid w:val="00D173AC"/>
    <w:rsid w:val="00D17833"/>
    <w:rsid w:val="00D20684"/>
    <w:rsid w:val="00D20D60"/>
    <w:rsid w:val="00D20FDF"/>
    <w:rsid w:val="00D2203C"/>
    <w:rsid w:val="00D242DB"/>
    <w:rsid w:val="00D250B1"/>
    <w:rsid w:val="00D27202"/>
    <w:rsid w:val="00D27686"/>
    <w:rsid w:val="00D27ACA"/>
    <w:rsid w:val="00D27D73"/>
    <w:rsid w:val="00D34A30"/>
    <w:rsid w:val="00D34DE5"/>
    <w:rsid w:val="00D35CC4"/>
    <w:rsid w:val="00D3651D"/>
    <w:rsid w:val="00D37032"/>
    <w:rsid w:val="00D3711D"/>
    <w:rsid w:val="00D37890"/>
    <w:rsid w:val="00D3789E"/>
    <w:rsid w:val="00D40C7F"/>
    <w:rsid w:val="00D416C6"/>
    <w:rsid w:val="00D41C12"/>
    <w:rsid w:val="00D421D5"/>
    <w:rsid w:val="00D42BEC"/>
    <w:rsid w:val="00D42DA5"/>
    <w:rsid w:val="00D43130"/>
    <w:rsid w:val="00D44609"/>
    <w:rsid w:val="00D449F8"/>
    <w:rsid w:val="00D44F51"/>
    <w:rsid w:val="00D45B72"/>
    <w:rsid w:val="00D45BB9"/>
    <w:rsid w:val="00D462D0"/>
    <w:rsid w:val="00D46FDA"/>
    <w:rsid w:val="00D470AD"/>
    <w:rsid w:val="00D47D11"/>
    <w:rsid w:val="00D50E55"/>
    <w:rsid w:val="00D51840"/>
    <w:rsid w:val="00D51981"/>
    <w:rsid w:val="00D52017"/>
    <w:rsid w:val="00D53FFF"/>
    <w:rsid w:val="00D54144"/>
    <w:rsid w:val="00D5502D"/>
    <w:rsid w:val="00D5646E"/>
    <w:rsid w:val="00D57827"/>
    <w:rsid w:val="00D60444"/>
    <w:rsid w:val="00D60EF7"/>
    <w:rsid w:val="00D61B91"/>
    <w:rsid w:val="00D61F15"/>
    <w:rsid w:val="00D62276"/>
    <w:rsid w:val="00D6428A"/>
    <w:rsid w:val="00D6533F"/>
    <w:rsid w:val="00D65D15"/>
    <w:rsid w:val="00D65D68"/>
    <w:rsid w:val="00D66A38"/>
    <w:rsid w:val="00D66F10"/>
    <w:rsid w:val="00D71584"/>
    <w:rsid w:val="00D717FA"/>
    <w:rsid w:val="00D72174"/>
    <w:rsid w:val="00D72E34"/>
    <w:rsid w:val="00D7382E"/>
    <w:rsid w:val="00D73B06"/>
    <w:rsid w:val="00D74268"/>
    <w:rsid w:val="00D750CE"/>
    <w:rsid w:val="00D75A5B"/>
    <w:rsid w:val="00D76C65"/>
    <w:rsid w:val="00D76DA5"/>
    <w:rsid w:val="00D8086D"/>
    <w:rsid w:val="00D81AB7"/>
    <w:rsid w:val="00D826BD"/>
    <w:rsid w:val="00D82B97"/>
    <w:rsid w:val="00D83060"/>
    <w:rsid w:val="00D836DD"/>
    <w:rsid w:val="00D837B0"/>
    <w:rsid w:val="00D86184"/>
    <w:rsid w:val="00D904D0"/>
    <w:rsid w:val="00D9053B"/>
    <w:rsid w:val="00D92147"/>
    <w:rsid w:val="00D92714"/>
    <w:rsid w:val="00D92A78"/>
    <w:rsid w:val="00D946DE"/>
    <w:rsid w:val="00D9503C"/>
    <w:rsid w:val="00D95A50"/>
    <w:rsid w:val="00D9752E"/>
    <w:rsid w:val="00DA0856"/>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6E5D"/>
    <w:rsid w:val="00DA76ED"/>
    <w:rsid w:val="00DA7D4A"/>
    <w:rsid w:val="00DB036D"/>
    <w:rsid w:val="00DB13CB"/>
    <w:rsid w:val="00DB1A35"/>
    <w:rsid w:val="00DB2839"/>
    <w:rsid w:val="00DB2B85"/>
    <w:rsid w:val="00DB5874"/>
    <w:rsid w:val="00DB5AB3"/>
    <w:rsid w:val="00DB6E3B"/>
    <w:rsid w:val="00DB6F6B"/>
    <w:rsid w:val="00DC1170"/>
    <w:rsid w:val="00DC1475"/>
    <w:rsid w:val="00DC23C6"/>
    <w:rsid w:val="00DC35DF"/>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B43"/>
    <w:rsid w:val="00DD62C2"/>
    <w:rsid w:val="00DD79BD"/>
    <w:rsid w:val="00DD7DDB"/>
    <w:rsid w:val="00DE0405"/>
    <w:rsid w:val="00DE43B8"/>
    <w:rsid w:val="00DE6398"/>
    <w:rsid w:val="00DE75EF"/>
    <w:rsid w:val="00DF038E"/>
    <w:rsid w:val="00DF0593"/>
    <w:rsid w:val="00DF2C4C"/>
    <w:rsid w:val="00DF4371"/>
    <w:rsid w:val="00DF4A78"/>
    <w:rsid w:val="00DF4D73"/>
    <w:rsid w:val="00DF5210"/>
    <w:rsid w:val="00DF573E"/>
    <w:rsid w:val="00DF5767"/>
    <w:rsid w:val="00DF5A6B"/>
    <w:rsid w:val="00DF5E2A"/>
    <w:rsid w:val="00DF61AA"/>
    <w:rsid w:val="00DF6436"/>
    <w:rsid w:val="00DF7257"/>
    <w:rsid w:val="00DF7606"/>
    <w:rsid w:val="00E0222D"/>
    <w:rsid w:val="00E02403"/>
    <w:rsid w:val="00E024F3"/>
    <w:rsid w:val="00E03513"/>
    <w:rsid w:val="00E03E89"/>
    <w:rsid w:val="00E05701"/>
    <w:rsid w:val="00E07B46"/>
    <w:rsid w:val="00E07E16"/>
    <w:rsid w:val="00E10D97"/>
    <w:rsid w:val="00E11509"/>
    <w:rsid w:val="00E1504E"/>
    <w:rsid w:val="00E152C8"/>
    <w:rsid w:val="00E1555D"/>
    <w:rsid w:val="00E159A5"/>
    <w:rsid w:val="00E167EB"/>
    <w:rsid w:val="00E17F67"/>
    <w:rsid w:val="00E212BB"/>
    <w:rsid w:val="00E23314"/>
    <w:rsid w:val="00E2385D"/>
    <w:rsid w:val="00E24AE6"/>
    <w:rsid w:val="00E2583F"/>
    <w:rsid w:val="00E259BD"/>
    <w:rsid w:val="00E26586"/>
    <w:rsid w:val="00E267CB"/>
    <w:rsid w:val="00E27714"/>
    <w:rsid w:val="00E2783F"/>
    <w:rsid w:val="00E303AC"/>
    <w:rsid w:val="00E3118C"/>
    <w:rsid w:val="00E32DC8"/>
    <w:rsid w:val="00E32E32"/>
    <w:rsid w:val="00E33B5F"/>
    <w:rsid w:val="00E33E12"/>
    <w:rsid w:val="00E34FB9"/>
    <w:rsid w:val="00E3682B"/>
    <w:rsid w:val="00E371A1"/>
    <w:rsid w:val="00E40514"/>
    <w:rsid w:val="00E40E18"/>
    <w:rsid w:val="00E41BFA"/>
    <w:rsid w:val="00E41F0C"/>
    <w:rsid w:val="00E420D9"/>
    <w:rsid w:val="00E42660"/>
    <w:rsid w:val="00E430EA"/>
    <w:rsid w:val="00E433D3"/>
    <w:rsid w:val="00E4612F"/>
    <w:rsid w:val="00E46B22"/>
    <w:rsid w:val="00E47988"/>
    <w:rsid w:val="00E47C98"/>
    <w:rsid w:val="00E47DE2"/>
    <w:rsid w:val="00E502FD"/>
    <w:rsid w:val="00E50C9C"/>
    <w:rsid w:val="00E51C05"/>
    <w:rsid w:val="00E53134"/>
    <w:rsid w:val="00E532E6"/>
    <w:rsid w:val="00E53B67"/>
    <w:rsid w:val="00E53B8A"/>
    <w:rsid w:val="00E54989"/>
    <w:rsid w:val="00E56530"/>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8BB"/>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4E56"/>
    <w:rsid w:val="00E96726"/>
    <w:rsid w:val="00E96DFF"/>
    <w:rsid w:val="00E970B0"/>
    <w:rsid w:val="00E970DA"/>
    <w:rsid w:val="00E979E0"/>
    <w:rsid w:val="00EA0329"/>
    <w:rsid w:val="00EA08DF"/>
    <w:rsid w:val="00EA1F0B"/>
    <w:rsid w:val="00EA21B0"/>
    <w:rsid w:val="00EA22DB"/>
    <w:rsid w:val="00EA268B"/>
    <w:rsid w:val="00EA2967"/>
    <w:rsid w:val="00EA38F6"/>
    <w:rsid w:val="00EA396C"/>
    <w:rsid w:val="00EA4315"/>
    <w:rsid w:val="00EA4A46"/>
    <w:rsid w:val="00EA4BB6"/>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63E"/>
    <w:rsid w:val="00EC0795"/>
    <w:rsid w:val="00EC0A8C"/>
    <w:rsid w:val="00EC1498"/>
    <w:rsid w:val="00EC2C71"/>
    <w:rsid w:val="00EC2FF3"/>
    <w:rsid w:val="00EC5A2C"/>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D766D"/>
    <w:rsid w:val="00EE07B3"/>
    <w:rsid w:val="00EE17B9"/>
    <w:rsid w:val="00EE1ADE"/>
    <w:rsid w:val="00EE1F60"/>
    <w:rsid w:val="00EE2626"/>
    <w:rsid w:val="00EE2EEA"/>
    <w:rsid w:val="00EE3A1A"/>
    <w:rsid w:val="00EE3A59"/>
    <w:rsid w:val="00EE6524"/>
    <w:rsid w:val="00EE6F2D"/>
    <w:rsid w:val="00EE78D3"/>
    <w:rsid w:val="00EE7978"/>
    <w:rsid w:val="00EE7FD5"/>
    <w:rsid w:val="00EF009A"/>
    <w:rsid w:val="00EF0114"/>
    <w:rsid w:val="00EF05D0"/>
    <w:rsid w:val="00EF4AAB"/>
    <w:rsid w:val="00EF4EF0"/>
    <w:rsid w:val="00EF5B87"/>
    <w:rsid w:val="00EF7099"/>
    <w:rsid w:val="00EF721E"/>
    <w:rsid w:val="00F00EA5"/>
    <w:rsid w:val="00F011DC"/>
    <w:rsid w:val="00F01E3D"/>
    <w:rsid w:val="00F02F47"/>
    <w:rsid w:val="00F03473"/>
    <w:rsid w:val="00F038EB"/>
    <w:rsid w:val="00F039E1"/>
    <w:rsid w:val="00F03E83"/>
    <w:rsid w:val="00F044FC"/>
    <w:rsid w:val="00F04CA6"/>
    <w:rsid w:val="00F06637"/>
    <w:rsid w:val="00F06FD4"/>
    <w:rsid w:val="00F10EA8"/>
    <w:rsid w:val="00F11176"/>
    <w:rsid w:val="00F11619"/>
    <w:rsid w:val="00F1165F"/>
    <w:rsid w:val="00F1271B"/>
    <w:rsid w:val="00F13657"/>
    <w:rsid w:val="00F15AFE"/>
    <w:rsid w:val="00F15DA8"/>
    <w:rsid w:val="00F16155"/>
    <w:rsid w:val="00F16F23"/>
    <w:rsid w:val="00F171DD"/>
    <w:rsid w:val="00F21D42"/>
    <w:rsid w:val="00F2310A"/>
    <w:rsid w:val="00F2334F"/>
    <w:rsid w:val="00F233D0"/>
    <w:rsid w:val="00F24986"/>
    <w:rsid w:val="00F24B7F"/>
    <w:rsid w:val="00F25BA7"/>
    <w:rsid w:val="00F2792B"/>
    <w:rsid w:val="00F27AE8"/>
    <w:rsid w:val="00F31030"/>
    <w:rsid w:val="00F3195C"/>
    <w:rsid w:val="00F32D2C"/>
    <w:rsid w:val="00F32F3C"/>
    <w:rsid w:val="00F34371"/>
    <w:rsid w:val="00F34677"/>
    <w:rsid w:val="00F349B2"/>
    <w:rsid w:val="00F35963"/>
    <w:rsid w:val="00F36113"/>
    <w:rsid w:val="00F36C91"/>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4A02"/>
    <w:rsid w:val="00F54F63"/>
    <w:rsid w:val="00F559AA"/>
    <w:rsid w:val="00F56D4F"/>
    <w:rsid w:val="00F57727"/>
    <w:rsid w:val="00F57F1B"/>
    <w:rsid w:val="00F60A37"/>
    <w:rsid w:val="00F60DE7"/>
    <w:rsid w:val="00F61298"/>
    <w:rsid w:val="00F6175C"/>
    <w:rsid w:val="00F61901"/>
    <w:rsid w:val="00F61D14"/>
    <w:rsid w:val="00F637D0"/>
    <w:rsid w:val="00F64872"/>
    <w:rsid w:val="00F65134"/>
    <w:rsid w:val="00F662F3"/>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48B"/>
    <w:rsid w:val="00F87802"/>
    <w:rsid w:val="00F908D0"/>
    <w:rsid w:val="00F90FF7"/>
    <w:rsid w:val="00F9162F"/>
    <w:rsid w:val="00F918C5"/>
    <w:rsid w:val="00F92B44"/>
    <w:rsid w:val="00F93CA9"/>
    <w:rsid w:val="00F93FA2"/>
    <w:rsid w:val="00F9403D"/>
    <w:rsid w:val="00F943F9"/>
    <w:rsid w:val="00F964B4"/>
    <w:rsid w:val="00F96501"/>
    <w:rsid w:val="00F973E0"/>
    <w:rsid w:val="00F976CB"/>
    <w:rsid w:val="00FA2FC6"/>
    <w:rsid w:val="00FA41F6"/>
    <w:rsid w:val="00FA470D"/>
    <w:rsid w:val="00FA528E"/>
    <w:rsid w:val="00FA64DF"/>
    <w:rsid w:val="00FA79C8"/>
    <w:rsid w:val="00FA7D59"/>
    <w:rsid w:val="00FB09DF"/>
    <w:rsid w:val="00FB1457"/>
    <w:rsid w:val="00FB1561"/>
    <w:rsid w:val="00FB1696"/>
    <w:rsid w:val="00FB1856"/>
    <w:rsid w:val="00FB2317"/>
    <w:rsid w:val="00FB3B2E"/>
    <w:rsid w:val="00FB3C6C"/>
    <w:rsid w:val="00FB476F"/>
    <w:rsid w:val="00FB5128"/>
    <w:rsid w:val="00FB61C9"/>
    <w:rsid w:val="00FB6AB3"/>
    <w:rsid w:val="00FB7320"/>
    <w:rsid w:val="00FB7E22"/>
    <w:rsid w:val="00FC04AE"/>
    <w:rsid w:val="00FC10FF"/>
    <w:rsid w:val="00FC116B"/>
    <w:rsid w:val="00FC11C2"/>
    <w:rsid w:val="00FC26B2"/>
    <w:rsid w:val="00FC31ED"/>
    <w:rsid w:val="00FC404A"/>
    <w:rsid w:val="00FC4DD1"/>
    <w:rsid w:val="00FC51F2"/>
    <w:rsid w:val="00FC5752"/>
    <w:rsid w:val="00FC57CB"/>
    <w:rsid w:val="00FC6D50"/>
    <w:rsid w:val="00FC7226"/>
    <w:rsid w:val="00FD0615"/>
    <w:rsid w:val="00FD3E1E"/>
    <w:rsid w:val="00FD3E7E"/>
    <w:rsid w:val="00FD3EAE"/>
    <w:rsid w:val="00FD46D4"/>
    <w:rsid w:val="00FD4750"/>
    <w:rsid w:val="00FD4A2B"/>
    <w:rsid w:val="00FD4BE7"/>
    <w:rsid w:val="00FD5A23"/>
    <w:rsid w:val="00FD636C"/>
    <w:rsid w:val="00FD6D6C"/>
    <w:rsid w:val="00FD6FFC"/>
    <w:rsid w:val="00FD7075"/>
    <w:rsid w:val="00FD709F"/>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709"/>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5E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
      </w:numPr>
      <w:outlineLvl w:val="7"/>
    </w:pPr>
    <w:rPr>
      <w:color w:val="0000FF"/>
    </w:rPr>
  </w:style>
  <w:style w:type="paragraph" w:styleId="Heading9">
    <w:name w:val="heading 9"/>
    <w:basedOn w:val="Normal"/>
    <w:next w:val="Normal"/>
    <w:qFormat/>
    <w:locked/>
    <w:rsid w:val="00FE7A1A"/>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link w:val="PlainTextChar"/>
    <w:uiPriority w:val="99"/>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info-text">
    <w:name w:val="info-text"/>
    <w:basedOn w:val="DefaultParagraphFont"/>
    <w:rsid w:val="004D27E9"/>
  </w:style>
  <w:style w:type="paragraph" w:styleId="TOCHeading">
    <w:name w:val="TOC Heading"/>
    <w:basedOn w:val="Heading1"/>
    <w:next w:val="Normal"/>
    <w:uiPriority w:val="39"/>
    <w:semiHidden/>
    <w:unhideWhenUsed/>
    <w:qFormat/>
    <w:rsid w:val="002B16D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apple-converted-space">
    <w:name w:val="apple-converted-space"/>
    <w:basedOn w:val="DefaultParagraphFont"/>
    <w:rsid w:val="005C6BC8"/>
  </w:style>
  <w:style w:type="character" w:customStyle="1" w:styleId="PlainTextChar">
    <w:name w:val="Plain Text Char"/>
    <w:basedOn w:val="DefaultParagraphFont"/>
    <w:link w:val="PlainText"/>
    <w:uiPriority w:val="99"/>
    <w:rsid w:val="00C4026D"/>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
      </w:numPr>
      <w:outlineLvl w:val="7"/>
    </w:pPr>
    <w:rPr>
      <w:color w:val="0000FF"/>
    </w:rPr>
  </w:style>
  <w:style w:type="paragraph" w:styleId="Heading9">
    <w:name w:val="heading 9"/>
    <w:basedOn w:val="Normal"/>
    <w:next w:val="Normal"/>
    <w:qFormat/>
    <w:locked/>
    <w:rsid w:val="00FE7A1A"/>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link w:val="PlainTextChar"/>
    <w:uiPriority w:val="99"/>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info-text">
    <w:name w:val="info-text"/>
    <w:basedOn w:val="DefaultParagraphFont"/>
    <w:rsid w:val="004D27E9"/>
  </w:style>
  <w:style w:type="paragraph" w:styleId="TOCHeading">
    <w:name w:val="TOC Heading"/>
    <w:basedOn w:val="Heading1"/>
    <w:next w:val="Normal"/>
    <w:uiPriority w:val="39"/>
    <w:semiHidden/>
    <w:unhideWhenUsed/>
    <w:qFormat/>
    <w:rsid w:val="002B16D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apple-converted-space">
    <w:name w:val="apple-converted-space"/>
    <w:basedOn w:val="DefaultParagraphFont"/>
    <w:rsid w:val="005C6BC8"/>
  </w:style>
  <w:style w:type="character" w:customStyle="1" w:styleId="PlainTextChar">
    <w:name w:val="Plain Text Char"/>
    <w:basedOn w:val="DefaultParagraphFont"/>
    <w:link w:val="PlainText"/>
    <w:uiPriority w:val="99"/>
    <w:rsid w:val="00C4026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96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67630449">
          <w:marLeft w:val="0"/>
          <w:marRight w:val="0"/>
          <w:marTop w:val="0"/>
          <w:marBottom w:val="0"/>
          <w:divBdr>
            <w:top w:val="none" w:sz="0" w:space="0" w:color="auto"/>
            <w:left w:val="none" w:sz="0" w:space="0" w:color="auto"/>
            <w:bottom w:val="none" w:sz="0" w:space="0" w:color="auto"/>
            <w:right w:val="none" w:sz="0" w:space="0" w:color="auto"/>
          </w:divBdr>
        </w:div>
      </w:divsChild>
    </w:div>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3165837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870802059">
          <w:marLeft w:val="0"/>
          <w:marRight w:val="0"/>
          <w:marTop w:val="0"/>
          <w:marBottom w:val="0"/>
          <w:divBdr>
            <w:top w:val="none" w:sz="0" w:space="0" w:color="auto"/>
            <w:left w:val="none" w:sz="0" w:space="0" w:color="auto"/>
            <w:bottom w:val="none" w:sz="0" w:space="0" w:color="auto"/>
            <w:right w:val="none" w:sz="0" w:space="0" w:color="auto"/>
          </w:divBdr>
        </w:div>
      </w:divsChild>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3339405">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6719027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41776949">
          <w:marLeft w:val="0"/>
          <w:marRight w:val="0"/>
          <w:marTop w:val="0"/>
          <w:marBottom w:val="0"/>
          <w:divBdr>
            <w:top w:val="none" w:sz="0" w:space="0" w:color="auto"/>
            <w:left w:val="none" w:sz="0" w:space="0" w:color="auto"/>
            <w:bottom w:val="none" w:sz="0" w:space="0" w:color="auto"/>
            <w:right w:val="none" w:sz="0" w:space="0" w:color="auto"/>
          </w:divBdr>
        </w:div>
      </w:divsChild>
    </w:div>
    <w:div w:id="81150468">
      <w:bodyDiv w:val="1"/>
      <w:marLeft w:val="0"/>
      <w:marRight w:val="0"/>
      <w:marTop w:val="0"/>
      <w:marBottom w:val="0"/>
      <w:divBdr>
        <w:top w:val="none" w:sz="0" w:space="0" w:color="auto"/>
        <w:left w:val="none" w:sz="0" w:space="0" w:color="auto"/>
        <w:bottom w:val="none" w:sz="0" w:space="0" w:color="auto"/>
        <w:right w:val="none" w:sz="0" w:space="0" w:color="auto"/>
      </w:divBdr>
    </w:div>
    <w:div w:id="86315105">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0793826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555361409">
          <w:marLeft w:val="0"/>
          <w:marRight w:val="0"/>
          <w:marTop w:val="0"/>
          <w:marBottom w:val="0"/>
          <w:divBdr>
            <w:top w:val="none" w:sz="0" w:space="0" w:color="auto"/>
            <w:left w:val="none" w:sz="0" w:space="0" w:color="auto"/>
            <w:bottom w:val="none" w:sz="0" w:space="0" w:color="auto"/>
            <w:right w:val="none" w:sz="0" w:space="0" w:color="auto"/>
          </w:divBdr>
        </w:div>
      </w:divsChild>
    </w:div>
    <w:div w:id="10925216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63151807">
          <w:marLeft w:val="0"/>
          <w:marRight w:val="0"/>
          <w:marTop w:val="0"/>
          <w:marBottom w:val="0"/>
          <w:divBdr>
            <w:top w:val="none" w:sz="0" w:space="0" w:color="auto"/>
            <w:left w:val="none" w:sz="0" w:space="0" w:color="auto"/>
            <w:bottom w:val="none" w:sz="0" w:space="0" w:color="auto"/>
            <w:right w:val="none" w:sz="0" w:space="0" w:color="auto"/>
          </w:divBdr>
        </w:div>
      </w:divsChild>
    </w:div>
    <w:div w:id="125199207">
      <w:bodyDiv w:val="1"/>
      <w:marLeft w:val="0"/>
      <w:marRight w:val="0"/>
      <w:marTop w:val="0"/>
      <w:marBottom w:val="0"/>
      <w:divBdr>
        <w:top w:val="none" w:sz="0" w:space="0" w:color="auto"/>
        <w:left w:val="none" w:sz="0" w:space="0" w:color="auto"/>
        <w:bottom w:val="none" w:sz="0" w:space="0" w:color="auto"/>
        <w:right w:val="none" w:sz="0" w:space="0" w:color="auto"/>
      </w:divBdr>
    </w:div>
    <w:div w:id="159204037">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18344175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48787259">
          <w:marLeft w:val="0"/>
          <w:marRight w:val="0"/>
          <w:marTop w:val="0"/>
          <w:marBottom w:val="0"/>
          <w:divBdr>
            <w:top w:val="none" w:sz="0" w:space="0" w:color="auto"/>
            <w:left w:val="none" w:sz="0" w:space="0" w:color="auto"/>
            <w:bottom w:val="none" w:sz="0" w:space="0" w:color="auto"/>
            <w:right w:val="none" w:sz="0" w:space="0" w:color="auto"/>
          </w:divBdr>
        </w:div>
      </w:divsChild>
    </w:div>
    <w:div w:id="21373876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967901461">
          <w:marLeft w:val="0"/>
          <w:marRight w:val="0"/>
          <w:marTop w:val="0"/>
          <w:marBottom w:val="0"/>
          <w:divBdr>
            <w:top w:val="none" w:sz="0" w:space="0" w:color="auto"/>
            <w:left w:val="none" w:sz="0" w:space="0" w:color="auto"/>
            <w:bottom w:val="none" w:sz="0" w:space="0" w:color="auto"/>
            <w:right w:val="none" w:sz="0" w:space="0" w:color="auto"/>
          </w:divBdr>
        </w:div>
      </w:divsChild>
    </w:div>
    <w:div w:id="26936390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071000296">
          <w:marLeft w:val="0"/>
          <w:marRight w:val="0"/>
          <w:marTop w:val="0"/>
          <w:marBottom w:val="0"/>
          <w:divBdr>
            <w:top w:val="none" w:sz="0" w:space="0" w:color="auto"/>
            <w:left w:val="none" w:sz="0" w:space="0" w:color="auto"/>
            <w:bottom w:val="none" w:sz="0" w:space="0" w:color="auto"/>
            <w:right w:val="none" w:sz="0" w:space="0" w:color="auto"/>
          </w:divBdr>
        </w:div>
      </w:divsChild>
    </w:div>
    <w:div w:id="27186636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2483081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282276023">
      <w:bodyDiv w:val="1"/>
      <w:marLeft w:val="0"/>
      <w:marRight w:val="0"/>
      <w:marTop w:val="0"/>
      <w:marBottom w:val="0"/>
      <w:divBdr>
        <w:top w:val="none" w:sz="0" w:space="0" w:color="auto"/>
        <w:left w:val="none" w:sz="0" w:space="0" w:color="auto"/>
        <w:bottom w:val="none" w:sz="0" w:space="0" w:color="auto"/>
        <w:right w:val="none" w:sz="0" w:space="0" w:color="auto"/>
      </w:divBdr>
    </w:div>
    <w:div w:id="287978460">
      <w:bodyDiv w:val="1"/>
      <w:marLeft w:val="0"/>
      <w:marRight w:val="0"/>
      <w:marTop w:val="0"/>
      <w:marBottom w:val="0"/>
      <w:divBdr>
        <w:top w:val="none" w:sz="0" w:space="0" w:color="auto"/>
        <w:left w:val="none" w:sz="0" w:space="0" w:color="auto"/>
        <w:bottom w:val="none" w:sz="0" w:space="0" w:color="auto"/>
        <w:right w:val="none" w:sz="0" w:space="0" w:color="auto"/>
      </w:divBdr>
    </w:div>
    <w:div w:id="321473110">
      <w:bodyDiv w:val="1"/>
      <w:marLeft w:val="0"/>
      <w:marRight w:val="0"/>
      <w:marTop w:val="0"/>
      <w:marBottom w:val="0"/>
      <w:divBdr>
        <w:top w:val="none" w:sz="0" w:space="0" w:color="auto"/>
        <w:left w:val="none" w:sz="0" w:space="0" w:color="auto"/>
        <w:bottom w:val="none" w:sz="0" w:space="0" w:color="auto"/>
        <w:right w:val="none" w:sz="0" w:space="0" w:color="auto"/>
      </w:divBdr>
    </w:div>
    <w:div w:id="342129728">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376011972">
      <w:bodyDiv w:val="1"/>
      <w:marLeft w:val="0"/>
      <w:marRight w:val="0"/>
      <w:marTop w:val="0"/>
      <w:marBottom w:val="0"/>
      <w:divBdr>
        <w:top w:val="none" w:sz="0" w:space="0" w:color="auto"/>
        <w:left w:val="none" w:sz="0" w:space="0" w:color="auto"/>
        <w:bottom w:val="none" w:sz="0" w:space="0" w:color="auto"/>
        <w:right w:val="none" w:sz="0" w:space="0" w:color="auto"/>
      </w:divBdr>
    </w:div>
    <w:div w:id="387459642">
      <w:bodyDiv w:val="1"/>
      <w:marLeft w:val="0"/>
      <w:marRight w:val="0"/>
      <w:marTop w:val="0"/>
      <w:marBottom w:val="0"/>
      <w:divBdr>
        <w:top w:val="none" w:sz="0" w:space="0" w:color="auto"/>
        <w:left w:val="none" w:sz="0" w:space="0" w:color="auto"/>
        <w:bottom w:val="none" w:sz="0" w:space="0" w:color="auto"/>
        <w:right w:val="none" w:sz="0" w:space="0" w:color="auto"/>
      </w:divBdr>
    </w:div>
    <w:div w:id="39597931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71996930">
          <w:marLeft w:val="0"/>
          <w:marRight w:val="0"/>
          <w:marTop w:val="0"/>
          <w:marBottom w:val="0"/>
          <w:divBdr>
            <w:top w:val="none" w:sz="0" w:space="0" w:color="auto"/>
            <w:left w:val="none" w:sz="0" w:space="0" w:color="auto"/>
            <w:bottom w:val="none" w:sz="0" w:space="0" w:color="auto"/>
            <w:right w:val="none" w:sz="0" w:space="0" w:color="auto"/>
          </w:divBdr>
        </w:div>
      </w:divsChild>
    </w:div>
    <w:div w:id="4691297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934479172">
          <w:marLeft w:val="0"/>
          <w:marRight w:val="0"/>
          <w:marTop w:val="0"/>
          <w:marBottom w:val="0"/>
          <w:divBdr>
            <w:top w:val="none" w:sz="0" w:space="0" w:color="auto"/>
            <w:left w:val="none" w:sz="0" w:space="0" w:color="auto"/>
            <w:bottom w:val="none" w:sz="0" w:space="0" w:color="auto"/>
            <w:right w:val="none" w:sz="0" w:space="0" w:color="auto"/>
          </w:divBdr>
        </w:div>
      </w:divsChild>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577179827">
      <w:bodyDiv w:val="1"/>
      <w:marLeft w:val="0"/>
      <w:marRight w:val="0"/>
      <w:marTop w:val="0"/>
      <w:marBottom w:val="0"/>
      <w:divBdr>
        <w:top w:val="none" w:sz="0" w:space="0" w:color="auto"/>
        <w:left w:val="none" w:sz="0" w:space="0" w:color="auto"/>
        <w:bottom w:val="none" w:sz="0" w:space="0" w:color="auto"/>
        <w:right w:val="none" w:sz="0" w:space="0" w:color="auto"/>
      </w:divBdr>
    </w:div>
    <w:div w:id="664819628">
      <w:bodyDiv w:val="1"/>
      <w:marLeft w:val="0"/>
      <w:marRight w:val="0"/>
      <w:marTop w:val="0"/>
      <w:marBottom w:val="0"/>
      <w:divBdr>
        <w:top w:val="none" w:sz="0" w:space="0" w:color="auto"/>
        <w:left w:val="none" w:sz="0" w:space="0" w:color="auto"/>
        <w:bottom w:val="none" w:sz="0" w:space="0" w:color="auto"/>
        <w:right w:val="none" w:sz="0" w:space="0" w:color="auto"/>
      </w:divBdr>
      <w:divsChild>
        <w:div w:id="94603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723454284">
      <w:bodyDiv w:val="1"/>
      <w:marLeft w:val="0"/>
      <w:marRight w:val="0"/>
      <w:marTop w:val="0"/>
      <w:marBottom w:val="0"/>
      <w:divBdr>
        <w:top w:val="none" w:sz="0" w:space="0" w:color="auto"/>
        <w:left w:val="none" w:sz="0" w:space="0" w:color="auto"/>
        <w:bottom w:val="none" w:sz="0" w:space="0" w:color="auto"/>
        <w:right w:val="none" w:sz="0" w:space="0" w:color="auto"/>
      </w:divBdr>
    </w:div>
    <w:div w:id="739135891">
      <w:bodyDiv w:val="1"/>
      <w:marLeft w:val="0"/>
      <w:marRight w:val="0"/>
      <w:marTop w:val="0"/>
      <w:marBottom w:val="0"/>
      <w:divBdr>
        <w:top w:val="none" w:sz="0" w:space="0" w:color="auto"/>
        <w:left w:val="none" w:sz="0" w:space="0" w:color="auto"/>
        <w:bottom w:val="none" w:sz="0" w:space="0" w:color="auto"/>
        <w:right w:val="none" w:sz="0" w:space="0" w:color="auto"/>
      </w:divBdr>
    </w:div>
    <w:div w:id="772676719">
      <w:bodyDiv w:val="1"/>
      <w:marLeft w:val="0"/>
      <w:marRight w:val="0"/>
      <w:marTop w:val="0"/>
      <w:marBottom w:val="0"/>
      <w:divBdr>
        <w:top w:val="none" w:sz="0" w:space="0" w:color="auto"/>
        <w:left w:val="none" w:sz="0" w:space="0" w:color="auto"/>
        <w:bottom w:val="none" w:sz="0" w:space="0" w:color="auto"/>
        <w:right w:val="none" w:sz="0" w:space="0" w:color="auto"/>
      </w:divBdr>
    </w:div>
    <w:div w:id="777453621">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40924353">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55347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36009086">
          <w:marLeft w:val="0"/>
          <w:marRight w:val="0"/>
          <w:marTop w:val="0"/>
          <w:marBottom w:val="0"/>
          <w:divBdr>
            <w:top w:val="none" w:sz="0" w:space="0" w:color="auto"/>
            <w:left w:val="none" w:sz="0" w:space="0" w:color="auto"/>
            <w:bottom w:val="none" w:sz="0" w:space="0" w:color="auto"/>
            <w:right w:val="none" w:sz="0" w:space="0" w:color="auto"/>
          </w:divBdr>
        </w:div>
      </w:divsChild>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14827367">
      <w:bodyDiv w:val="1"/>
      <w:marLeft w:val="0"/>
      <w:marRight w:val="0"/>
      <w:marTop w:val="0"/>
      <w:marBottom w:val="0"/>
      <w:divBdr>
        <w:top w:val="none" w:sz="0" w:space="0" w:color="auto"/>
        <w:left w:val="none" w:sz="0" w:space="0" w:color="auto"/>
        <w:bottom w:val="none" w:sz="0" w:space="0" w:color="auto"/>
        <w:right w:val="none" w:sz="0" w:space="0" w:color="auto"/>
      </w:divBdr>
    </w:div>
    <w:div w:id="921525123">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67246652">
      <w:bodyDiv w:val="1"/>
      <w:marLeft w:val="0"/>
      <w:marRight w:val="0"/>
      <w:marTop w:val="0"/>
      <w:marBottom w:val="0"/>
      <w:divBdr>
        <w:top w:val="none" w:sz="0" w:space="0" w:color="auto"/>
        <w:left w:val="none" w:sz="0" w:space="0" w:color="auto"/>
        <w:bottom w:val="none" w:sz="0" w:space="0" w:color="auto"/>
        <w:right w:val="none" w:sz="0" w:space="0" w:color="auto"/>
      </w:divBdr>
    </w:div>
    <w:div w:id="973370803">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989486018">
      <w:bodyDiv w:val="1"/>
      <w:marLeft w:val="0"/>
      <w:marRight w:val="0"/>
      <w:marTop w:val="0"/>
      <w:marBottom w:val="0"/>
      <w:divBdr>
        <w:top w:val="none" w:sz="0" w:space="0" w:color="auto"/>
        <w:left w:val="none" w:sz="0" w:space="0" w:color="auto"/>
        <w:bottom w:val="none" w:sz="0" w:space="0" w:color="auto"/>
        <w:right w:val="none" w:sz="0" w:space="0" w:color="auto"/>
      </w:divBdr>
    </w:div>
    <w:div w:id="1022822020">
      <w:bodyDiv w:val="1"/>
      <w:marLeft w:val="0"/>
      <w:marRight w:val="0"/>
      <w:marTop w:val="0"/>
      <w:marBottom w:val="0"/>
      <w:divBdr>
        <w:top w:val="none" w:sz="0" w:space="0" w:color="auto"/>
        <w:left w:val="none" w:sz="0" w:space="0" w:color="auto"/>
        <w:bottom w:val="none" w:sz="0" w:space="0" w:color="auto"/>
        <w:right w:val="none" w:sz="0" w:space="0" w:color="auto"/>
      </w:divBdr>
    </w:div>
    <w:div w:id="1028721179">
      <w:bodyDiv w:val="1"/>
      <w:marLeft w:val="0"/>
      <w:marRight w:val="0"/>
      <w:marTop w:val="0"/>
      <w:marBottom w:val="0"/>
      <w:divBdr>
        <w:top w:val="none" w:sz="0" w:space="0" w:color="auto"/>
        <w:left w:val="none" w:sz="0" w:space="0" w:color="auto"/>
        <w:bottom w:val="none" w:sz="0" w:space="0" w:color="auto"/>
        <w:right w:val="none" w:sz="0" w:space="0" w:color="auto"/>
      </w:divBdr>
    </w:div>
    <w:div w:id="1044868956">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37841688">
      <w:bodyDiv w:val="1"/>
      <w:marLeft w:val="0"/>
      <w:marRight w:val="0"/>
      <w:marTop w:val="0"/>
      <w:marBottom w:val="0"/>
      <w:divBdr>
        <w:top w:val="none" w:sz="0" w:space="0" w:color="auto"/>
        <w:left w:val="none" w:sz="0" w:space="0" w:color="auto"/>
        <w:bottom w:val="none" w:sz="0" w:space="0" w:color="auto"/>
        <w:right w:val="none" w:sz="0" w:space="0" w:color="auto"/>
      </w:divBdr>
    </w:div>
    <w:div w:id="115533490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67529246">
          <w:marLeft w:val="0"/>
          <w:marRight w:val="0"/>
          <w:marTop w:val="0"/>
          <w:marBottom w:val="0"/>
          <w:divBdr>
            <w:top w:val="none" w:sz="0" w:space="0" w:color="auto"/>
            <w:left w:val="none" w:sz="0" w:space="0" w:color="auto"/>
            <w:bottom w:val="none" w:sz="0" w:space="0" w:color="auto"/>
            <w:right w:val="none" w:sz="0" w:space="0" w:color="auto"/>
          </w:divBdr>
        </w:div>
      </w:divsChild>
    </w:div>
    <w:div w:id="11700947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09737223">
          <w:marLeft w:val="0"/>
          <w:marRight w:val="0"/>
          <w:marTop w:val="0"/>
          <w:marBottom w:val="0"/>
          <w:divBdr>
            <w:top w:val="none" w:sz="0" w:space="0" w:color="auto"/>
            <w:left w:val="none" w:sz="0" w:space="0" w:color="auto"/>
            <w:bottom w:val="none" w:sz="0" w:space="0" w:color="auto"/>
            <w:right w:val="none" w:sz="0" w:space="0" w:color="auto"/>
          </w:divBdr>
        </w:div>
      </w:divsChild>
    </w:div>
    <w:div w:id="1174103883">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26991029">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48154999">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00955260">
      <w:bodyDiv w:val="1"/>
      <w:marLeft w:val="0"/>
      <w:marRight w:val="0"/>
      <w:marTop w:val="0"/>
      <w:marBottom w:val="0"/>
      <w:divBdr>
        <w:top w:val="none" w:sz="0" w:space="0" w:color="auto"/>
        <w:left w:val="none" w:sz="0" w:space="0" w:color="auto"/>
        <w:bottom w:val="none" w:sz="0" w:space="0" w:color="auto"/>
        <w:right w:val="none" w:sz="0" w:space="0" w:color="auto"/>
      </w:divBdr>
    </w:div>
    <w:div w:id="1307055525">
      <w:bodyDiv w:val="1"/>
      <w:marLeft w:val="0"/>
      <w:marRight w:val="0"/>
      <w:marTop w:val="0"/>
      <w:marBottom w:val="0"/>
      <w:divBdr>
        <w:top w:val="none" w:sz="0" w:space="0" w:color="auto"/>
        <w:left w:val="none" w:sz="0" w:space="0" w:color="auto"/>
        <w:bottom w:val="none" w:sz="0" w:space="0" w:color="auto"/>
        <w:right w:val="none" w:sz="0" w:space="0" w:color="auto"/>
      </w:divBdr>
    </w:div>
    <w:div w:id="1307315380">
      <w:bodyDiv w:val="1"/>
      <w:marLeft w:val="0"/>
      <w:marRight w:val="0"/>
      <w:marTop w:val="0"/>
      <w:marBottom w:val="0"/>
      <w:divBdr>
        <w:top w:val="none" w:sz="0" w:space="0" w:color="auto"/>
        <w:left w:val="none" w:sz="0" w:space="0" w:color="auto"/>
        <w:bottom w:val="none" w:sz="0" w:space="0" w:color="auto"/>
        <w:right w:val="none" w:sz="0" w:space="0" w:color="auto"/>
      </w:divBdr>
    </w:div>
    <w:div w:id="1338918513">
      <w:bodyDiv w:val="1"/>
      <w:marLeft w:val="0"/>
      <w:marRight w:val="0"/>
      <w:marTop w:val="0"/>
      <w:marBottom w:val="0"/>
      <w:divBdr>
        <w:top w:val="none" w:sz="0" w:space="0" w:color="auto"/>
        <w:left w:val="none" w:sz="0" w:space="0" w:color="auto"/>
        <w:bottom w:val="none" w:sz="0" w:space="0" w:color="auto"/>
        <w:right w:val="none" w:sz="0" w:space="0" w:color="auto"/>
      </w:divBdr>
    </w:div>
    <w:div w:id="1380208194">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38406387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01550895">
          <w:marLeft w:val="0"/>
          <w:marRight w:val="0"/>
          <w:marTop w:val="0"/>
          <w:marBottom w:val="0"/>
          <w:divBdr>
            <w:top w:val="none" w:sz="0" w:space="0" w:color="auto"/>
            <w:left w:val="none" w:sz="0" w:space="0" w:color="auto"/>
            <w:bottom w:val="none" w:sz="0" w:space="0" w:color="auto"/>
            <w:right w:val="none" w:sz="0" w:space="0" w:color="auto"/>
          </w:divBdr>
        </w:div>
      </w:divsChild>
    </w:div>
    <w:div w:id="1384330460">
      <w:bodyDiv w:val="1"/>
      <w:marLeft w:val="0"/>
      <w:marRight w:val="0"/>
      <w:marTop w:val="0"/>
      <w:marBottom w:val="0"/>
      <w:divBdr>
        <w:top w:val="none" w:sz="0" w:space="0" w:color="auto"/>
        <w:left w:val="none" w:sz="0" w:space="0" w:color="auto"/>
        <w:bottom w:val="none" w:sz="0" w:space="0" w:color="auto"/>
        <w:right w:val="none" w:sz="0" w:space="0" w:color="auto"/>
      </w:divBdr>
      <w:divsChild>
        <w:div w:id="340544349">
          <w:marLeft w:val="0"/>
          <w:marRight w:val="0"/>
          <w:marTop w:val="0"/>
          <w:marBottom w:val="0"/>
          <w:divBdr>
            <w:top w:val="none" w:sz="0" w:space="0" w:color="auto"/>
            <w:left w:val="none" w:sz="0" w:space="0" w:color="auto"/>
            <w:bottom w:val="none" w:sz="0" w:space="0" w:color="auto"/>
            <w:right w:val="none" w:sz="0" w:space="0" w:color="auto"/>
          </w:divBdr>
          <w:divsChild>
            <w:div w:id="1524897167">
              <w:marLeft w:val="0"/>
              <w:marRight w:val="0"/>
              <w:marTop w:val="0"/>
              <w:marBottom w:val="0"/>
              <w:divBdr>
                <w:top w:val="none" w:sz="0" w:space="0" w:color="auto"/>
                <w:left w:val="none" w:sz="0" w:space="0" w:color="auto"/>
                <w:bottom w:val="none" w:sz="0" w:space="0" w:color="auto"/>
                <w:right w:val="none" w:sz="0" w:space="0" w:color="auto"/>
              </w:divBdr>
              <w:divsChild>
                <w:div w:id="268658704">
                  <w:marLeft w:val="0"/>
                  <w:marRight w:val="0"/>
                  <w:marTop w:val="0"/>
                  <w:marBottom w:val="0"/>
                  <w:divBdr>
                    <w:top w:val="none" w:sz="0" w:space="0" w:color="auto"/>
                    <w:left w:val="none" w:sz="0" w:space="0" w:color="auto"/>
                    <w:bottom w:val="none" w:sz="0" w:space="0" w:color="auto"/>
                    <w:right w:val="none" w:sz="0" w:space="0" w:color="auto"/>
                  </w:divBdr>
                  <w:divsChild>
                    <w:div w:id="861431112">
                      <w:marLeft w:val="0"/>
                      <w:marRight w:val="0"/>
                      <w:marTop w:val="0"/>
                      <w:marBottom w:val="0"/>
                      <w:divBdr>
                        <w:top w:val="none" w:sz="0" w:space="0" w:color="auto"/>
                        <w:left w:val="none" w:sz="0" w:space="0" w:color="auto"/>
                        <w:bottom w:val="none" w:sz="0" w:space="0" w:color="auto"/>
                        <w:right w:val="none" w:sz="0" w:space="0" w:color="auto"/>
                      </w:divBdr>
                      <w:divsChild>
                        <w:div w:id="1369911984">
                          <w:marLeft w:val="0"/>
                          <w:marRight w:val="0"/>
                          <w:marTop w:val="0"/>
                          <w:marBottom w:val="0"/>
                          <w:divBdr>
                            <w:top w:val="none" w:sz="0" w:space="0" w:color="auto"/>
                            <w:left w:val="none" w:sz="0" w:space="0" w:color="auto"/>
                            <w:bottom w:val="none" w:sz="0" w:space="0" w:color="auto"/>
                            <w:right w:val="none" w:sz="0" w:space="0" w:color="auto"/>
                          </w:divBdr>
                          <w:divsChild>
                            <w:div w:id="1789348398">
                              <w:marLeft w:val="0"/>
                              <w:marRight w:val="0"/>
                              <w:marTop w:val="0"/>
                              <w:marBottom w:val="0"/>
                              <w:divBdr>
                                <w:top w:val="none" w:sz="0" w:space="0" w:color="auto"/>
                                <w:left w:val="none" w:sz="0" w:space="0" w:color="auto"/>
                                <w:bottom w:val="none" w:sz="0" w:space="0" w:color="auto"/>
                                <w:right w:val="none" w:sz="0" w:space="0" w:color="auto"/>
                              </w:divBdr>
                              <w:divsChild>
                                <w:div w:id="1674993033">
                                  <w:marLeft w:val="0"/>
                                  <w:marRight w:val="0"/>
                                  <w:marTop w:val="0"/>
                                  <w:marBottom w:val="0"/>
                                  <w:divBdr>
                                    <w:top w:val="none" w:sz="0" w:space="0" w:color="auto"/>
                                    <w:left w:val="none" w:sz="0" w:space="0" w:color="auto"/>
                                    <w:bottom w:val="none" w:sz="0" w:space="0" w:color="auto"/>
                                    <w:right w:val="none" w:sz="0" w:space="0" w:color="auto"/>
                                  </w:divBdr>
                                  <w:divsChild>
                                    <w:div w:id="1365212089">
                                      <w:marLeft w:val="0"/>
                                      <w:marRight w:val="0"/>
                                      <w:marTop w:val="0"/>
                                      <w:marBottom w:val="0"/>
                                      <w:divBdr>
                                        <w:top w:val="none" w:sz="0" w:space="0" w:color="auto"/>
                                        <w:left w:val="none" w:sz="0" w:space="0" w:color="auto"/>
                                        <w:bottom w:val="none" w:sz="0" w:space="0" w:color="auto"/>
                                        <w:right w:val="none" w:sz="0" w:space="0" w:color="auto"/>
                                      </w:divBdr>
                                      <w:divsChild>
                                        <w:div w:id="993414004">
                                          <w:marLeft w:val="0"/>
                                          <w:marRight w:val="0"/>
                                          <w:marTop w:val="0"/>
                                          <w:marBottom w:val="0"/>
                                          <w:divBdr>
                                            <w:top w:val="none" w:sz="0" w:space="0" w:color="auto"/>
                                            <w:left w:val="none" w:sz="0" w:space="0" w:color="auto"/>
                                            <w:bottom w:val="none" w:sz="0" w:space="0" w:color="auto"/>
                                            <w:right w:val="none" w:sz="0" w:space="0" w:color="auto"/>
                                          </w:divBdr>
                                          <w:divsChild>
                                            <w:div w:id="1023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7957">
                                      <w:marLeft w:val="0"/>
                                      <w:marRight w:val="0"/>
                                      <w:marTop w:val="0"/>
                                      <w:marBottom w:val="0"/>
                                      <w:divBdr>
                                        <w:top w:val="none" w:sz="0" w:space="0" w:color="auto"/>
                                        <w:left w:val="none" w:sz="0" w:space="0" w:color="auto"/>
                                        <w:bottom w:val="none" w:sz="0" w:space="0" w:color="auto"/>
                                        <w:right w:val="none" w:sz="0" w:space="0" w:color="auto"/>
                                      </w:divBdr>
                                      <w:divsChild>
                                        <w:div w:id="1292902371">
                                          <w:marLeft w:val="0"/>
                                          <w:marRight w:val="0"/>
                                          <w:marTop w:val="0"/>
                                          <w:marBottom w:val="0"/>
                                          <w:divBdr>
                                            <w:top w:val="none" w:sz="0" w:space="0" w:color="auto"/>
                                            <w:left w:val="none" w:sz="0" w:space="0" w:color="auto"/>
                                            <w:bottom w:val="none" w:sz="0" w:space="0" w:color="auto"/>
                                            <w:right w:val="none" w:sz="0" w:space="0" w:color="auto"/>
                                          </w:divBdr>
                                          <w:divsChild>
                                            <w:div w:id="1793161237">
                                              <w:marLeft w:val="0"/>
                                              <w:marRight w:val="0"/>
                                              <w:marTop w:val="0"/>
                                              <w:marBottom w:val="0"/>
                                              <w:divBdr>
                                                <w:top w:val="none" w:sz="0" w:space="0" w:color="auto"/>
                                                <w:left w:val="none" w:sz="0" w:space="0" w:color="auto"/>
                                                <w:bottom w:val="none" w:sz="0" w:space="0" w:color="auto"/>
                                                <w:right w:val="none" w:sz="0" w:space="0" w:color="auto"/>
                                              </w:divBdr>
                                            </w:div>
                                            <w:div w:id="769352242">
                                              <w:marLeft w:val="0"/>
                                              <w:marRight w:val="0"/>
                                              <w:marTop w:val="0"/>
                                              <w:marBottom w:val="0"/>
                                              <w:divBdr>
                                                <w:top w:val="none" w:sz="0" w:space="0" w:color="auto"/>
                                                <w:left w:val="none" w:sz="0" w:space="0" w:color="auto"/>
                                                <w:bottom w:val="none" w:sz="0" w:space="0" w:color="auto"/>
                                                <w:right w:val="none" w:sz="0" w:space="0" w:color="auto"/>
                                              </w:divBdr>
                                              <w:divsChild>
                                                <w:div w:id="2130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6901">
                                          <w:marLeft w:val="0"/>
                                          <w:marRight w:val="0"/>
                                          <w:marTop w:val="0"/>
                                          <w:marBottom w:val="0"/>
                                          <w:divBdr>
                                            <w:top w:val="none" w:sz="0" w:space="0" w:color="auto"/>
                                            <w:left w:val="none" w:sz="0" w:space="0" w:color="auto"/>
                                            <w:bottom w:val="none" w:sz="0" w:space="0" w:color="auto"/>
                                            <w:right w:val="none" w:sz="0" w:space="0" w:color="auto"/>
                                          </w:divBdr>
                                          <w:divsChild>
                                            <w:div w:id="1677031483">
                                              <w:marLeft w:val="0"/>
                                              <w:marRight w:val="0"/>
                                              <w:marTop w:val="0"/>
                                              <w:marBottom w:val="0"/>
                                              <w:divBdr>
                                                <w:top w:val="none" w:sz="0" w:space="0" w:color="auto"/>
                                                <w:left w:val="none" w:sz="0" w:space="0" w:color="auto"/>
                                                <w:bottom w:val="none" w:sz="0" w:space="0" w:color="auto"/>
                                                <w:right w:val="none" w:sz="0" w:space="0" w:color="auto"/>
                                              </w:divBdr>
                                              <w:divsChild>
                                                <w:div w:id="1437946109">
                                                  <w:marLeft w:val="0"/>
                                                  <w:marRight w:val="0"/>
                                                  <w:marTop w:val="0"/>
                                                  <w:marBottom w:val="0"/>
                                                  <w:divBdr>
                                                    <w:top w:val="none" w:sz="0" w:space="0" w:color="auto"/>
                                                    <w:left w:val="none" w:sz="0" w:space="0" w:color="auto"/>
                                                    <w:bottom w:val="none" w:sz="0" w:space="0" w:color="auto"/>
                                                    <w:right w:val="none" w:sz="0" w:space="0" w:color="auto"/>
                                                  </w:divBdr>
                                                  <w:divsChild>
                                                    <w:div w:id="279193528">
                                                      <w:marLeft w:val="0"/>
                                                      <w:marRight w:val="0"/>
                                                      <w:marTop w:val="0"/>
                                                      <w:marBottom w:val="0"/>
                                                      <w:divBdr>
                                                        <w:top w:val="none" w:sz="0" w:space="0" w:color="auto"/>
                                                        <w:left w:val="none" w:sz="0" w:space="0" w:color="auto"/>
                                                        <w:bottom w:val="none" w:sz="0" w:space="0" w:color="auto"/>
                                                        <w:right w:val="none" w:sz="0" w:space="0" w:color="auto"/>
                                                      </w:divBdr>
                                                      <w:divsChild>
                                                        <w:div w:id="1029336586">
                                                          <w:marLeft w:val="0"/>
                                                          <w:marRight w:val="0"/>
                                                          <w:marTop w:val="0"/>
                                                          <w:marBottom w:val="0"/>
                                                          <w:divBdr>
                                                            <w:top w:val="none" w:sz="0" w:space="0" w:color="auto"/>
                                                            <w:left w:val="none" w:sz="0" w:space="0" w:color="auto"/>
                                                            <w:bottom w:val="none" w:sz="0" w:space="0" w:color="auto"/>
                                                            <w:right w:val="none" w:sz="0" w:space="0" w:color="auto"/>
                                                          </w:divBdr>
                                                          <w:divsChild>
                                                            <w:div w:id="309944020">
                                                              <w:marLeft w:val="0"/>
                                                              <w:marRight w:val="0"/>
                                                              <w:marTop w:val="0"/>
                                                              <w:marBottom w:val="0"/>
                                                              <w:divBdr>
                                                                <w:top w:val="none" w:sz="0" w:space="0" w:color="auto"/>
                                                                <w:left w:val="none" w:sz="0" w:space="0" w:color="auto"/>
                                                                <w:bottom w:val="none" w:sz="0" w:space="0" w:color="auto"/>
                                                                <w:right w:val="none" w:sz="0" w:space="0" w:color="auto"/>
                                                              </w:divBdr>
                                                            </w:div>
                                                            <w:div w:id="1456561891">
                                                              <w:marLeft w:val="0"/>
                                                              <w:marRight w:val="0"/>
                                                              <w:marTop w:val="0"/>
                                                              <w:marBottom w:val="0"/>
                                                              <w:divBdr>
                                                                <w:top w:val="none" w:sz="0" w:space="0" w:color="auto"/>
                                                                <w:left w:val="none" w:sz="0" w:space="0" w:color="auto"/>
                                                                <w:bottom w:val="none" w:sz="0" w:space="0" w:color="auto"/>
                                                                <w:right w:val="none" w:sz="0" w:space="0" w:color="auto"/>
                                                              </w:divBdr>
                                                              <w:divsChild>
                                                                <w:div w:id="772550952">
                                                                  <w:marLeft w:val="0"/>
                                                                  <w:marRight w:val="0"/>
                                                                  <w:marTop w:val="0"/>
                                                                  <w:marBottom w:val="0"/>
                                                                  <w:divBdr>
                                                                    <w:top w:val="none" w:sz="0" w:space="0" w:color="auto"/>
                                                                    <w:left w:val="none" w:sz="0" w:space="0" w:color="auto"/>
                                                                    <w:bottom w:val="none" w:sz="0" w:space="0" w:color="auto"/>
                                                                    <w:right w:val="none" w:sz="0" w:space="0" w:color="auto"/>
                                                                  </w:divBdr>
                                                                  <w:divsChild>
                                                                    <w:div w:id="240943024">
                                                                      <w:marLeft w:val="0"/>
                                                                      <w:marRight w:val="0"/>
                                                                      <w:marTop w:val="0"/>
                                                                      <w:marBottom w:val="0"/>
                                                                      <w:divBdr>
                                                                        <w:top w:val="none" w:sz="0" w:space="0" w:color="auto"/>
                                                                        <w:left w:val="none" w:sz="0" w:space="0" w:color="auto"/>
                                                                        <w:bottom w:val="none" w:sz="0" w:space="0" w:color="auto"/>
                                                                        <w:right w:val="none" w:sz="0" w:space="0" w:color="auto"/>
                                                                      </w:divBdr>
                                                                    </w:div>
                                                                    <w:div w:id="8427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307">
                                                              <w:marLeft w:val="0"/>
                                                              <w:marRight w:val="0"/>
                                                              <w:marTop w:val="0"/>
                                                              <w:marBottom w:val="0"/>
                                                              <w:divBdr>
                                                                <w:top w:val="none" w:sz="0" w:space="0" w:color="auto"/>
                                                                <w:left w:val="none" w:sz="0" w:space="0" w:color="auto"/>
                                                                <w:bottom w:val="none" w:sz="0" w:space="0" w:color="auto"/>
                                                                <w:right w:val="none" w:sz="0" w:space="0" w:color="auto"/>
                                                              </w:divBdr>
                                                              <w:divsChild>
                                                                <w:div w:id="863514231">
                                                                  <w:marLeft w:val="0"/>
                                                                  <w:marRight w:val="0"/>
                                                                  <w:marTop w:val="0"/>
                                                                  <w:marBottom w:val="0"/>
                                                                  <w:divBdr>
                                                                    <w:top w:val="none" w:sz="0" w:space="0" w:color="auto"/>
                                                                    <w:left w:val="none" w:sz="0" w:space="0" w:color="auto"/>
                                                                    <w:bottom w:val="none" w:sz="0" w:space="0" w:color="auto"/>
                                                                    <w:right w:val="none" w:sz="0" w:space="0" w:color="auto"/>
                                                                  </w:divBdr>
                                                                  <w:divsChild>
                                                                    <w:div w:id="1624458259">
                                                                      <w:marLeft w:val="0"/>
                                                                      <w:marRight w:val="0"/>
                                                                      <w:marTop w:val="0"/>
                                                                      <w:marBottom w:val="0"/>
                                                                      <w:divBdr>
                                                                        <w:top w:val="none" w:sz="0" w:space="0" w:color="auto"/>
                                                                        <w:left w:val="none" w:sz="0" w:space="0" w:color="auto"/>
                                                                        <w:bottom w:val="none" w:sz="0" w:space="0" w:color="auto"/>
                                                                        <w:right w:val="none" w:sz="0" w:space="0" w:color="auto"/>
                                                                      </w:divBdr>
                                                                      <w:divsChild>
                                                                        <w:div w:id="413161657">
                                                                          <w:marLeft w:val="0"/>
                                                                          <w:marRight w:val="0"/>
                                                                          <w:marTop w:val="0"/>
                                                                          <w:marBottom w:val="0"/>
                                                                          <w:divBdr>
                                                                            <w:top w:val="none" w:sz="0" w:space="0" w:color="auto"/>
                                                                            <w:left w:val="none" w:sz="0" w:space="0" w:color="auto"/>
                                                                            <w:bottom w:val="none" w:sz="0" w:space="0" w:color="auto"/>
                                                                            <w:right w:val="none" w:sz="0" w:space="0" w:color="auto"/>
                                                                          </w:divBdr>
                                                                          <w:divsChild>
                                                                            <w:div w:id="1299452089">
                                                                              <w:marLeft w:val="0"/>
                                                                              <w:marRight w:val="0"/>
                                                                              <w:marTop w:val="0"/>
                                                                              <w:marBottom w:val="0"/>
                                                                              <w:divBdr>
                                                                                <w:top w:val="none" w:sz="0" w:space="0" w:color="auto"/>
                                                                                <w:left w:val="none" w:sz="0" w:space="0" w:color="auto"/>
                                                                                <w:bottom w:val="none" w:sz="0" w:space="0" w:color="auto"/>
                                                                                <w:right w:val="none" w:sz="0" w:space="0" w:color="auto"/>
                                                                              </w:divBdr>
                                                                            </w:div>
                                                                          </w:divsChild>
                                                                        </w:div>
                                                                        <w:div w:id="1229926366">
                                                                          <w:marLeft w:val="0"/>
                                                                          <w:marRight w:val="0"/>
                                                                          <w:marTop w:val="0"/>
                                                                          <w:marBottom w:val="0"/>
                                                                          <w:divBdr>
                                                                            <w:top w:val="none" w:sz="0" w:space="0" w:color="auto"/>
                                                                            <w:left w:val="none" w:sz="0" w:space="0" w:color="auto"/>
                                                                            <w:bottom w:val="none" w:sz="0" w:space="0" w:color="auto"/>
                                                                            <w:right w:val="none" w:sz="0" w:space="0" w:color="auto"/>
                                                                          </w:divBdr>
                                                                          <w:divsChild>
                                                                            <w:div w:id="1509364629">
                                                                              <w:marLeft w:val="0"/>
                                                                              <w:marRight w:val="0"/>
                                                                              <w:marTop w:val="0"/>
                                                                              <w:marBottom w:val="0"/>
                                                                              <w:divBdr>
                                                                                <w:top w:val="none" w:sz="0" w:space="0" w:color="auto"/>
                                                                                <w:left w:val="none" w:sz="0" w:space="0" w:color="auto"/>
                                                                                <w:bottom w:val="none" w:sz="0" w:space="0" w:color="auto"/>
                                                                                <w:right w:val="none" w:sz="0" w:space="0" w:color="auto"/>
                                                                              </w:divBdr>
                                                                            </w:div>
                                                                          </w:divsChild>
                                                                        </w:div>
                                                                        <w:div w:id="865480225">
                                                                          <w:marLeft w:val="0"/>
                                                                          <w:marRight w:val="0"/>
                                                                          <w:marTop w:val="0"/>
                                                                          <w:marBottom w:val="0"/>
                                                                          <w:divBdr>
                                                                            <w:top w:val="none" w:sz="0" w:space="0" w:color="auto"/>
                                                                            <w:left w:val="none" w:sz="0" w:space="0" w:color="auto"/>
                                                                            <w:bottom w:val="none" w:sz="0" w:space="0" w:color="auto"/>
                                                                            <w:right w:val="none" w:sz="0" w:space="0" w:color="auto"/>
                                                                          </w:divBdr>
                                                                          <w:divsChild>
                                                                            <w:div w:id="1890608997">
                                                                              <w:marLeft w:val="0"/>
                                                                              <w:marRight w:val="0"/>
                                                                              <w:marTop w:val="0"/>
                                                                              <w:marBottom w:val="0"/>
                                                                              <w:divBdr>
                                                                                <w:top w:val="none" w:sz="0" w:space="0" w:color="auto"/>
                                                                                <w:left w:val="none" w:sz="0" w:space="0" w:color="auto"/>
                                                                                <w:bottom w:val="none" w:sz="0" w:space="0" w:color="auto"/>
                                                                                <w:right w:val="none" w:sz="0" w:space="0" w:color="auto"/>
                                                                              </w:divBdr>
                                                                            </w:div>
                                                                          </w:divsChild>
                                                                        </w:div>
                                                                        <w:div w:id="444351902">
                                                                          <w:marLeft w:val="0"/>
                                                                          <w:marRight w:val="0"/>
                                                                          <w:marTop w:val="0"/>
                                                                          <w:marBottom w:val="0"/>
                                                                          <w:divBdr>
                                                                            <w:top w:val="none" w:sz="0" w:space="0" w:color="auto"/>
                                                                            <w:left w:val="none" w:sz="0" w:space="0" w:color="auto"/>
                                                                            <w:bottom w:val="none" w:sz="0" w:space="0" w:color="auto"/>
                                                                            <w:right w:val="none" w:sz="0" w:space="0" w:color="auto"/>
                                                                          </w:divBdr>
                                                                          <w:divsChild>
                                                                            <w:div w:id="937249231">
                                                                              <w:marLeft w:val="0"/>
                                                                              <w:marRight w:val="0"/>
                                                                              <w:marTop w:val="0"/>
                                                                              <w:marBottom w:val="0"/>
                                                                              <w:divBdr>
                                                                                <w:top w:val="none" w:sz="0" w:space="0" w:color="auto"/>
                                                                                <w:left w:val="none" w:sz="0" w:space="0" w:color="auto"/>
                                                                                <w:bottom w:val="none" w:sz="0" w:space="0" w:color="auto"/>
                                                                                <w:right w:val="none" w:sz="0" w:space="0" w:color="auto"/>
                                                                              </w:divBdr>
                                                                            </w:div>
                                                                          </w:divsChild>
                                                                        </w:div>
                                                                        <w:div w:id="298344210">
                                                                          <w:marLeft w:val="0"/>
                                                                          <w:marRight w:val="0"/>
                                                                          <w:marTop w:val="0"/>
                                                                          <w:marBottom w:val="0"/>
                                                                          <w:divBdr>
                                                                            <w:top w:val="none" w:sz="0" w:space="0" w:color="auto"/>
                                                                            <w:left w:val="none" w:sz="0" w:space="0" w:color="auto"/>
                                                                            <w:bottom w:val="none" w:sz="0" w:space="0" w:color="auto"/>
                                                                            <w:right w:val="none" w:sz="0" w:space="0" w:color="auto"/>
                                                                          </w:divBdr>
                                                                          <w:divsChild>
                                                                            <w:div w:id="1248346227">
                                                                              <w:marLeft w:val="0"/>
                                                                              <w:marRight w:val="0"/>
                                                                              <w:marTop w:val="0"/>
                                                                              <w:marBottom w:val="0"/>
                                                                              <w:divBdr>
                                                                                <w:top w:val="none" w:sz="0" w:space="0" w:color="auto"/>
                                                                                <w:left w:val="none" w:sz="0" w:space="0" w:color="auto"/>
                                                                                <w:bottom w:val="none" w:sz="0" w:space="0" w:color="auto"/>
                                                                                <w:right w:val="none" w:sz="0" w:space="0" w:color="auto"/>
                                                                              </w:divBdr>
                                                                            </w:div>
                                                                          </w:divsChild>
                                                                        </w:div>
                                                                        <w:div w:id="1916010999">
                                                                          <w:marLeft w:val="0"/>
                                                                          <w:marRight w:val="0"/>
                                                                          <w:marTop w:val="0"/>
                                                                          <w:marBottom w:val="0"/>
                                                                          <w:divBdr>
                                                                            <w:top w:val="none" w:sz="0" w:space="0" w:color="auto"/>
                                                                            <w:left w:val="none" w:sz="0" w:space="0" w:color="auto"/>
                                                                            <w:bottom w:val="none" w:sz="0" w:space="0" w:color="auto"/>
                                                                            <w:right w:val="none" w:sz="0" w:space="0" w:color="auto"/>
                                                                          </w:divBdr>
                                                                          <w:divsChild>
                                                                            <w:div w:id="16626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20772">
                                                                  <w:marLeft w:val="0"/>
                                                                  <w:marRight w:val="0"/>
                                                                  <w:marTop w:val="0"/>
                                                                  <w:marBottom w:val="0"/>
                                                                  <w:divBdr>
                                                                    <w:top w:val="none" w:sz="0" w:space="0" w:color="auto"/>
                                                                    <w:left w:val="none" w:sz="0" w:space="0" w:color="auto"/>
                                                                    <w:bottom w:val="none" w:sz="0" w:space="0" w:color="auto"/>
                                                                    <w:right w:val="none" w:sz="0" w:space="0" w:color="auto"/>
                                                                  </w:divBdr>
                                                                  <w:divsChild>
                                                                    <w:div w:id="66463648">
                                                                      <w:marLeft w:val="0"/>
                                                                      <w:marRight w:val="0"/>
                                                                      <w:marTop w:val="0"/>
                                                                      <w:marBottom w:val="0"/>
                                                                      <w:divBdr>
                                                                        <w:top w:val="none" w:sz="0" w:space="0" w:color="auto"/>
                                                                        <w:left w:val="none" w:sz="0" w:space="0" w:color="auto"/>
                                                                        <w:bottom w:val="none" w:sz="0" w:space="0" w:color="auto"/>
                                                                        <w:right w:val="none" w:sz="0" w:space="0" w:color="auto"/>
                                                                      </w:divBdr>
                                                                      <w:divsChild>
                                                                        <w:div w:id="318535127">
                                                                          <w:marLeft w:val="0"/>
                                                                          <w:marRight w:val="0"/>
                                                                          <w:marTop w:val="0"/>
                                                                          <w:marBottom w:val="0"/>
                                                                          <w:divBdr>
                                                                            <w:top w:val="none" w:sz="0" w:space="0" w:color="auto"/>
                                                                            <w:left w:val="none" w:sz="0" w:space="0" w:color="auto"/>
                                                                            <w:bottom w:val="none" w:sz="0" w:space="0" w:color="auto"/>
                                                                            <w:right w:val="none" w:sz="0" w:space="0" w:color="auto"/>
                                                                          </w:divBdr>
                                                                        </w:div>
                                                                        <w:div w:id="1449813805">
                                                                          <w:marLeft w:val="0"/>
                                                                          <w:marRight w:val="0"/>
                                                                          <w:marTop w:val="0"/>
                                                                          <w:marBottom w:val="0"/>
                                                                          <w:divBdr>
                                                                            <w:top w:val="none" w:sz="0" w:space="0" w:color="auto"/>
                                                                            <w:left w:val="none" w:sz="0" w:space="0" w:color="auto"/>
                                                                            <w:bottom w:val="none" w:sz="0" w:space="0" w:color="auto"/>
                                                                            <w:right w:val="none" w:sz="0" w:space="0" w:color="auto"/>
                                                                          </w:divBdr>
                                                                        </w:div>
                                                                        <w:div w:id="1405027894">
                                                                          <w:marLeft w:val="0"/>
                                                                          <w:marRight w:val="0"/>
                                                                          <w:marTop w:val="0"/>
                                                                          <w:marBottom w:val="0"/>
                                                                          <w:divBdr>
                                                                            <w:top w:val="none" w:sz="0" w:space="0" w:color="auto"/>
                                                                            <w:left w:val="none" w:sz="0" w:space="0" w:color="auto"/>
                                                                            <w:bottom w:val="none" w:sz="0" w:space="0" w:color="auto"/>
                                                                            <w:right w:val="none" w:sz="0" w:space="0" w:color="auto"/>
                                                                          </w:divBdr>
                                                                        </w:div>
                                                                        <w:div w:id="1395156238">
                                                                          <w:marLeft w:val="0"/>
                                                                          <w:marRight w:val="0"/>
                                                                          <w:marTop w:val="0"/>
                                                                          <w:marBottom w:val="0"/>
                                                                          <w:divBdr>
                                                                            <w:top w:val="none" w:sz="0" w:space="0" w:color="auto"/>
                                                                            <w:left w:val="none" w:sz="0" w:space="0" w:color="auto"/>
                                                                            <w:bottom w:val="none" w:sz="0" w:space="0" w:color="auto"/>
                                                                            <w:right w:val="none" w:sz="0" w:space="0" w:color="auto"/>
                                                                          </w:divBdr>
                                                                        </w:div>
                                                                        <w:div w:id="1738429778">
                                                                          <w:marLeft w:val="0"/>
                                                                          <w:marRight w:val="0"/>
                                                                          <w:marTop w:val="0"/>
                                                                          <w:marBottom w:val="0"/>
                                                                          <w:divBdr>
                                                                            <w:top w:val="none" w:sz="0" w:space="0" w:color="auto"/>
                                                                            <w:left w:val="none" w:sz="0" w:space="0" w:color="auto"/>
                                                                            <w:bottom w:val="none" w:sz="0" w:space="0" w:color="auto"/>
                                                                            <w:right w:val="none" w:sz="0" w:space="0" w:color="auto"/>
                                                                          </w:divBdr>
                                                                        </w:div>
                                                                        <w:div w:id="9831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740375">
                                                          <w:marLeft w:val="0"/>
                                                          <w:marRight w:val="0"/>
                                                          <w:marTop w:val="0"/>
                                                          <w:marBottom w:val="0"/>
                                                          <w:divBdr>
                                                            <w:top w:val="none" w:sz="0" w:space="0" w:color="auto"/>
                                                            <w:left w:val="none" w:sz="0" w:space="0" w:color="auto"/>
                                                            <w:bottom w:val="none" w:sz="0" w:space="0" w:color="auto"/>
                                                            <w:right w:val="none" w:sz="0" w:space="0" w:color="auto"/>
                                                          </w:divBdr>
                                                          <w:divsChild>
                                                            <w:div w:id="1449473936">
                                                              <w:marLeft w:val="0"/>
                                                              <w:marRight w:val="0"/>
                                                              <w:marTop w:val="0"/>
                                                              <w:marBottom w:val="0"/>
                                                              <w:divBdr>
                                                                <w:top w:val="none" w:sz="0" w:space="0" w:color="auto"/>
                                                                <w:left w:val="none" w:sz="0" w:space="0" w:color="auto"/>
                                                                <w:bottom w:val="none" w:sz="0" w:space="0" w:color="auto"/>
                                                                <w:right w:val="none" w:sz="0" w:space="0" w:color="auto"/>
                                                              </w:divBdr>
                                                              <w:divsChild>
                                                                <w:div w:id="383721328">
                                                                  <w:marLeft w:val="0"/>
                                                                  <w:marRight w:val="0"/>
                                                                  <w:marTop w:val="0"/>
                                                                  <w:marBottom w:val="0"/>
                                                                  <w:divBdr>
                                                                    <w:top w:val="none" w:sz="0" w:space="0" w:color="auto"/>
                                                                    <w:left w:val="none" w:sz="0" w:space="0" w:color="auto"/>
                                                                    <w:bottom w:val="none" w:sz="0" w:space="0" w:color="auto"/>
                                                                    <w:right w:val="none" w:sz="0" w:space="0" w:color="auto"/>
                                                                  </w:divBdr>
                                                                  <w:divsChild>
                                                                    <w:div w:id="734550073">
                                                                      <w:marLeft w:val="0"/>
                                                                      <w:marRight w:val="0"/>
                                                                      <w:marTop w:val="0"/>
                                                                      <w:marBottom w:val="0"/>
                                                                      <w:divBdr>
                                                                        <w:top w:val="none" w:sz="0" w:space="0" w:color="auto"/>
                                                                        <w:left w:val="none" w:sz="0" w:space="0" w:color="auto"/>
                                                                        <w:bottom w:val="none" w:sz="0" w:space="0" w:color="auto"/>
                                                                        <w:right w:val="none" w:sz="0" w:space="0" w:color="auto"/>
                                                                      </w:divBdr>
                                                                    </w:div>
                                                                  </w:divsChild>
                                                                </w:div>
                                                                <w:div w:id="318308369">
                                                                  <w:marLeft w:val="0"/>
                                                                  <w:marRight w:val="0"/>
                                                                  <w:marTop w:val="0"/>
                                                                  <w:marBottom w:val="0"/>
                                                                  <w:divBdr>
                                                                    <w:top w:val="none" w:sz="0" w:space="0" w:color="auto"/>
                                                                    <w:left w:val="none" w:sz="0" w:space="0" w:color="auto"/>
                                                                    <w:bottom w:val="none" w:sz="0" w:space="0" w:color="auto"/>
                                                                    <w:right w:val="none" w:sz="0" w:space="0" w:color="auto"/>
                                                                  </w:divBdr>
                                                                </w:div>
                                                                <w:div w:id="244610198">
                                                                  <w:marLeft w:val="0"/>
                                                                  <w:marRight w:val="0"/>
                                                                  <w:marTop w:val="0"/>
                                                                  <w:marBottom w:val="0"/>
                                                                  <w:divBdr>
                                                                    <w:top w:val="none" w:sz="0" w:space="0" w:color="auto"/>
                                                                    <w:left w:val="none" w:sz="0" w:space="0" w:color="auto"/>
                                                                    <w:bottom w:val="none" w:sz="0" w:space="0" w:color="auto"/>
                                                                    <w:right w:val="none" w:sz="0" w:space="0" w:color="auto"/>
                                                                  </w:divBdr>
                                                                  <w:divsChild>
                                                                    <w:div w:id="556866492">
                                                                      <w:marLeft w:val="0"/>
                                                                      <w:marRight w:val="0"/>
                                                                      <w:marTop w:val="0"/>
                                                                      <w:marBottom w:val="0"/>
                                                                      <w:divBdr>
                                                                        <w:top w:val="none" w:sz="0" w:space="0" w:color="auto"/>
                                                                        <w:left w:val="none" w:sz="0" w:space="0" w:color="auto"/>
                                                                        <w:bottom w:val="none" w:sz="0" w:space="0" w:color="auto"/>
                                                                        <w:right w:val="none" w:sz="0" w:space="0" w:color="auto"/>
                                                                      </w:divBdr>
                                                                    </w:div>
                                                                    <w:div w:id="218632679">
                                                                      <w:marLeft w:val="0"/>
                                                                      <w:marRight w:val="0"/>
                                                                      <w:marTop w:val="0"/>
                                                                      <w:marBottom w:val="0"/>
                                                                      <w:divBdr>
                                                                        <w:top w:val="none" w:sz="0" w:space="0" w:color="auto"/>
                                                                        <w:left w:val="none" w:sz="0" w:space="0" w:color="auto"/>
                                                                        <w:bottom w:val="none" w:sz="0" w:space="0" w:color="auto"/>
                                                                        <w:right w:val="none" w:sz="0" w:space="0" w:color="auto"/>
                                                                      </w:divBdr>
                                                                      <w:divsChild>
                                                                        <w:div w:id="525870526">
                                                                          <w:marLeft w:val="0"/>
                                                                          <w:marRight w:val="0"/>
                                                                          <w:marTop w:val="0"/>
                                                                          <w:marBottom w:val="0"/>
                                                                          <w:divBdr>
                                                                            <w:top w:val="none" w:sz="0" w:space="0" w:color="auto"/>
                                                                            <w:left w:val="none" w:sz="0" w:space="0" w:color="auto"/>
                                                                            <w:bottom w:val="none" w:sz="0" w:space="0" w:color="auto"/>
                                                                            <w:right w:val="none" w:sz="0" w:space="0" w:color="auto"/>
                                                                          </w:divBdr>
                                                                          <w:divsChild>
                                                                            <w:div w:id="4079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195">
                                                                      <w:marLeft w:val="0"/>
                                                                      <w:marRight w:val="0"/>
                                                                      <w:marTop w:val="0"/>
                                                                      <w:marBottom w:val="0"/>
                                                                      <w:divBdr>
                                                                        <w:top w:val="none" w:sz="0" w:space="0" w:color="auto"/>
                                                                        <w:left w:val="none" w:sz="0" w:space="0" w:color="auto"/>
                                                                        <w:bottom w:val="none" w:sz="0" w:space="0" w:color="auto"/>
                                                                        <w:right w:val="none" w:sz="0" w:space="0" w:color="auto"/>
                                                                      </w:divBdr>
                                                                    </w:div>
                                                                    <w:div w:id="1028213296">
                                                                      <w:marLeft w:val="0"/>
                                                                      <w:marRight w:val="0"/>
                                                                      <w:marTop w:val="0"/>
                                                                      <w:marBottom w:val="0"/>
                                                                      <w:divBdr>
                                                                        <w:top w:val="none" w:sz="0" w:space="0" w:color="auto"/>
                                                                        <w:left w:val="none" w:sz="0" w:space="0" w:color="auto"/>
                                                                        <w:bottom w:val="none" w:sz="0" w:space="0" w:color="auto"/>
                                                                        <w:right w:val="none" w:sz="0" w:space="0" w:color="auto"/>
                                                                      </w:divBdr>
                                                                      <w:divsChild>
                                                                        <w:div w:id="1897232254">
                                                                          <w:marLeft w:val="0"/>
                                                                          <w:marRight w:val="0"/>
                                                                          <w:marTop w:val="0"/>
                                                                          <w:marBottom w:val="0"/>
                                                                          <w:divBdr>
                                                                            <w:top w:val="none" w:sz="0" w:space="0" w:color="auto"/>
                                                                            <w:left w:val="none" w:sz="0" w:space="0" w:color="auto"/>
                                                                            <w:bottom w:val="none" w:sz="0" w:space="0" w:color="auto"/>
                                                                            <w:right w:val="none" w:sz="0" w:space="0" w:color="auto"/>
                                                                          </w:divBdr>
                                                                          <w:divsChild>
                                                                            <w:div w:id="6117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062">
                                                                      <w:marLeft w:val="0"/>
                                                                      <w:marRight w:val="0"/>
                                                                      <w:marTop w:val="0"/>
                                                                      <w:marBottom w:val="0"/>
                                                                      <w:divBdr>
                                                                        <w:top w:val="none" w:sz="0" w:space="0" w:color="auto"/>
                                                                        <w:left w:val="none" w:sz="0" w:space="0" w:color="auto"/>
                                                                        <w:bottom w:val="none" w:sz="0" w:space="0" w:color="auto"/>
                                                                        <w:right w:val="none" w:sz="0" w:space="0" w:color="auto"/>
                                                                      </w:divBdr>
                                                                    </w:div>
                                                                    <w:div w:id="110902105">
                                                                      <w:marLeft w:val="0"/>
                                                                      <w:marRight w:val="0"/>
                                                                      <w:marTop w:val="0"/>
                                                                      <w:marBottom w:val="0"/>
                                                                      <w:divBdr>
                                                                        <w:top w:val="none" w:sz="0" w:space="0" w:color="auto"/>
                                                                        <w:left w:val="none" w:sz="0" w:space="0" w:color="auto"/>
                                                                        <w:bottom w:val="none" w:sz="0" w:space="0" w:color="auto"/>
                                                                        <w:right w:val="none" w:sz="0" w:space="0" w:color="auto"/>
                                                                      </w:divBdr>
                                                                      <w:divsChild>
                                                                        <w:div w:id="2051881081">
                                                                          <w:marLeft w:val="0"/>
                                                                          <w:marRight w:val="0"/>
                                                                          <w:marTop w:val="0"/>
                                                                          <w:marBottom w:val="0"/>
                                                                          <w:divBdr>
                                                                            <w:top w:val="none" w:sz="0" w:space="0" w:color="auto"/>
                                                                            <w:left w:val="none" w:sz="0" w:space="0" w:color="auto"/>
                                                                            <w:bottom w:val="none" w:sz="0" w:space="0" w:color="auto"/>
                                                                            <w:right w:val="none" w:sz="0" w:space="0" w:color="auto"/>
                                                                          </w:divBdr>
                                                                          <w:divsChild>
                                                                            <w:div w:id="3743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839">
                                                                      <w:marLeft w:val="0"/>
                                                                      <w:marRight w:val="0"/>
                                                                      <w:marTop w:val="0"/>
                                                                      <w:marBottom w:val="0"/>
                                                                      <w:divBdr>
                                                                        <w:top w:val="none" w:sz="0" w:space="0" w:color="auto"/>
                                                                        <w:left w:val="none" w:sz="0" w:space="0" w:color="auto"/>
                                                                        <w:bottom w:val="none" w:sz="0" w:space="0" w:color="auto"/>
                                                                        <w:right w:val="none" w:sz="0" w:space="0" w:color="auto"/>
                                                                      </w:divBdr>
                                                                    </w:div>
                                                                    <w:div w:id="1602450029">
                                                                      <w:marLeft w:val="0"/>
                                                                      <w:marRight w:val="0"/>
                                                                      <w:marTop w:val="0"/>
                                                                      <w:marBottom w:val="0"/>
                                                                      <w:divBdr>
                                                                        <w:top w:val="none" w:sz="0" w:space="0" w:color="auto"/>
                                                                        <w:left w:val="none" w:sz="0" w:space="0" w:color="auto"/>
                                                                        <w:bottom w:val="none" w:sz="0" w:space="0" w:color="auto"/>
                                                                        <w:right w:val="none" w:sz="0" w:space="0" w:color="auto"/>
                                                                      </w:divBdr>
                                                                      <w:divsChild>
                                                                        <w:div w:id="1377586714">
                                                                          <w:marLeft w:val="0"/>
                                                                          <w:marRight w:val="0"/>
                                                                          <w:marTop w:val="0"/>
                                                                          <w:marBottom w:val="0"/>
                                                                          <w:divBdr>
                                                                            <w:top w:val="none" w:sz="0" w:space="0" w:color="auto"/>
                                                                            <w:left w:val="none" w:sz="0" w:space="0" w:color="auto"/>
                                                                            <w:bottom w:val="none" w:sz="0" w:space="0" w:color="auto"/>
                                                                            <w:right w:val="none" w:sz="0" w:space="0" w:color="auto"/>
                                                                          </w:divBdr>
                                                                          <w:divsChild>
                                                                            <w:div w:id="7886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3010">
                                                                      <w:marLeft w:val="0"/>
                                                                      <w:marRight w:val="0"/>
                                                                      <w:marTop w:val="0"/>
                                                                      <w:marBottom w:val="0"/>
                                                                      <w:divBdr>
                                                                        <w:top w:val="none" w:sz="0" w:space="0" w:color="auto"/>
                                                                        <w:left w:val="none" w:sz="0" w:space="0" w:color="auto"/>
                                                                        <w:bottom w:val="none" w:sz="0" w:space="0" w:color="auto"/>
                                                                        <w:right w:val="none" w:sz="0" w:space="0" w:color="auto"/>
                                                                      </w:divBdr>
                                                                    </w:div>
                                                                    <w:div w:id="68190148">
                                                                      <w:marLeft w:val="0"/>
                                                                      <w:marRight w:val="0"/>
                                                                      <w:marTop w:val="0"/>
                                                                      <w:marBottom w:val="0"/>
                                                                      <w:divBdr>
                                                                        <w:top w:val="none" w:sz="0" w:space="0" w:color="auto"/>
                                                                        <w:left w:val="none" w:sz="0" w:space="0" w:color="auto"/>
                                                                        <w:bottom w:val="none" w:sz="0" w:space="0" w:color="auto"/>
                                                                        <w:right w:val="none" w:sz="0" w:space="0" w:color="auto"/>
                                                                      </w:divBdr>
                                                                      <w:divsChild>
                                                                        <w:div w:id="1204827814">
                                                                          <w:marLeft w:val="0"/>
                                                                          <w:marRight w:val="0"/>
                                                                          <w:marTop w:val="0"/>
                                                                          <w:marBottom w:val="0"/>
                                                                          <w:divBdr>
                                                                            <w:top w:val="none" w:sz="0" w:space="0" w:color="auto"/>
                                                                            <w:left w:val="none" w:sz="0" w:space="0" w:color="auto"/>
                                                                            <w:bottom w:val="none" w:sz="0" w:space="0" w:color="auto"/>
                                                                            <w:right w:val="none" w:sz="0" w:space="0" w:color="auto"/>
                                                                          </w:divBdr>
                                                                          <w:divsChild>
                                                                            <w:div w:id="3294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2268">
                                                                      <w:marLeft w:val="0"/>
                                                                      <w:marRight w:val="0"/>
                                                                      <w:marTop w:val="0"/>
                                                                      <w:marBottom w:val="0"/>
                                                                      <w:divBdr>
                                                                        <w:top w:val="none" w:sz="0" w:space="0" w:color="auto"/>
                                                                        <w:left w:val="none" w:sz="0" w:space="0" w:color="auto"/>
                                                                        <w:bottom w:val="none" w:sz="0" w:space="0" w:color="auto"/>
                                                                        <w:right w:val="none" w:sz="0" w:space="0" w:color="auto"/>
                                                                      </w:divBdr>
                                                                    </w:div>
                                                                    <w:div w:id="1995719044">
                                                                      <w:marLeft w:val="0"/>
                                                                      <w:marRight w:val="0"/>
                                                                      <w:marTop w:val="0"/>
                                                                      <w:marBottom w:val="0"/>
                                                                      <w:divBdr>
                                                                        <w:top w:val="none" w:sz="0" w:space="0" w:color="auto"/>
                                                                        <w:left w:val="none" w:sz="0" w:space="0" w:color="auto"/>
                                                                        <w:bottom w:val="none" w:sz="0" w:space="0" w:color="auto"/>
                                                                        <w:right w:val="none" w:sz="0" w:space="0" w:color="auto"/>
                                                                      </w:divBdr>
                                                                      <w:divsChild>
                                                                        <w:div w:id="2102754045">
                                                                          <w:marLeft w:val="0"/>
                                                                          <w:marRight w:val="0"/>
                                                                          <w:marTop w:val="0"/>
                                                                          <w:marBottom w:val="0"/>
                                                                          <w:divBdr>
                                                                            <w:top w:val="none" w:sz="0" w:space="0" w:color="auto"/>
                                                                            <w:left w:val="none" w:sz="0" w:space="0" w:color="auto"/>
                                                                            <w:bottom w:val="none" w:sz="0" w:space="0" w:color="auto"/>
                                                                            <w:right w:val="none" w:sz="0" w:space="0" w:color="auto"/>
                                                                          </w:divBdr>
                                                                          <w:divsChild>
                                                                            <w:div w:id="340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8326">
                                                                      <w:marLeft w:val="0"/>
                                                                      <w:marRight w:val="0"/>
                                                                      <w:marTop w:val="0"/>
                                                                      <w:marBottom w:val="0"/>
                                                                      <w:divBdr>
                                                                        <w:top w:val="none" w:sz="0" w:space="0" w:color="auto"/>
                                                                        <w:left w:val="none" w:sz="0" w:space="0" w:color="auto"/>
                                                                        <w:bottom w:val="none" w:sz="0" w:space="0" w:color="auto"/>
                                                                        <w:right w:val="none" w:sz="0" w:space="0" w:color="auto"/>
                                                                      </w:divBdr>
                                                                    </w:div>
                                                                    <w:div w:id="1815372909">
                                                                      <w:marLeft w:val="0"/>
                                                                      <w:marRight w:val="0"/>
                                                                      <w:marTop w:val="0"/>
                                                                      <w:marBottom w:val="0"/>
                                                                      <w:divBdr>
                                                                        <w:top w:val="none" w:sz="0" w:space="0" w:color="auto"/>
                                                                        <w:left w:val="none" w:sz="0" w:space="0" w:color="auto"/>
                                                                        <w:bottom w:val="none" w:sz="0" w:space="0" w:color="auto"/>
                                                                        <w:right w:val="none" w:sz="0" w:space="0" w:color="auto"/>
                                                                      </w:divBdr>
                                                                      <w:divsChild>
                                                                        <w:div w:id="890382115">
                                                                          <w:marLeft w:val="0"/>
                                                                          <w:marRight w:val="0"/>
                                                                          <w:marTop w:val="0"/>
                                                                          <w:marBottom w:val="0"/>
                                                                          <w:divBdr>
                                                                            <w:top w:val="none" w:sz="0" w:space="0" w:color="auto"/>
                                                                            <w:left w:val="none" w:sz="0" w:space="0" w:color="auto"/>
                                                                            <w:bottom w:val="none" w:sz="0" w:space="0" w:color="auto"/>
                                                                            <w:right w:val="none" w:sz="0" w:space="0" w:color="auto"/>
                                                                          </w:divBdr>
                                                                          <w:divsChild>
                                                                            <w:div w:id="11782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7955">
                                                                      <w:marLeft w:val="0"/>
                                                                      <w:marRight w:val="0"/>
                                                                      <w:marTop w:val="0"/>
                                                                      <w:marBottom w:val="0"/>
                                                                      <w:divBdr>
                                                                        <w:top w:val="none" w:sz="0" w:space="0" w:color="auto"/>
                                                                        <w:left w:val="none" w:sz="0" w:space="0" w:color="auto"/>
                                                                        <w:bottom w:val="none" w:sz="0" w:space="0" w:color="auto"/>
                                                                        <w:right w:val="none" w:sz="0" w:space="0" w:color="auto"/>
                                                                      </w:divBdr>
                                                                    </w:div>
                                                                    <w:div w:id="660156692">
                                                                      <w:marLeft w:val="0"/>
                                                                      <w:marRight w:val="0"/>
                                                                      <w:marTop w:val="0"/>
                                                                      <w:marBottom w:val="0"/>
                                                                      <w:divBdr>
                                                                        <w:top w:val="none" w:sz="0" w:space="0" w:color="auto"/>
                                                                        <w:left w:val="none" w:sz="0" w:space="0" w:color="auto"/>
                                                                        <w:bottom w:val="none" w:sz="0" w:space="0" w:color="auto"/>
                                                                        <w:right w:val="none" w:sz="0" w:space="0" w:color="auto"/>
                                                                      </w:divBdr>
                                                                      <w:divsChild>
                                                                        <w:div w:id="1609846520">
                                                                          <w:marLeft w:val="0"/>
                                                                          <w:marRight w:val="0"/>
                                                                          <w:marTop w:val="0"/>
                                                                          <w:marBottom w:val="0"/>
                                                                          <w:divBdr>
                                                                            <w:top w:val="none" w:sz="0" w:space="0" w:color="auto"/>
                                                                            <w:left w:val="none" w:sz="0" w:space="0" w:color="auto"/>
                                                                            <w:bottom w:val="none" w:sz="0" w:space="0" w:color="auto"/>
                                                                            <w:right w:val="none" w:sz="0" w:space="0" w:color="auto"/>
                                                                          </w:divBdr>
                                                                          <w:divsChild>
                                                                            <w:div w:id="18008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921">
                                                                      <w:marLeft w:val="0"/>
                                                                      <w:marRight w:val="0"/>
                                                                      <w:marTop w:val="0"/>
                                                                      <w:marBottom w:val="0"/>
                                                                      <w:divBdr>
                                                                        <w:top w:val="none" w:sz="0" w:space="0" w:color="auto"/>
                                                                        <w:left w:val="none" w:sz="0" w:space="0" w:color="auto"/>
                                                                        <w:bottom w:val="none" w:sz="0" w:space="0" w:color="auto"/>
                                                                        <w:right w:val="none" w:sz="0" w:space="0" w:color="auto"/>
                                                                      </w:divBdr>
                                                                    </w:div>
                                                                    <w:div w:id="1120030087">
                                                                      <w:marLeft w:val="0"/>
                                                                      <w:marRight w:val="0"/>
                                                                      <w:marTop w:val="0"/>
                                                                      <w:marBottom w:val="0"/>
                                                                      <w:divBdr>
                                                                        <w:top w:val="none" w:sz="0" w:space="0" w:color="auto"/>
                                                                        <w:left w:val="none" w:sz="0" w:space="0" w:color="auto"/>
                                                                        <w:bottom w:val="none" w:sz="0" w:space="0" w:color="auto"/>
                                                                        <w:right w:val="none" w:sz="0" w:space="0" w:color="auto"/>
                                                                      </w:divBdr>
                                                                      <w:divsChild>
                                                                        <w:div w:id="367141558">
                                                                          <w:marLeft w:val="0"/>
                                                                          <w:marRight w:val="0"/>
                                                                          <w:marTop w:val="0"/>
                                                                          <w:marBottom w:val="0"/>
                                                                          <w:divBdr>
                                                                            <w:top w:val="none" w:sz="0" w:space="0" w:color="auto"/>
                                                                            <w:left w:val="none" w:sz="0" w:space="0" w:color="auto"/>
                                                                            <w:bottom w:val="none" w:sz="0" w:space="0" w:color="auto"/>
                                                                            <w:right w:val="none" w:sz="0" w:space="0" w:color="auto"/>
                                                                          </w:divBdr>
                                                                          <w:divsChild>
                                                                            <w:div w:id="13008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5042">
                                                                      <w:marLeft w:val="0"/>
                                                                      <w:marRight w:val="0"/>
                                                                      <w:marTop w:val="0"/>
                                                                      <w:marBottom w:val="0"/>
                                                                      <w:divBdr>
                                                                        <w:top w:val="none" w:sz="0" w:space="0" w:color="auto"/>
                                                                        <w:left w:val="none" w:sz="0" w:space="0" w:color="auto"/>
                                                                        <w:bottom w:val="none" w:sz="0" w:space="0" w:color="auto"/>
                                                                        <w:right w:val="none" w:sz="0" w:space="0" w:color="auto"/>
                                                                      </w:divBdr>
                                                                    </w:div>
                                                                    <w:div w:id="796021497">
                                                                      <w:marLeft w:val="0"/>
                                                                      <w:marRight w:val="0"/>
                                                                      <w:marTop w:val="0"/>
                                                                      <w:marBottom w:val="0"/>
                                                                      <w:divBdr>
                                                                        <w:top w:val="none" w:sz="0" w:space="0" w:color="auto"/>
                                                                        <w:left w:val="none" w:sz="0" w:space="0" w:color="auto"/>
                                                                        <w:bottom w:val="none" w:sz="0" w:space="0" w:color="auto"/>
                                                                        <w:right w:val="none" w:sz="0" w:space="0" w:color="auto"/>
                                                                      </w:divBdr>
                                                                      <w:divsChild>
                                                                        <w:div w:id="944730254">
                                                                          <w:marLeft w:val="0"/>
                                                                          <w:marRight w:val="0"/>
                                                                          <w:marTop w:val="0"/>
                                                                          <w:marBottom w:val="0"/>
                                                                          <w:divBdr>
                                                                            <w:top w:val="none" w:sz="0" w:space="0" w:color="auto"/>
                                                                            <w:left w:val="none" w:sz="0" w:space="0" w:color="auto"/>
                                                                            <w:bottom w:val="none" w:sz="0" w:space="0" w:color="auto"/>
                                                                            <w:right w:val="none" w:sz="0" w:space="0" w:color="auto"/>
                                                                          </w:divBdr>
                                                                          <w:divsChild>
                                                                            <w:div w:id="10064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3885">
                                                                      <w:marLeft w:val="0"/>
                                                                      <w:marRight w:val="0"/>
                                                                      <w:marTop w:val="0"/>
                                                                      <w:marBottom w:val="0"/>
                                                                      <w:divBdr>
                                                                        <w:top w:val="none" w:sz="0" w:space="0" w:color="auto"/>
                                                                        <w:left w:val="none" w:sz="0" w:space="0" w:color="auto"/>
                                                                        <w:bottom w:val="none" w:sz="0" w:space="0" w:color="auto"/>
                                                                        <w:right w:val="none" w:sz="0" w:space="0" w:color="auto"/>
                                                                      </w:divBdr>
                                                                    </w:div>
                                                                    <w:div w:id="2134975446">
                                                                      <w:marLeft w:val="0"/>
                                                                      <w:marRight w:val="0"/>
                                                                      <w:marTop w:val="0"/>
                                                                      <w:marBottom w:val="0"/>
                                                                      <w:divBdr>
                                                                        <w:top w:val="none" w:sz="0" w:space="0" w:color="auto"/>
                                                                        <w:left w:val="none" w:sz="0" w:space="0" w:color="auto"/>
                                                                        <w:bottom w:val="none" w:sz="0" w:space="0" w:color="auto"/>
                                                                        <w:right w:val="none" w:sz="0" w:space="0" w:color="auto"/>
                                                                      </w:divBdr>
                                                                      <w:divsChild>
                                                                        <w:div w:id="260065552">
                                                                          <w:marLeft w:val="0"/>
                                                                          <w:marRight w:val="0"/>
                                                                          <w:marTop w:val="0"/>
                                                                          <w:marBottom w:val="0"/>
                                                                          <w:divBdr>
                                                                            <w:top w:val="none" w:sz="0" w:space="0" w:color="auto"/>
                                                                            <w:left w:val="none" w:sz="0" w:space="0" w:color="auto"/>
                                                                            <w:bottom w:val="none" w:sz="0" w:space="0" w:color="auto"/>
                                                                            <w:right w:val="none" w:sz="0" w:space="0" w:color="auto"/>
                                                                          </w:divBdr>
                                                                          <w:divsChild>
                                                                            <w:div w:id="8622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542">
                                                                      <w:marLeft w:val="0"/>
                                                                      <w:marRight w:val="0"/>
                                                                      <w:marTop w:val="0"/>
                                                                      <w:marBottom w:val="0"/>
                                                                      <w:divBdr>
                                                                        <w:top w:val="none" w:sz="0" w:space="0" w:color="auto"/>
                                                                        <w:left w:val="none" w:sz="0" w:space="0" w:color="auto"/>
                                                                        <w:bottom w:val="none" w:sz="0" w:space="0" w:color="auto"/>
                                                                        <w:right w:val="none" w:sz="0" w:space="0" w:color="auto"/>
                                                                      </w:divBdr>
                                                                    </w:div>
                                                                    <w:div w:id="2128159929">
                                                                      <w:marLeft w:val="0"/>
                                                                      <w:marRight w:val="0"/>
                                                                      <w:marTop w:val="0"/>
                                                                      <w:marBottom w:val="0"/>
                                                                      <w:divBdr>
                                                                        <w:top w:val="none" w:sz="0" w:space="0" w:color="auto"/>
                                                                        <w:left w:val="none" w:sz="0" w:space="0" w:color="auto"/>
                                                                        <w:bottom w:val="none" w:sz="0" w:space="0" w:color="auto"/>
                                                                        <w:right w:val="none" w:sz="0" w:space="0" w:color="auto"/>
                                                                      </w:divBdr>
                                                                      <w:divsChild>
                                                                        <w:div w:id="593394436">
                                                                          <w:marLeft w:val="0"/>
                                                                          <w:marRight w:val="0"/>
                                                                          <w:marTop w:val="0"/>
                                                                          <w:marBottom w:val="0"/>
                                                                          <w:divBdr>
                                                                            <w:top w:val="none" w:sz="0" w:space="0" w:color="auto"/>
                                                                            <w:left w:val="none" w:sz="0" w:space="0" w:color="auto"/>
                                                                            <w:bottom w:val="none" w:sz="0" w:space="0" w:color="auto"/>
                                                                            <w:right w:val="none" w:sz="0" w:space="0" w:color="auto"/>
                                                                          </w:divBdr>
                                                                          <w:divsChild>
                                                                            <w:div w:id="14340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5177">
                                                                      <w:marLeft w:val="0"/>
                                                                      <w:marRight w:val="0"/>
                                                                      <w:marTop w:val="0"/>
                                                                      <w:marBottom w:val="0"/>
                                                                      <w:divBdr>
                                                                        <w:top w:val="none" w:sz="0" w:space="0" w:color="auto"/>
                                                                        <w:left w:val="none" w:sz="0" w:space="0" w:color="auto"/>
                                                                        <w:bottom w:val="none" w:sz="0" w:space="0" w:color="auto"/>
                                                                        <w:right w:val="none" w:sz="0" w:space="0" w:color="auto"/>
                                                                      </w:divBdr>
                                                                    </w:div>
                                                                    <w:div w:id="1630934335">
                                                                      <w:marLeft w:val="0"/>
                                                                      <w:marRight w:val="0"/>
                                                                      <w:marTop w:val="0"/>
                                                                      <w:marBottom w:val="0"/>
                                                                      <w:divBdr>
                                                                        <w:top w:val="none" w:sz="0" w:space="0" w:color="auto"/>
                                                                        <w:left w:val="none" w:sz="0" w:space="0" w:color="auto"/>
                                                                        <w:bottom w:val="none" w:sz="0" w:space="0" w:color="auto"/>
                                                                        <w:right w:val="none" w:sz="0" w:space="0" w:color="auto"/>
                                                                      </w:divBdr>
                                                                      <w:divsChild>
                                                                        <w:div w:id="63383110">
                                                                          <w:marLeft w:val="0"/>
                                                                          <w:marRight w:val="0"/>
                                                                          <w:marTop w:val="0"/>
                                                                          <w:marBottom w:val="0"/>
                                                                          <w:divBdr>
                                                                            <w:top w:val="none" w:sz="0" w:space="0" w:color="auto"/>
                                                                            <w:left w:val="none" w:sz="0" w:space="0" w:color="auto"/>
                                                                            <w:bottom w:val="none" w:sz="0" w:space="0" w:color="auto"/>
                                                                            <w:right w:val="none" w:sz="0" w:space="0" w:color="auto"/>
                                                                          </w:divBdr>
                                                                          <w:divsChild>
                                                                            <w:div w:id="18090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4720">
                                                                      <w:marLeft w:val="0"/>
                                                                      <w:marRight w:val="0"/>
                                                                      <w:marTop w:val="0"/>
                                                                      <w:marBottom w:val="0"/>
                                                                      <w:divBdr>
                                                                        <w:top w:val="none" w:sz="0" w:space="0" w:color="auto"/>
                                                                        <w:left w:val="none" w:sz="0" w:space="0" w:color="auto"/>
                                                                        <w:bottom w:val="none" w:sz="0" w:space="0" w:color="auto"/>
                                                                        <w:right w:val="none" w:sz="0" w:space="0" w:color="auto"/>
                                                                      </w:divBdr>
                                                                      <w:divsChild>
                                                                        <w:div w:id="430054865">
                                                                          <w:marLeft w:val="0"/>
                                                                          <w:marRight w:val="0"/>
                                                                          <w:marTop w:val="0"/>
                                                                          <w:marBottom w:val="0"/>
                                                                          <w:divBdr>
                                                                            <w:top w:val="none" w:sz="0" w:space="0" w:color="auto"/>
                                                                            <w:left w:val="none" w:sz="0" w:space="0" w:color="auto"/>
                                                                            <w:bottom w:val="none" w:sz="0" w:space="0" w:color="auto"/>
                                                                            <w:right w:val="none" w:sz="0" w:space="0" w:color="auto"/>
                                                                          </w:divBdr>
                                                                          <w:divsChild>
                                                                            <w:div w:id="1321275402">
                                                                              <w:marLeft w:val="0"/>
                                                                              <w:marRight w:val="0"/>
                                                                              <w:marTop w:val="0"/>
                                                                              <w:marBottom w:val="0"/>
                                                                              <w:divBdr>
                                                                                <w:top w:val="none" w:sz="0" w:space="0" w:color="auto"/>
                                                                                <w:left w:val="none" w:sz="0" w:space="0" w:color="auto"/>
                                                                                <w:bottom w:val="none" w:sz="0" w:space="0" w:color="auto"/>
                                                                                <w:right w:val="none" w:sz="0" w:space="0" w:color="auto"/>
                                                                              </w:divBdr>
                                                                            </w:div>
                                                                            <w:div w:id="1677263494">
                                                                              <w:marLeft w:val="0"/>
                                                                              <w:marRight w:val="0"/>
                                                                              <w:marTop w:val="0"/>
                                                                              <w:marBottom w:val="0"/>
                                                                              <w:divBdr>
                                                                                <w:top w:val="none" w:sz="0" w:space="0" w:color="auto"/>
                                                                                <w:left w:val="none" w:sz="0" w:space="0" w:color="auto"/>
                                                                                <w:bottom w:val="none" w:sz="0" w:space="0" w:color="auto"/>
                                                                                <w:right w:val="none" w:sz="0" w:space="0" w:color="auto"/>
                                                                              </w:divBdr>
                                                                              <w:divsChild>
                                                                                <w:div w:id="2137135909">
                                                                                  <w:marLeft w:val="0"/>
                                                                                  <w:marRight w:val="0"/>
                                                                                  <w:marTop w:val="0"/>
                                                                                  <w:marBottom w:val="0"/>
                                                                                  <w:divBdr>
                                                                                    <w:top w:val="none" w:sz="0" w:space="0" w:color="auto"/>
                                                                                    <w:left w:val="none" w:sz="0" w:space="0" w:color="auto"/>
                                                                                    <w:bottom w:val="none" w:sz="0" w:space="0" w:color="auto"/>
                                                                                    <w:right w:val="none" w:sz="0" w:space="0" w:color="auto"/>
                                                                                  </w:divBdr>
                                                                                  <w:divsChild>
                                                                                    <w:div w:id="1749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4624">
                                                                          <w:marLeft w:val="0"/>
                                                                          <w:marRight w:val="0"/>
                                                                          <w:marTop w:val="0"/>
                                                                          <w:marBottom w:val="0"/>
                                                                          <w:divBdr>
                                                                            <w:top w:val="none" w:sz="0" w:space="0" w:color="auto"/>
                                                                            <w:left w:val="none" w:sz="0" w:space="0" w:color="auto"/>
                                                                            <w:bottom w:val="none" w:sz="0" w:space="0" w:color="auto"/>
                                                                            <w:right w:val="none" w:sz="0" w:space="0" w:color="auto"/>
                                                                          </w:divBdr>
                                                                        </w:div>
                                                                        <w:div w:id="1302223374">
                                                                          <w:marLeft w:val="0"/>
                                                                          <w:marRight w:val="0"/>
                                                                          <w:marTop w:val="0"/>
                                                                          <w:marBottom w:val="0"/>
                                                                          <w:divBdr>
                                                                            <w:top w:val="none" w:sz="0" w:space="0" w:color="auto"/>
                                                                            <w:left w:val="none" w:sz="0" w:space="0" w:color="auto"/>
                                                                            <w:bottom w:val="none" w:sz="0" w:space="0" w:color="auto"/>
                                                                            <w:right w:val="none" w:sz="0" w:space="0" w:color="auto"/>
                                                                          </w:divBdr>
                                                                          <w:divsChild>
                                                                            <w:div w:id="157354777">
                                                                              <w:marLeft w:val="0"/>
                                                                              <w:marRight w:val="0"/>
                                                                              <w:marTop w:val="0"/>
                                                                              <w:marBottom w:val="0"/>
                                                                              <w:divBdr>
                                                                                <w:top w:val="none" w:sz="0" w:space="0" w:color="auto"/>
                                                                                <w:left w:val="none" w:sz="0" w:space="0" w:color="auto"/>
                                                                                <w:bottom w:val="none" w:sz="0" w:space="0" w:color="auto"/>
                                                                                <w:right w:val="none" w:sz="0" w:space="0" w:color="auto"/>
                                                                              </w:divBdr>
                                                                              <w:divsChild>
                                                                                <w:div w:id="12184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8035">
                                                                          <w:marLeft w:val="0"/>
                                                                          <w:marRight w:val="0"/>
                                                                          <w:marTop w:val="0"/>
                                                                          <w:marBottom w:val="0"/>
                                                                          <w:divBdr>
                                                                            <w:top w:val="none" w:sz="0" w:space="0" w:color="auto"/>
                                                                            <w:left w:val="none" w:sz="0" w:space="0" w:color="auto"/>
                                                                            <w:bottom w:val="none" w:sz="0" w:space="0" w:color="auto"/>
                                                                            <w:right w:val="none" w:sz="0" w:space="0" w:color="auto"/>
                                                                          </w:divBdr>
                                                                        </w:div>
                                                                        <w:div w:id="742876082">
                                                                          <w:marLeft w:val="0"/>
                                                                          <w:marRight w:val="0"/>
                                                                          <w:marTop w:val="0"/>
                                                                          <w:marBottom w:val="0"/>
                                                                          <w:divBdr>
                                                                            <w:top w:val="none" w:sz="0" w:space="0" w:color="auto"/>
                                                                            <w:left w:val="none" w:sz="0" w:space="0" w:color="auto"/>
                                                                            <w:bottom w:val="none" w:sz="0" w:space="0" w:color="auto"/>
                                                                            <w:right w:val="none" w:sz="0" w:space="0" w:color="auto"/>
                                                                          </w:divBdr>
                                                                          <w:divsChild>
                                                                            <w:div w:id="978000762">
                                                                              <w:marLeft w:val="0"/>
                                                                              <w:marRight w:val="0"/>
                                                                              <w:marTop w:val="0"/>
                                                                              <w:marBottom w:val="0"/>
                                                                              <w:divBdr>
                                                                                <w:top w:val="none" w:sz="0" w:space="0" w:color="auto"/>
                                                                                <w:left w:val="none" w:sz="0" w:space="0" w:color="auto"/>
                                                                                <w:bottom w:val="none" w:sz="0" w:space="0" w:color="auto"/>
                                                                                <w:right w:val="none" w:sz="0" w:space="0" w:color="auto"/>
                                                                              </w:divBdr>
                                                                            </w:div>
                                                                            <w:div w:id="253242624">
                                                                              <w:marLeft w:val="0"/>
                                                                              <w:marRight w:val="0"/>
                                                                              <w:marTop w:val="0"/>
                                                                              <w:marBottom w:val="0"/>
                                                                              <w:divBdr>
                                                                                <w:top w:val="none" w:sz="0" w:space="0" w:color="auto"/>
                                                                                <w:left w:val="none" w:sz="0" w:space="0" w:color="auto"/>
                                                                                <w:bottom w:val="none" w:sz="0" w:space="0" w:color="auto"/>
                                                                                <w:right w:val="none" w:sz="0" w:space="0" w:color="auto"/>
                                                                              </w:divBdr>
                                                                              <w:divsChild>
                                                                                <w:div w:id="1207989767">
                                                                                  <w:marLeft w:val="0"/>
                                                                                  <w:marRight w:val="0"/>
                                                                                  <w:marTop w:val="0"/>
                                                                                  <w:marBottom w:val="0"/>
                                                                                  <w:divBdr>
                                                                                    <w:top w:val="none" w:sz="0" w:space="0" w:color="auto"/>
                                                                                    <w:left w:val="none" w:sz="0" w:space="0" w:color="auto"/>
                                                                                    <w:bottom w:val="none" w:sz="0" w:space="0" w:color="auto"/>
                                                                                    <w:right w:val="none" w:sz="0" w:space="0" w:color="auto"/>
                                                                                  </w:divBdr>
                                                                                  <w:divsChild>
                                                                                    <w:div w:id="671445774">
                                                                                      <w:marLeft w:val="0"/>
                                                                                      <w:marRight w:val="0"/>
                                                                                      <w:marTop w:val="0"/>
                                                                                      <w:marBottom w:val="0"/>
                                                                                      <w:divBdr>
                                                                                        <w:top w:val="none" w:sz="0" w:space="0" w:color="auto"/>
                                                                                        <w:left w:val="none" w:sz="0" w:space="0" w:color="auto"/>
                                                                                        <w:bottom w:val="none" w:sz="0" w:space="0" w:color="auto"/>
                                                                                        <w:right w:val="none" w:sz="0" w:space="0" w:color="auto"/>
                                                                                      </w:divBdr>
                                                                                      <w:divsChild>
                                                                                        <w:div w:id="1533227095">
                                                                                          <w:marLeft w:val="0"/>
                                                                                          <w:marRight w:val="0"/>
                                                                                          <w:marTop w:val="0"/>
                                                                                          <w:marBottom w:val="0"/>
                                                                                          <w:divBdr>
                                                                                            <w:top w:val="none" w:sz="0" w:space="0" w:color="auto"/>
                                                                                            <w:left w:val="none" w:sz="0" w:space="0" w:color="auto"/>
                                                                                            <w:bottom w:val="none" w:sz="0" w:space="0" w:color="auto"/>
                                                                                            <w:right w:val="none" w:sz="0" w:space="0" w:color="auto"/>
                                                                                          </w:divBdr>
                                                                                          <w:divsChild>
                                                                                            <w:div w:id="1041635832">
                                                                                              <w:marLeft w:val="0"/>
                                                                                              <w:marRight w:val="0"/>
                                                                                              <w:marTop w:val="0"/>
                                                                                              <w:marBottom w:val="0"/>
                                                                                              <w:divBdr>
                                                                                                <w:top w:val="none" w:sz="0" w:space="0" w:color="auto"/>
                                                                                                <w:left w:val="none" w:sz="0" w:space="0" w:color="auto"/>
                                                                                                <w:bottom w:val="none" w:sz="0" w:space="0" w:color="auto"/>
                                                                                                <w:right w:val="none" w:sz="0" w:space="0" w:color="auto"/>
                                                                                              </w:divBdr>
                                                                                              <w:divsChild>
                                                                                                <w:div w:id="599677203">
                                                                                                  <w:marLeft w:val="0"/>
                                                                                                  <w:marRight w:val="0"/>
                                                                                                  <w:marTop w:val="0"/>
                                                                                                  <w:marBottom w:val="0"/>
                                                                                                  <w:divBdr>
                                                                                                    <w:top w:val="none" w:sz="0" w:space="0" w:color="auto"/>
                                                                                                    <w:left w:val="none" w:sz="0" w:space="0" w:color="auto"/>
                                                                                                    <w:bottom w:val="none" w:sz="0" w:space="0" w:color="auto"/>
                                                                                                    <w:right w:val="none" w:sz="0" w:space="0" w:color="auto"/>
                                                                                                  </w:divBdr>
                                                                                                </w:div>
                                                                                                <w:div w:id="950014742">
                                                                                                  <w:marLeft w:val="0"/>
                                                                                                  <w:marRight w:val="0"/>
                                                                                                  <w:marTop w:val="0"/>
                                                                                                  <w:marBottom w:val="0"/>
                                                                                                  <w:divBdr>
                                                                                                    <w:top w:val="none" w:sz="0" w:space="0" w:color="auto"/>
                                                                                                    <w:left w:val="none" w:sz="0" w:space="0" w:color="auto"/>
                                                                                                    <w:bottom w:val="none" w:sz="0" w:space="0" w:color="auto"/>
                                                                                                    <w:right w:val="none" w:sz="0" w:space="0" w:color="auto"/>
                                                                                                  </w:divBdr>
                                                                                                  <w:divsChild>
                                                                                                    <w:div w:id="1439792050">
                                                                                                      <w:marLeft w:val="0"/>
                                                                                                      <w:marRight w:val="0"/>
                                                                                                      <w:marTop w:val="0"/>
                                                                                                      <w:marBottom w:val="0"/>
                                                                                                      <w:divBdr>
                                                                                                        <w:top w:val="none" w:sz="0" w:space="0" w:color="auto"/>
                                                                                                        <w:left w:val="none" w:sz="0" w:space="0" w:color="auto"/>
                                                                                                        <w:bottom w:val="none" w:sz="0" w:space="0" w:color="auto"/>
                                                                                                        <w:right w:val="none" w:sz="0" w:space="0" w:color="auto"/>
                                                                                                      </w:divBdr>
                                                                                                    </w:div>
                                                                                                    <w:div w:id="20581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7754">
                                                                                          <w:marLeft w:val="0"/>
                                                                                          <w:marRight w:val="0"/>
                                                                                          <w:marTop w:val="0"/>
                                                                                          <w:marBottom w:val="0"/>
                                                                                          <w:divBdr>
                                                                                            <w:top w:val="none" w:sz="0" w:space="0" w:color="auto"/>
                                                                                            <w:left w:val="none" w:sz="0" w:space="0" w:color="auto"/>
                                                                                            <w:bottom w:val="none" w:sz="0" w:space="0" w:color="auto"/>
                                                                                            <w:right w:val="none" w:sz="0" w:space="0" w:color="auto"/>
                                                                                          </w:divBdr>
                                                                                          <w:divsChild>
                                                                                            <w:div w:id="3930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9783">
                                                                                      <w:marLeft w:val="0"/>
                                                                                      <w:marRight w:val="0"/>
                                                                                      <w:marTop w:val="0"/>
                                                                                      <w:marBottom w:val="0"/>
                                                                                      <w:divBdr>
                                                                                        <w:top w:val="none" w:sz="0" w:space="0" w:color="auto"/>
                                                                                        <w:left w:val="none" w:sz="0" w:space="0" w:color="auto"/>
                                                                                        <w:bottom w:val="none" w:sz="0" w:space="0" w:color="auto"/>
                                                                                        <w:right w:val="none" w:sz="0" w:space="0" w:color="auto"/>
                                                                                      </w:divBdr>
                                                                                      <w:divsChild>
                                                                                        <w:div w:id="1696732376">
                                                                                          <w:marLeft w:val="0"/>
                                                                                          <w:marRight w:val="0"/>
                                                                                          <w:marTop w:val="0"/>
                                                                                          <w:marBottom w:val="0"/>
                                                                                          <w:divBdr>
                                                                                            <w:top w:val="none" w:sz="0" w:space="0" w:color="auto"/>
                                                                                            <w:left w:val="none" w:sz="0" w:space="0" w:color="auto"/>
                                                                                            <w:bottom w:val="none" w:sz="0" w:space="0" w:color="auto"/>
                                                                                            <w:right w:val="none" w:sz="0" w:space="0" w:color="auto"/>
                                                                                          </w:divBdr>
                                                                                          <w:divsChild>
                                                                                            <w:div w:id="901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1088">
                                                                                      <w:marLeft w:val="0"/>
                                                                                      <w:marRight w:val="0"/>
                                                                                      <w:marTop w:val="0"/>
                                                                                      <w:marBottom w:val="0"/>
                                                                                      <w:divBdr>
                                                                                        <w:top w:val="none" w:sz="0" w:space="0" w:color="auto"/>
                                                                                        <w:left w:val="none" w:sz="0" w:space="0" w:color="auto"/>
                                                                                        <w:bottom w:val="none" w:sz="0" w:space="0" w:color="auto"/>
                                                                                        <w:right w:val="none" w:sz="0" w:space="0" w:color="auto"/>
                                                                                      </w:divBdr>
                                                                                      <w:divsChild>
                                                                                        <w:div w:id="1954246300">
                                                                                          <w:marLeft w:val="0"/>
                                                                                          <w:marRight w:val="0"/>
                                                                                          <w:marTop w:val="0"/>
                                                                                          <w:marBottom w:val="0"/>
                                                                                          <w:divBdr>
                                                                                            <w:top w:val="none" w:sz="0" w:space="0" w:color="auto"/>
                                                                                            <w:left w:val="none" w:sz="0" w:space="0" w:color="auto"/>
                                                                                            <w:bottom w:val="none" w:sz="0" w:space="0" w:color="auto"/>
                                                                                            <w:right w:val="none" w:sz="0" w:space="0" w:color="auto"/>
                                                                                          </w:divBdr>
                                                                                          <w:divsChild>
                                                                                            <w:div w:id="1084302598">
                                                                                              <w:marLeft w:val="0"/>
                                                                                              <w:marRight w:val="0"/>
                                                                                              <w:marTop w:val="0"/>
                                                                                              <w:marBottom w:val="0"/>
                                                                                              <w:divBdr>
                                                                                                <w:top w:val="none" w:sz="0" w:space="0" w:color="auto"/>
                                                                                                <w:left w:val="none" w:sz="0" w:space="0" w:color="auto"/>
                                                                                                <w:bottom w:val="none" w:sz="0" w:space="0" w:color="auto"/>
                                                                                                <w:right w:val="none" w:sz="0" w:space="0" w:color="auto"/>
                                                                                              </w:divBdr>
                                                                                              <w:divsChild>
                                                                                                <w:div w:id="618143867">
                                                                                                  <w:marLeft w:val="0"/>
                                                                                                  <w:marRight w:val="0"/>
                                                                                                  <w:marTop w:val="0"/>
                                                                                                  <w:marBottom w:val="0"/>
                                                                                                  <w:divBdr>
                                                                                                    <w:top w:val="none" w:sz="0" w:space="0" w:color="auto"/>
                                                                                                    <w:left w:val="none" w:sz="0" w:space="0" w:color="auto"/>
                                                                                                    <w:bottom w:val="none" w:sz="0" w:space="0" w:color="auto"/>
                                                                                                    <w:right w:val="none" w:sz="0" w:space="0" w:color="auto"/>
                                                                                                  </w:divBdr>
                                                                                                </w:div>
                                                                                                <w:div w:id="1761095328">
                                                                                                  <w:marLeft w:val="0"/>
                                                                                                  <w:marRight w:val="0"/>
                                                                                                  <w:marTop w:val="0"/>
                                                                                                  <w:marBottom w:val="0"/>
                                                                                                  <w:divBdr>
                                                                                                    <w:top w:val="none" w:sz="0" w:space="0" w:color="auto"/>
                                                                                                    <w:left w:val="none" w:sz="0" w:space="0" w:color="auto"/>
                                                                                                    <w:bottom w:val="none" w:sz="0" w:space="0" w:color="auto"/>
                                                                                                    <w:right w:val="none" w:sz="0" w:space="0" w:color="auto"/>
                                                                                                  </w:divBdr>
                                                                                                  <w:divsChild>
                                                                                                    <w:div w:id="354772604">
                                                                                                      <w:marLeft w:val="0"/>
                                                                                                      <w:marRight w:val="0"/>
                                                                                                      <w:marTop w:val="0"/>
                                                                                                      <w:marBottom w:val="0"/>
                                                                                                      <w:divBdr>
                                                                                                        <w:top w:val="none" w:sz="0" w:space="0" w:color="auto"/>
                                                                                                        <w:left w:val="none" w:sz="0" w:space="0" w:color="auto"/>
                                                                                                        <w:bottom w:val="none" w:sz="0" w:space="0" w:color="auto"/>
                                                                                                        <w:right w:val="none" w:sz="0" w:space="0" w:color="auto"/>
                                                                                                      </w:divBdr>
                                                                                                    </w:div>
                                                                                                    <w:div w:id="9226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5445">
                                                                                          <w:marLeft w:val="0"/>
                                                                                          <w:marRight w:val="0"/>
                                                                                          <w:marTop w:val="0"/>
                                                                                          <w:marBottom w:val="0"/>
                                                                                          <w:divBdr>
                                                                                            <w:top w:val="none" w:sz="0" w:space="0" w:color="auto"/>
                                                                                            <w:left w:val="none" w:sz="0" w:space="0" w:color="auto"/>
                                                                                            <w:bottom w:val="none" w:sz="0" w:space="0" w:color="auto"/>
                                                                                            <w:right w:val="none" w:sz="0" w:space="0" w:color="auto"/>
                                                                                          </w:divBdr>
                                                                                          <w:divsChild>
                                                                                            <w:div w:id="151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4535">
                                                                                  <w:marLeft w:val="0"/>
                                                                                  <w:marRight w:val="0"/>
                                                                                  <w:marTop w:val="0"/>
                                                                                  <w:marBottom w:val="0"/>
                                                                                  <w:divBdr>
                                                                                    <w:top w:val="none" w:sz="0" w:space="0" w:color="auto"/>
                                                                                    <w:left w:val="none" w:sz="0" w:space="0" w:color="auto"/>
                                                                                    <w:bottom w:val="none" w:sz="0" w:space="0" w:color="auto"/>
                                                                                    <w:right w:val="none" w:sz="0" w:space="0" w:color="auto"/>
                                                                                  </w:divBdr>
                                                                                  <w:divsChild>
                                                                                    <w:div w:id="2045324353">
                                                                                      <w:marLeft w:val="0"/>
                                                                                      <w:marRight w:val="0"/>
                                                                                      <w:marTop w:val="0"/>
                                                                                      <w:marBottom w:val="0"/>
                                                                                      <w:divBdr>
                                                                                        <w:top w:val="none" w:sz="0" w:space="0" w:color="auto"/>
                                                                                        <w:left w:val="none" w:sz="0" w:space="0" w:color="auto"/>
                                                                                        <w:bottom w:val="none" w:sz="0" w:space="0" w:color="auto"/>
                                                                                        <w:right w:val="none" w:sz="0" w:space="0" w:color="auto"/>
                                                                                      </w:divBdr>
                                                                                      <w:divsChild>
                                                                                        <w:div w:id="1625696557">
                                                                                          <w:marLeft w:val="0"/>
                                                                                          <w:marRight w:val="0"/>
                                                                                          <w:marTop w:val="0"/>
                                                                                          <w:marBottom w:val="0"/>
                                                                                          <w:divBdr>
                                                                                            <w:top w:val="none" w:sz="0" w:space="0" w:color="auto"/>
                                                                                            <w:left w:val="none" w:sz="0" w:space="0" w:color="auto"/>
                                                                                            <w:bottom w:val="none" w:sz="0" w:space="0" w:color="auto"/>
                                                                                            <w:right w:val="none" w:sz="0" w:space="0" w:color="auto"/>
                                                                                          </w:divBdr>
                                                                                          <w:divsChild>
                                                                                            <w:div w:id="1084032963">
                                                                                              <w:marLeft w:val="0"/>
                                                                                              <w:marRight w:val="0"/>
                                                                                              <w:marTop w:val="0"/>
                                                                                              <w:marBottom w:val="0"/>
                                                                                              <w:divBdr>
                                                                                                <w:top w:val="none" w:sz="0" w:space="0" w:color="auto"/>
                                                                                                <w:left w:val="none" w:sz="0" w:space="0" w:color="auto"/>
                                                                                                <w:bottom w:val="none" w:sz="0" w:space="0" w:color="auto"/>
                                                                                                <w:right w:val="none" w:sz="0" w:space="0" w:color="auto"/>
                                                                                              </w:divBdr>
                                                                                              <w:divsChild>
                                                                                                <w:div w:id="410349492">
                                                                                                  <w:marLeft w:val="0"/>
                                                                                                  <w:marRight w:val="0"/>
                                                                                                  <w:marTop w:val="0"/>
                                                                                                  <w:marBottom w:val="0"/>
                                                                                                  <w:divBdr>
                                                                                                    <w:top w:val="none" w:sz="0" w:space="0" w:color="auto"/>
                                                                                                    <w:left w:val="none" w:sz="0" w:space="0" w:color="auto"/>
                                                                                                    <w:bottom w:val="none" w:sz="0" w:space="0" w:color="auto"/>
                                                                                                    <w:right w:val="none" w:sz="0" w:space="0" w:color="auto"/>
                                                                                                  </w:divBdr>
                                                                                                </w:div>
                                                                                                <w:div w:id="1213620603">
                                                                                                  <w:marLeft w:val="0"/>
                                                                                                  <w:marRight w:val="0"/>
                                                                                                  <w:marTop w:val="0"/>
                                                                                                  <w:marBottom w:val="0"/>
                                                                                                  <w:divBdr>
                                                                                                    <w:top w:val="none" w:sz="0" w:space="0" w:color="auto"/>
                                                                                                    <w:left w:val="none" w:sz="0" w:space="0" w:color="auto"/>
                                                                                                    <w:bottom w:val="none" w:sz="0" w:space="0" w:color="auto"/>
                                                                                                    <w:right w:val="none" w:sz="0" w:space="0" w:color="auto"/>
                                                                                                  </w:divBdr>
                                                                                                  <w:divsChild>
                                                                                                    <w:div w:id="2057124291">
                                                                                                      <w:marLeft w:val="0"/>
                                                                                                      <w:marRight w:val="0"/>
                                                                                                      <w:marTop w:val="0"/>
                                                                                                      <w:marBottom w:val="0"/>
                                                                                                      <w:divBdr>
                                                                                                        <w:top w:val="none" w:sz="0" w:space="0" w:color="auto"/>
                                                                                                        <w:left w:val="none" w:sz="0" w:space="0" w:color="auto"/>
                                                                                                        <w:bottom w:val="none" w:sz="0" w:space="0" w:color="auto"/>
                                                                                                        <w:right w:val="none" w:sz="0" w:space="0" w:color="auto"/>
                                                                                                      </w:divBdr>
                                                                                                    </w:div>
                                                                                                    <w:div w:id="20830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86867">
                                                                                          <w:marLeft w:val="0"/>
                                                                                          <w:marRight w:val="0"/>
                                                                                          <w:marTop w:val="0"/>
                                                                                          <w:marBottom w:val="0"/>
                                                                                          <w:divBdr>
                                                                                            <w:top w:val="none" w:sz="0" w:space="0" w:color="auto"/>
                                                                                            <w:left w:val="none" w:sz="0" w:space="0" w:color="auto"/>
                                                                                            <w:bottom w:val="none" w:sz="0" w:space="0" w:color="auto"/>
                                                                                            <w:right w:val="none" w:sz="0" w:space="0" w:color="auto"/>
                                                                                          </w:divBdr>
                                                                                          <w:divsChild>
                                                                                            <w:div w:id="12052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2138">
                                                                              <w:marLeft w:val="0"/>
                                                                              <w:marRight w:val="0"/>
                                                                              <w:marTop w:val="0"/>
                                                                              <w:marBottom w:val="0"/>
                                                                              <w:divBdr>
                                                                                <w:top w:val="none" w:sz="0" w:space="0" w:color="auto"/>
                                                                                <w:left w:val="none" w:sz="0" w:space="0" w:color="auto"/>
                                                                                <w:bottom w:val="none" w:sz="0" w:space="0" w:color="auto"/>
                                                                                <w:right w:val="none" w:sz="0" w:space="0" w:color="auto"/>
                                                                              </w:divBdr>
                                                                              <w:divsChild>
                                                                                <w:div w:id="1827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8871">
                                                                          <w:marLeft w:val="0"/>
                                                                          <w:marRight w:val="0"/>
                                                                          <w:marTop w:val="0"/>
                                                                          <w:marBottom w:val="0"/>
                                                                          <w:divBdr>
                                                                            <w:top w:val="none" w:sz="0" w:space="0" w:color="auto"/>
                                                                            <w:left w:val="none" w:sz="0" w:space="0" w:color="auto"/>
                                                                            <w:bottom w:val="none" w:sz="0" w:space="0" w:color="auto"/>
                                                                            <w:right w:val="none" w:sz="0" w:space="0" w:color="auto"/>
                                                                          </w:divBdr>
                                                                          <w:divsChild>
                                                                            <w:div w:id="951352723">
                                                                              <w:marLeft w:val="0"/>
                                                                              <w:marRight w:val="0"/>
                                                                              <w:marTop w:val="0"/>
                                                                              <w:marBottom w:val="0"/>
                                                                              <w:divBdr>
                                                                                <w:top w:val="none" w:sz="0" w:space="0" w:color="auto"/>
                                                                                <w:left w:val="none" w:sz="0" w:space="0" w:color="auto"/>
                                                                                <w:bottom w:val="none" w:sz="0" w:space="0" w:color="auto"/>
                                                                                <w:right w:val="none" w:sz="0" w:space="0" w:color="auto"/>
                                                                              </w:divBdr>
                                                                            </w:div>
                                                                            <w:div w:id="262416215">
                                                                              <w:marLeft w:val="0"/>
                                                                              <w:marRight w:val="0"/>
                                                                              <w:marTop w:val="0"/>
                                                                              <w:marBottom w:val="0"/>
                                                                              <w:divBdr>
                                                                                <w:top w:val="none" w:sz="0" w:space="0" w:color="auto"/>
                                                                                <w:left w:val="none" w:sz="0" w:space="0" w:color="auto"/>
                                                                                <w:bottom w:val="none" w:sz="0" w:space="0" w:color="auto"/>
                                                                                <w:right w:val="none" w:sz="0" w:space="0" w:color="auto"/>
                                                                              </w:divBdr>
                                                                              <w:divsChild>
                                                                                <w:div w:id="1658529425">
                                                                                  <w:marLeft w:val="0"/>
                                                                                  <w:marRight w:val="0"/>
                                                                                  <w:marTop w:val="0"/>
                                                                                  <w:marBottom w:val="0"/>
                                                                                  <w:divBdr>
                                                                                    <w:top w:val="none" w:sz="0" w:space="0" w:color="auto"/>
                                                                                    <w:left w:val="none" w:sz="0" w:space="0" w:color="auto"/>
                                                                                    <w:bottom w:val="none" w:sz="0" w:space="0" w:color="auto"/>
                                                                                    <w:right w:val="none" w:sz="0" w:space="0" w:color="auto"/>
                                                                                  </w:divBdr>
                                                                                  <w:divsChild>
                                                                                    <w:div w:id="333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7609">
                                                                              <w:marLeft w:val="0"/>
                                                                              <w:marRight w:val="0"/>
                                                                              <w:marTop w:val="0"/>
                                                                              <w:marBottom w:val="0"/>
                                                                              <w:divBdr>
                                                                                <w:top w:val="none" w:sz="0" w:space="0" w:color="auto"/>
                                                                                <w:left w:val="none" w:sz="0" w:space="0" w:color="auto"/>
                                                                                <w:bottom w:val="none" w:sz="0" w:space="0" w:color="auto"/>
                                                                                <w:right w:val="none" w:sz="0" w:space="0" w:color="auto"/>
                                                                              </w:divBdr>
                                                                            </w:div>
                                                                            <w:div w:id="1801536393">
                                                                              <w:marLeft w:val="0"/>
                                                                              <w:marRight w:val="0"/>
                                                                              <w:marTop w:val="0"/>
                                                                              <w:marBottom w:val="0"/>
                                                                              <w:divBdr>
                                                                                <w:top w:val="none" w:sz="0" w:space="0" w:color="auto"/>
                                                                                <w:left w:val="none" w:sz="0" w:space="0" w:color="auto"/>
                                                                                <w:bottom w:val="none" w:sz="0" w:space="0" w:color="auto"/>
                                                                                <w:right w:val="none" w:sz="0" w:space="0" w:color="auto"/>
                                                                              </w:divBdr>
                                                                              <w:divsChild>
                                                                                <w:div w:id="522406052">
                                                                                  <w:marLeft w:val="0"/>
                                                                                  <w:marRight w:val="0"/>
                                                                                  <w:marTop w:val="0"/>
                                                                                  <w:marBottom w:val="0"/>
                                                                                  <w:divBdr>
                                                                                    <w:top w:val="none" w:sz="0" w:space="0" w:color="auto"/>
                                                                                    <w:left w:val="none" w:sz="0" w:space="0" w:color="auto"/>
                                                                                    <w:bottom w:val="none" w:sz="0" w:space="0" w:color="auto"/>
                                                                                    <w:right w:val="none" w:sz="0" w:space="0" w:color="auto"/>
                                                                                  </w:divBdr>
                                                                                  <w:divsChild>
                                                                                    <w:div w:id="20230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176">
                                                                              <w:marLeft w:val="0"/>
                                                                              <w:marRight w:val="0"/>
                                                                              <w:marTop w:val="0"/>
                                                                              <w:marBottom w:val="0"/>
                                                                              <w:divBdr>
                                                                                <w:top w:val="none" w:sz="0" w:space="0" w:color="auto"/>
                                                                                <w:left w:val="none" w:sz="0" w:space="0" w:color="auto"/>
                                                                                <w:bottom w:val="none" w:sz="0" w:space="0" w:color="auto"/>
                                                                                <w:right w:val="none" w:sz="0" w:space="0" w:color="auto"/>
                                                                              </w:divBdr>
                                                                            </w:div>
                                                                            <w:div w:id="679164381">
                                                                              <w:marLeft w:val="0"/>
                                                                              <w:marRight w:val="0"/>
                                                                              <w:marTop w:val="0"/>
                                                                              <w:marBottom w:val="0"/>
                                                                              <w:divBdr>
                                                                                <w:top w:val="none" w:sz="0" w:space="0" w:color="auto"/>
                                                                                <w:left w:val="none" w:sz="0" w:space="0" w:color="auto"/>
                                                                                <w:bottom w:val="none" w:sz="0" w:space="0" w:color="auto"/>
                                                                                <w:right w:val="none" w:sz="0" w:space="0" w:color="auto"/>
                                                                              </w:divBdr>
                                                                              <w:divsChild>
                                                                                <w:div w:id="1131286593">
                                                                                  <w:marLeft w:val="0"/>
                                                                                  <w:marRight w:val="0"/>
                                                                                  <w:marTop w:val="0"/>
                                                                                  <w:marBottom w:val="0"/>
                                                                                  <w:divBdr>
                                                                                    <w:top w:val="none" w:sz="0" w:space="0" w:color="auto"/>
                                                                                    <w:left w:val="none" w:sz="0" w:space="0" w:color="auto"/>
                                                                                    <w:bottom w:val="none" w:sz="0" w:space="0" w:color="auto"/>
                                                                                    <w:right w:val="none" w:sz="0" w:space="0" w:color="auto"/>
                                                                                  </w:divBdr>
                                                                                  <w:divsChild>
                                                                                    <w:div w:id="1539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0605">
                                                                          <w:marLeft w:val="0"/>
                                                                          <w:marRight w:val="0"/>
                                                                          <w:marTop w:val="0"/>
                                                                          <w:marBottom w:val="0"/>
                                                                          <w:divBdr>
                                                                            <w:top w:val="none" w:sz="0" w:space="0" w:color="auto"/>
                                                                            <w:left w:val="none" w:sz="0" w:space="0" w:color="auto"/>
                                                                            <w:bottom w:val="none" w:sz="0" w:space="0" w:color="auto"/>
                                                                            <w:right w:val="none" w:sz="0" w:space="0" w:color="auto"/>
                                                                          </w:divBdr>
                                                                        </w:div>
                                                                        <w:div w:id="1668707097">
                                                                          <w:marLeft w:val="0"/>
                                                                          <w:marRight w:val="0"/>
                                                                          <w:marTop w:val="0"/>
                                                                          <w:marBottom w:val="0"/>
                                                                          <w:divBdr>
                                                                            <w:top w:val="none" w:sz="0" w:space="0" w:color="auto"/>
                                                                            <w:left w:val="none" w:sz="0" w:space="0" w:color="auto"/>
                                                                            <w:bottom w:val="none" w:sz="0" w:space="0" w:color="auto"/>
                                                                            <w:right w:val="none" w:sz="0" w:space="0" w:color="auto"/>
                                                                          </w:divBdr>
                                                                          <w:divsChild>
                                                                            <w:div w:id="2038502858">
                                                                              <w:marLeft w:val="0"/>
                                                                              <w:marRight w:val="0"/>
                                                                              <w:marTop w:val="0"/>
                                                                              <w:marBottom w:val="0"/>
                                                                              <w:divBdr>
                                                                                <w:top w:val="none" w:sz="0" w:space="0" w:color="auto"/>
                                                                                <w:left w:val="none" w:sz="0" w:space="0" w:color="auto"/>
                                                                                <w:bottom w:val="none" w:sz="0" w:space="0" w:color="auto"/>
                                                                                <w:right w:val="none" w:sz="0" w:space="0" w:color="auto"/>
                                                                              </w:divBdr>
                                                                              <w:divsChild>
                                                                                <w:div w:id="14501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844">
                                                                          <w:marLeft w:val="0"/>
                                                                          <w:marRight w:val="0"/>
                                                                          <w:marTop w:val="0"/>
                                                                          <w:marBottom w:val="0"/>
                                                                          <w:divBdr>
                                                                            <w:top w:val="none" w:sz="0" w:space="0" w:color="auto"/>
                                                                            <w:left w:val="none" w:sz="0" w:space="0" w:color="auto"/>
                                                                            <w:bottom w:val="none" w:sz="0" w:space="0" w:color="auto"/>
                                                                            <w:right w:val="none" w:sz="0" w:space="0" w:color="auto"/>
                                                                          </w:divBdr>
                                                                          <w:divsChild>
                                                                            <w:div w:id="255015442">
                                                                              <w:marLeft w:val="0"/>
                                                                              <w:marRight w:val="0"/>
                                                                              <w:marTop w:val="0"/>
                                                                              <w:marBottom w:val="0"/>
                                                                              <w:divBdr>
                                                                                <w:top w:val="none" w:sz="0" w:space="0" w:color="auto"/>
                                                                                <w:left w:val="none" w:sz="0" w:space="0" w:color="auto"/>
                                                                                <w:bottom w:val="none" w:sz="0" w:space="0" w:color="auto"/>
                                                                                <w:right w:val="none" w:sz="0" w:space="0" w:color="auto"/>
                                                                              </w:divBdr>
                                                                            </w:div>
                                                                            <w:div w:id="711081839">
                                                                              <w:marLeft w:val="0"/>
                                                                              <w:marRight w:val="0"/>
                                                                              <w:marTop w:val="0"/>
                                                                              <w:marBottom w:val="0"/>
                                                                              <w:divBdr>
                                                                                <w:top w:val="none" w:sz="0" w:space="0" w:color="auto"/>
                                                                                <w:left w:val="none" w:sz="0" w:space="0" w:color="auto"/>
                                                                                <w:bottom w:val="none" w:sz="0" w:space="0" w:color="auto"/>
                                                                                <w:right w:val="none" w:sz="0" w:space="0" w:color="auto"/>
                                                                              </w:divBdr>
                                                                              <w:divsChild>
                                                                                <w:div w:id="945582563">
                                                                                  <w:marLeft w:val="0"/>
                                                                                  <w:marRight w:val="0"/>
                                                                                  <w:marTop w:val="0"/>
                                                                                  <w:marBottom w:val="0"/>
                                                                                  <w:divBdr>
                                                                                    <w:top w:val="none" w:sz="0" w:space="0" w:color="auto"/>
                                                                                    <w:left w:val="none" w:sz="0" w:space="0" w:color="auto"/>
                                                                                    <w:bottom w:val="none" w:sz="0" w:space="0" w:color="auto"/>
                                                                                    <w:right w:val="none" w:sz="0" w:space="0" w:color="auto"/>
                                                                                  </w:divBdr>
                                                                                  <w:divsChild>
                                                                                    <w:div w:id="1372345021">
                                                                                      <w:marLeft w:val="0"/>
                                                                                      <w:marRight w:val="0"/>
                                                                                      <w:marTop w:val="0"/>
                                                                                      <w:marBottom w:val="0"/>
                                                                                      <w:divBdr>
                                                                                        <w:top w:val="none" w:sz="0" w:space="0" w:color="auto"/>
                                                                                        <w:left w:val="none" w:sz="0" w:space="0" w:color="auto"/>
                                                                                        <w:bottom w:val="none" w:sz="0" w:space="0" w:color="auto"/>
                                                                                        <w:right w:val="none" w:sz="0" w:space="0" w:color="auto"/>
                                                                                      </w:divBdr>
                                                                                      <w:divsChild>
                                                                                        <w:div w:id="756171633">
                                                                                          <w:marLeft w:val="0"/>
                                                                                          <w:marRight w:val="0"/>
                                                                                          <w:marTop w:val="0"/>
                                                                                          <w:marBottom w:val="0"/>
                                                                                          <w:divBdr>
                                                                                            <w:top w:val="none" w:sz="0" w:space="0" w:color="auto"/>
                                                                                            <w:left w:val="none" w:sz="0" w:space="0" w:color="auto"/>
                                                                                            <w:bottom w:val="none" w:sz="0" w:space="0" w:color="auto"/>
                                                                                            <w:right w:val="none" w:sz="0" w:space="0" w:color="auto"/>
                                                                                          </w:divBdr>
                                                                                          <w:divsChild>
                                                                                            <w:div w:id="1625387568">
                                                                                              <w:marLeft w:val="0"/>
                                                                                              <w:marRight w:val="0"/>
                                                                                              <w:marTop w:val="0"/>
                                                                                              <w:marBottom w:val="0"/>
                                                                                              <w:divBdr>
                                                                                                <w:top w:val="none" w:sz="0" w:space="0" w:color="auto"/>
                                                                                                <w:left w:val="none" w:sz="0" w:space="0" w:color="auto"/>
                                                                                                <w:bottom w:val="none" w:sz="0" w:space="0" w:color="auto"/>
                                                                                                <w:right w:val="none" w:sz="0" w:space="0" w:color="auto"/>
                                                                                              </w:divBdr>
                                                                                              <w:divsChild>
                                                                                                <w:div w:id="329602770">
                                                                                                  <w:marLeft w:val="0"/>
                                                                                                  <w:marRight w:val="0"/>
                                                                                                  <w:marTop w:val="0"/>
                                                                                                  <w:marBottom w:val="0"/>
                                                                                                  <w:divBdr>
                                                                                                    <w:top w:val="none" w:sz="0" w:space="0" w:color="auto"/>
                                                                                                    <w:left w:val="none" w:sz="0" w:space="0" w:color="auto"/>
                                                                                                    <w:bottom w:val="none" w:sz="0" w:space="0" w:color="auto"/>
                                                                                                    <w:right w:val="none" w:sz="0" w:space="0" w:color="auto"/>
                                                                                                  </w:divBdr>
                                                                                                </w:div>
                                                                                              </w:divsChild>
                                                                                            </w:div>
                                                                                            <w:div w:id="1995911361">
                                                                                              <w:marLeft w:val="0"/>
                                                                                              <w:marRight w:val="0"/>
                                                                                              <w:marTop w:val="0"/>
                                                                                              <w:marBottom w:val="0"/>
                                                                                              <w:divBdr>
                                                                                                <w:top w:val="none" w:sz="0" w:space="0" w:color="auto"/>
                                                                                                <w:left w:val="none" w:sz="0" w:space="0" w:color="auto"/>
                                                                                                <w:bottom w:val="none" w:sz="0" w:space="0" w:color="auto"/>
                                                                                                <w:right w:val="none" w:sz="0" w:space="0" w:color="auto"/>
                                                                                              </w:divBdr>
                                                                                              <w:divsChild>
                                                                                                <w:div w:id="1397509495">
                                                                                                  <w:marLeft w:val="0"/>
                                                                                                  <w:marRight w:val="0"/>
                                                                                                  <w:marTop w:val="0"/>
                                                                                                  <w:marBottom w:val="0"/>
                                                                                                  <w:divBdr>
                                                                                                    <w:top w:val="none" w:sz="0" w:space="0" w:color="auto"/>
                                                                                                    <w:left w:val="none" w:sz="0" w:space="0" w:color="auto"/>
                                                                                                    <w:bottom w:val="none" w:sz="0" w:space="0" w:color="auto"/>
                                                                                                    <w:right w:val="none" w:sz="0" w:space="0" w:color="auto"/>
                                                                                                  </w:divBdr>
                                                                                                </w:div>
                                                                                              </w:divsChild>
                                                                                            </w:div>
                                                                                            <w:div w:id="973490733">
                                                                                              <w:marLeft w:val="0"/>
                                                                                              <w:marRight w:val="0"/>
                                                                                              <w:marTop w:val="0"/>
                                                                                              <w:marBottom w:val="0"/>
                                                                                              <w:divBdr>
                                                                                                <w:top w:val="none" w:sz="0" w:space="0" w:color="auto"/>
                                                                                                <w:left w:val="none" w:sz="0" w:space="0" w:color="auto"/>
                                                                                                <w:bottom w:val="none" w:sz="0" w:space="0" w:color="auto"/>
                                                                                                <w:right w:val="none" w:sz="0" w:space="0" w:color="auto"/>
                                                                                              </w:divBdr>
                                                                                              <w:divsChild>
                                                                                                <w:div w:id="1991474343">
                                                                                                  <w:marLeft w:val="0"/>
                                                                                                  <w:marRight w:val="0"/>
                                                                                                  <w:marTop w:val="0"/>
                                                                                                  <w:marBottom w:val="0"/>
                                                                                                  <w:divBdr>
                                                                                                    <w:top w:val="none" w:sz="0" w:space="0" w:color="auto"/>
                                                                                                    <w:left w:val="none" w:sz="0" w:space="0" w:color="auto"/>
                                                                                                    <w:bottom w:val="none" w:sz="0" w:space="0" w:color="auto"/>
                                                                                                    <w:right w:val="none" w:sz="0" w:space="0" w:color="auto"/>
                                                                                                  </w:divBdr>
                                                                                                </w:div>
                                                                                              </w:divsChild>
                                                                                            </w:div>
                                                                                            <w:div w:id="470487102">
                                                                                              <w:marLeft w:val="0"/>
                                                                                              <w:marRight w:val="0"/>
                                                                                              <w:marTop w:val="0"/>
                                                                                              <w:marBottom w:val="0"/>
                                                                                              <w:divBdr>
                                                                                                <w:top w:val="none" w:sz="0" w:space="0" w:color="auto"/>
                                                                                                <w:left w:val="none" w:sz="0" w:space="0" w:color="auto"/>
                                                                                                <w:bottom w:val="none" w:sz="0" w:space="0" w:color="auto"/>
                                                                                                <w:right w:val="none" w:sz="0" w:space="0" w:color="auto"/>
                                                                                              </w:divBdr>
                                                                                              <w:divsChild>
                                                                                                <w:div w:id="1322074641">
                                                                                                  <w:marLeft w:val="0"/>
                                                                                                  <w:marRight w:val="0"/>
                                                                                                  <w:marTop w:val="0"/>
                                                                                                  <w:marBottom w:val="0"/>
                                                                                                  <w:divBdr>
                                                                                                    <w:top w:val="none" w:sz="0" w:space="0" w:color="auto"/>
                                                                                                    <w:left w:val="none" w:sz="0" w:space="0" w:color="auto"/>
                                                                                                    <w:bottom w:val="none" w:sz="0" w:space="0" w:color="auto"/>
                                                                                                    <w:right w:val="none" w:sz="0" w:space="0" w:color="auto"/>
                                                                                                  </w:divBdr>
                                                                                                </w:div>
                                                                                              </w:divsChild>
                                                                                            </w:div>
                                                                                            <w:div w:id="1921672837">
                                                                                              <w:marLeft w:val="0"/>
                                                                                              <w:marRight w:val="0"/>
                                                                                              <w:marTop w:val="0"/>
                                                                                              <w:marBottom w:val="0"/>
                                                                                              <w:divBdr>
                                                                                                <w:top w:val="none" w:sz="0" w:space="0" w:color="auto"/>
                                                                                                <w:left w:val="none" w:sz="0" w:space="0" w:color="auto"/>
                                                                                                <w:bottom w:val="none" w:sz="0" w:space="0" w:color="auto"/>
                                                                                                <w:right w:val="none" w:sz="0" w:space="0" w:color="auto"/>
                                                                                              </w:divBdr>
                                                                                              <w:divsChild>
                                                                                                <w:div w:id="609356033">
                                                                                                  <w:marLeft w:val="0"/>
                                                                                                  <w:marRight w:val="0"/>
                                                                                                  <w:marTop w:val="0"/>
                                                                                                  <w:marBottom w:val="0"/>
                                                                                                  <w:divBdr>
                                                                                                    <w:top w:val="none" w:sz="0" w:space="0" w:color="auto"/>
                                                                                                    <w:left w:val="none" w:sz="0" w:space="0" w:color="auto"/>
                                                                                                    <w:bottom w:val="none" w:sz="0" w:space="0" w:color="auto"/>
                                                                                                    <w:right w:val="none" w:sz="0" w:space="0" w:color="auto"/>
                                                                                                  </w:divBdr>
                                                                                                </w:div>
                                                                                              </w:divsChild>
                                                                                            </w:div>
                                                                                            <w:div w:id="1848903528">
                                                                                              <w:marLeft w:val="0"/>
                                                                                              <w:marRight w:val="0"/>
                                                                                              <w:marTop w:val="0"/>
                                                                                              <w:marBottom w:val="0"/>
                                                                                              <w:divBdr>
                                                                                                <w:top w:val="none" w:sz="0" w:space="0" w:color="auto"/>
                                                                                                <w:left w:val="none" w:sz="0" w:space="0" w:color="auto"/>
                                                                                                <w:bottom w:val="none" w:sz="0" w:space="0" w:color="auto"/>
                                                                                                <w:right w:val="none" w:sz="0" w:space="0" w:color="auto"/>
                                                                                              </w:divBdr>
                                                                                              <w:divsChild>
                                                                                                <w:div w:id="9019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929329">
                                                                          <w:marLeft w:val="0"/>
                                                                          <w:marRight w:val="0"/>
                                                                          <w:marTop w:val="0"/>
                                                                          <w:marBottom w:val="0"/>
                                                                          <w:divBdr>
                                                                            <w:top w:val="none" w:sz="0" w:space="0" w:color="auto"/>
                                                                            <w:left w:val="none" w:sz="0" w:space="0" w:color="auto"/>
                                                                            <w:bottom w:val="none" w:sz="0" w:space="0" w:color="auto"/>
                                                                            <w:right w:val="none" w:sz="0" w:space="0" w:color="auto"/>
                                                                          </w:divBdr>
                                                                        </w:div>
                                                                        <w:div w:id="139687740">
                                                                          <w:marLeft w:val="0"/>
                                                                          <w:marRight w:val="0"/>
                                                                          <w:marTop w:val="0"/>
                                                                          <w:marBottom w:val="0"/>
                                                                          <w:divBdr>
                                                                            <w:top w:val="none" w:sz="0" w:space="0" w:color="auto"/>
                                                                            <w:left w:val="none" w:sz="0" w:space="0" w:color="auto"/>
                                                                            <w:bottom w:val="none" w:sz="0" w:space="0" w:color="auto"/>
                                                                            <w:right w:val="none" w:sz="0" w:space="0" w:color="auto"/>
                                                                          </w:divBdr>
                                                                          <w:divsChild>
                                                                            <w:div w:id="266542169">
                                                                              <w:marLeft w:val="0"/>
                                                                              <w:marRight w:val="0"/>
                                                                              <w:marTop w:val="0"/>
                                                                              <w:marBottom w:val="0"/>
                                                                              <w:divBdr>
                                                                                <w:top w:val="none" w:sz="0" w:space="0" w:color="auto"/>
                                                                                <w:left w:val="none" w:sz="0" w:space="0" w:color="auto"/>
                                                                                <w:bottom w:val="none" w:sz="0" w:space="0" w:color="auto"/>
                                                                                <w:right w:val="none" w:sz="0" w:space="0" w:color="auto"/>
                                                                              </w:divBdr>
                                                                              <w:divsChild>
                                                                                <w:div w:id="3318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0254">
                                                                          <w:marLeft w:val="0"/>
                                                                          <w:marRight w:val="0"/>
                                                                          <w:marTop w:val="0"/>
                                                                          <w:marBottom w:val="0"/>
                                                                          <w:divBdr>
                                                                            <w:top w:val="none" w:sz="0" w:space="0" w:color="auto"/>
                                                                            <w:left w:val="none" w:sz="0" w:space="0" w:color="auto"/>
                                                                            <w:bottom w:val="none" w:sz="0" w:space="0" w:color="auto"/>
                                                                            <w:right w:val="none" w:sz="0" w:space="0" w:color="auto"/>
                                                                          </w:divBdr>
                                                                        </w:div>
                                                                        <w:div w:id="512064188">
                                                                          <w:marLeft w:val="0"/>
                                                                          <w:marRight w:val="0"/>
                                                                          <w:marTop w:val="0"/>
                                                                          <w:marBottom w:val="0"/>
                                                                          <w:divBdr>
                                                                            <w:top w:val="none" w:sz="0" w:space="0" w:color="auto"/>
                                                                            <w:left w:val="none" w:sz="0" w:space="0" w:color="auto"/>
                                                                            <w:bottom w:val="none" w:sz="0" w:space="0" w:color="auto"/>
                                                                            <w:right w:val="none" w:sz="0" w:space="0" w:color="auto"/>
                                                                          </w:divBdr>
                                                                          <w:divsChild>
                                                                            <w:div w:id="1757969274">
                                                                              <w:marLeft w:val="0"/>
                                                                              <w:marRight w:val="0"/>
                                                                              <w:marTop w:val="0"/>
                                                                              <w:marBottom w:val="0"/>
                                                                              <w:divBdr>
                                                                                <w:top w:val="none" w:sz="0" w:space="0" w:color="auto"/>
                                                                                <w:left w:val="none" w:sz="0" w:space="0" w:color="auto"/>
                                                                                <w:bottom w:val="none" w:sz="0" w:space="0" w:color="auto"/>
                                                                                <w:right w:val="none" w:sz="0" w:space="0" w:color="auto"/>
                                                                              </w:divBdr>
                                                                              <w:divsChild>
                                                                                <w:div w:id="1785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407">
                                                                          <w:marLeft w:val="0"/>
                                                                          <w:marRight w:val="0"/>
                                                                          <w:marTop w:val="0"/>
                                                                          <w:marBottom w:val="0"/>
                                                                          <w:divBdr>
                                                                            <w:top w:val="none" w:sz="0" w:space="0" w:color="auto"/>
                                                                            <w:left w:val="none" w:sz="0" w:space="0" w:color="auto"/>
                                                                            <w:bottom w:val="none" w:sz="0" w:space="0" w:color="auto"/>
                                                                            <w:right w:val="none" w:sz="0" w:space="0" w:color="auto"/>
                                                                          </w:divBdr>
                                                                        </w:div>
                                                                        <w:div w:id="295840871">
                                                                          <w:marLeft w:val="0"/>
                                                                          <w:marRight w:val="0"/>
                                                                          <w:marTop w:val="0"/>
                                                                          <w:marBottom w:val="0"/>
                                                                          <w:divBdr>
                                                                            <w:top w:val="none" w:sz="0" w:space="0" w:color="auto"/>
                                                                            <w:left w:val="none" w:sz="0" w:space="0" w:color="auto"/>
                                                                            <w:bottom w:val="none" w:sz="0" w:space="0" w:color="auto"/>
                                                                            <w:right w:val="none" w:sz="0" w:space="0" w:color="auto"/>
                                                                          </w:divBdr>
                                                                          <w:divsChild>
                                                                            <w:div w:id="1281452800">
                                                                              <w:marLeft w:val="0"/>
                                                                              <w:marRight w:val="0"/>
                                                                              <w:marTop w:val="0"/>
                                                                              <w:marBottom w:val="0"/>
                                                                              <w:divBdr>
                                                                                <w:top w:val="none" w:sz="0" w:space="0" w:color="auto"/>
                                                                                <w:left w:val="none" w:sz="0" w:space="0" w:color="auto"/>
                                                                                <w:bottom w:val="none" w:sz="0" w:space="0" w:color="auto"/>
                                                                                <w:right w:val="none" w:sz="0" w:space="0" w:color="auto"/>
                                                                              </w:divBdr>
                                                                              <w:divsChild>
                                                                                <w:div w:id="406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2913">
                                                                          <w:marLeft w:val="0"/>
                                                                          <w:marRight w:val="0"/>
                                                                          <w:marTop w:val="0"/>
                                                                          <w:marBottom w:val="0"/>
                                                                          <w:divBdr>
                                                                            <w:top w:val="none" w:sz="0" w:space="0" w:color="auto"/>
                                                                            <w:left w:val="none" w:sz="0" w:space="0" w:color="auto"/>
                                                                            <w:bottom w:val="none" w:sz="0" w:space="0" w:color="auto"/>
                                                                            <w:right w:val="none" w:sz="0" w:space="0" w:color="auto"/>
                                                                          </w:divBdr>
                                                                          <w:divsChild>
                                                                            <w:div w:id="206767975">
                                                                              <w:marLeft w:val="0"/>
                                                                              <w:marRight w:val="0"/>
                                                                              <w:marTop w:val="0"/>
                                                                              <w:marBottom w:val="0"/>
                                                                              <w:divBdr>
                                                                                <w:top w:val="none" w:sz="0" w:space="0" w:color="auto"/>
                                                                                <w:left w:val="none" w:sz="0" w:space="0" w:color="auto"/>
                                                                                <w:bottom w:val="none" w:sz="0" w:space="0" w:color="auto"/>
                                                                                <w:right w:val="none" w:sz="0" w:space="0" w:color="auto"/>
                                                                              </w:divBdr>
                                                                              <w:divsChild>
                                                                                <w:div w:id="596713968">
                                                                                  <w:marLeft w:val="0"/>
                                                                                  <w:marRight w:val="0"/>
                                                                                  <w:marTop w:val="0"/>
                                                                                  <w:marBottom w:val="0"/>
                                                                                  <w:divBdr>
                                                                                    <w:top w:val="none" w:sz="0" w:space="0" w:color="auto"/>
                                                                                    <w:left w:val="none" w:sz="0" w:space="0" w:color="auto"/>
                                                                                    <w:bottom w:val="none" w:sz="0" w:space="0" w:color="auto"/>
                                                                                    <w:right w:val="none" w:sz="0" w:space="0" w:color="auto"/>
                                                                                  </w:divBdr>
                                                                                  <w:divsChild>
                                                                                    <w:div w:id="1349285503">
                                                                                      <w:marLeft w:val="0"/>
                                                                                      <w:marRight w:val="0"/>
                                                                                      <w:marTop w:val="0"/>
                                                                                      <w:marBottom w:val="0"/>
                                                                                      <w:divBdr>
                                                                                        <w:top w:val="none" w:sz="0" w:space="0" w:color="auto"/>
                                                                                        <w:left w:val="none" w:sz="0" w:space="0" w:color="auto"/>
                                                                                        <w:bottom w:val="none" w:sz="0" w:space="0" w:color="auto"/>
                                                                                        <w:right w:val="none" w:sz="0" w:space="0" w:color="auto"/>
                                                                                      </w:divBdr>
                                                                                      <w:divsChild>
                                                                                        <w:div w:id="1000545874">
                                                                                          <w:marLeft w:val="0"/>
                                                                                          <w:marRight w:val="0"/>
                                                                                          <w:marTop w:val="0"/>
                                                                                          <w:marBottom w:val="0"/>
                                                                                          <w:divBdr>
                                                                                            <w:top w:val="none" w:sz="0" w:space="0" w:color="auto"/>
                                                                                            <w:left w:val="none" w:sz="0" w:space="0" w:color="auto"/>
                                                                                            <w:bottom w:val="none" w:sz="0" w:space="0" w:color="auto"/>
                                                                                            <w:right w:val="none" w:sz="0" w:space="0" w:color="auto"/>
                                                                                          </w:divBdr>
                                                                                          <w:divsChild>
                                                                                            <w:div w:id="2019892758">
                                                                                              <w:marLeft w:val="0"/>
                                                                                              <w:marRight w:val="0"/>
                                                                                              <w:marTop w:val="0"/>
                                                                                              <w:marBottom w:val="0"/>
                                                                                              <w:divBdr>
                                                                                                <w:top w:val="none" w:sz="0" w:space="0" w:color="auto"/>
                                                                                                <w:left w:val="none" w:sz="0" w:space="0" w:color="auto"/>
                                                                                                <w:bottom w:val="none" w:sz="0" w:space="0" w:color="auto"/>
                                                                                                <w:right w:val="none" w:sz="0" w:space="0" w:color="auto"/>
                                                                                              </w:divBdr>
                                                                                              <w:divsChild>
                                                                                                <w:div w:id="276180808">
                                                                                                  <w:marLeft w:val="0"/>
                                                                                                  <w:marRight w:val="0"/>
                                                                                                  <w:marTop w:val="0"/>
                                                                                                  <w:marBottom w:val="0"/>
                                                                                                  <w:divBdr>
                                                                                                    <w:top w:val="none" w:sz="0" w:space="0" w:color="auto"/>
                                                                                                    <w:left w:val="none" w:sz="0" w:space="0" w:color="auto"/>
                                                                                                    <w:bottom w:val="none" w:sz="0" w:space="0" w:color="auto"/>
                                                                                                    <w:right w:val="none" w:sz="0" w:space="0" w:color="auto"/>
                                                                                                  </w:divBdr>
                                                                                                </w:div>
                                                                                              </w:divsChild>
                                                                                            </w:div>
                                                                                            <w:div w:id="1856915382">
                                                                                              <w:marLeft w:val="0"/>
                                                                                              <w:marRight w:val="0"/>
                                                                                              <w:marTop w:val="0"/>
                                                                                              <w:marBottom w:val="0"/>
                                                                                              <w:divBdr>
                                                                                                <w:top w:val="none" w:sz="0" w:space="0" w:color="auto"/>
                                                                                                <w:left w:val="none" w:sz="0" w:space="0" w:color="auto"/>
                                                                                                <w:bottom w:val="none" w:sz="0" w:space="0" w:color="auto"/>
                                                                                                <w:right w:val="none" w:sz="0" w:space="0" w:color="auto"/>
                                                                                              </w:divBdr>
                                                                                              <w:divsChild>
                                                                                                <w:div w:id="1218738254">
                                                                                                  <w:marLeft w:val="0"/>
                                                                                                  <w:marRight w:val="0"/>
                                                                                                  <w:marTop w:val="0"/>
                                                                                                  <w:marBottom w:val="0"/>
                                                                                                  <w:divBdr>
                                                                                                    <w:top w:val="none" w:sz="0" w:space="0" w:color="auto"/>
                                                                                                    <w:left w:val="none" w:sz="0" w:space="0" w:color="auto"/>
                                                                                                    <w:bottom w:val="none" w:sz="0" w:space="0" w:color="auto"/>
                                                                                                    <w:right w:val="none" w:sz="0" w:space="0" w:color="auto"/>
                                                                                                  </w:divBdr>
                                                                                                </w:div>
                                                                                              </w:divsChild>
                                                                                            </w:div>
                                                                                            <w:div w:id="447969443">
                                                                                              <w:marLeft w:val="0"/>
                                                                                              <w:marRight w:val="0"/>
                                                                                              <w:marTop w:val="0"/>
                                                                                              <w:marBottom w:val="0"/>
                                                                                              <w:divBdr>
                                                                                                <w:top w:val="none" w:sz="0" w:space="0" w:color="auto"/>
                                                                                                <w:left w:val="none" w:sz="0" w:space="0" w:color="auto"/>
                                                                                                <w:bottom w:val="none" w:sz="0" w:space="0" w:color="auto"/>
                                                                                                <w:right w:val="none" w:sz="0" w:space="0" w:color="auto"/>
                                                                                              </w:divBdr>
                                                                                              <w:divsChild>
                                                                                                <w:div w:id="686829899">
                                                                                                  <w:marLeft w:val="0"/>
                                                                                                  <w:marRight w:val="0"/>
                                                                                                  <w:marTop w:val="0"/>
                                                                                                  <w:marBottom w:val="0"/>
                                                                                                  <w:divBdr>
                                                                                                    <w:top w:val="none" w:sz="0" w:space="0" w:color="auto"/>
                                                                                                    <w:left w:val="none" w:sz="0" w:space="0" w:color="auto"/>
                                                                                                    <w:bottom w:val="none" w:sz="0" w:space="0" w:color="auto"/>
                                                                                                    <w:right w:val="none" w:sz="0" w:space="0" w:color="auto"/>
                                                                                                  </w:divBdr>
                                                                                                </w:div>
                                                                                              </w:divsChild>
                                                                                            </w:div>
                                                                                            <w:div w:id="107966622">
                                                                                              <w:marLeft w:val="0"/>
                                                                                              <w:marRight w:val="0"/>
                                                                                              <w:marTop w:val="0"/>
                                                                                              <w:marBottom w:val="0"/>
                                                                                              <w:divBdr>
                                                                                                <w:top w:val="none" w:sz="0" w:space="0" w:color="auto"/>
                                                                                                <w:left w:val="none" w:sz="0" w:space="0" w:color="auto"/>
                                                                                                <w:bottom w:val="none" w:sz="0" w:space="0" w:color="auto"/>
                                                                                                <w:right w:val="none" w:sz="0" w:space="0" w:color="auto"/>
                                                                                              </w:divBdr>
                                                                                              <w:divsChild>
                                                                                                <w:div w:id="948782752">
                                                                                                  <w:marLeft w:val="0"/>
                                                                                                  <w:marRight w:val="0"/>
                                                                                                  <w:marTop w:val="0"/>
                                                                                                  <w:marBottom w:val="0"/>
                                                                                                  <w:divBdr>
                                                                                                    <w:top w:val="none" w:sz="0" w:space="0" w:color="auto"/>
                                                                                                    <w:left w:val="none" w:sz="0" w:space="0" w:color="auto"/>
                                                                                                    <w:bottom w:val="none" w:sz="0" w:space="0" w:color="auto"/>
                                                                                                    <w:right w:val="none" w:sz="0" w:space="0" w:color="auto"/>
                                                                                                  </w:divBdr>
                                                                                                </w:div>
                                                                                              </w:divsChild>
                                                                                            </w:div>
                                                                                            <w:div w:id="1884753315">
                                                                                              <w:marLeft w:val="0"/>
                                                                                              <w:marRight w:val="0"/>
                                                                                              <w:marTop w:val="0"/>
                                                                                              <w:marBottom w:val="0"/>
                                                                                              <w:divBdr>
                                                                                                <w:top w:val="none" w:sz="0" w:space="0" w:color="auto"/>
                                                                                                <w:left w:val="none" w:sz="0" w:space="0" w:color="auto"/>
                                                                                                <w:bottom w:val="none" w:sz="0" w:space="0" w:color="auto"/>
                                                                                                <w:right w:val="none" w:sz="0" w:space="0" w:color="auto"/>
                                                                                              </w:divBdr>
                                                                                              <w:divsChild>
                                                                                                <w:div w:id="48306821">
                                                                                                  <w:marLeft w:val="0"/>
                                                                                                  <w:marRight w:val="0"/>
                                                                                                  <w:marTop w:val="0"/>
                                                                                                  <w:marBottom w:val="0"/>
                                                                                                  <w:divBdr>
                                                                                                    <w:top w:val="none" w:sz="0" w:space="0" w:color="auto"/>
                                                                                                    <w:left w:val="none" w:sz="0" w:space="0" w:color="auto"/>
                                                                                                    <w:bottom w:val="none" w:sz="0" w:space="0" w:color="auto"/>
                                                                                                    <w:right w:val="none" w:sz="0" w:space="0" w:color="auto"/>
                                                                                                  </w:divBdr>
                                                                                                </w:div>
                                                                                              </w:divsChild>
                                                                                            </w:div>
                                                                                            <w:div w:id="1932351045">
                                                                                              <w:marLeft w:val="0"/>
                                                                                              <w:marRight w:val="0"/>
                                                                                              <w:marTop w:val="0"/>
                                                                                              <w:marBottom w:val="0"/>
                                                                                              <w:divBdr>
                                                                                                <w:top w:val="none" w:sz="0" w:space="0" w:color="auto"/>
                                                                                                <w:left w:val="none" w:sz="0" w:space="0" w:color="auto"/>
                                                                                                <w:bottom w:val="none" w:sz="0" w:space="0" w:color="auto"/>
                                                                                                <w:right w:val="none" w:sz="0" w:space="0" w:color="auto"/>
                                                                                              </w:divBdr>
                                                                                              <w:divsChild>
                                                                                                <w:div w:id="7724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1194">
                                                                          <w:marLeft w:val="0"/>
                                                                          <w:marRight w:val="0"/>
                                                                          <w:marTop w:val="0"/>
                                                                          <w:marBottom w:val="0"/>
                                                                          <w:divBdr>
                                                                            <w:top w:val="none" w:sz="0" w:space="0" w:color="auto"/>
                                                                            <w:left w:val="none" w:sz="0" w:space="0" w:color="auto"/>
                                                                            <w:bottom w:val="none" w:sz="0" w:space="0" w:color="auto"/>
                                                                            <w:right w:val="none" w:sz="0" w:space="0" w:color="auto"/>
                                                                          </w:divBdr>
                                                                          <w:divsChild>
                                                                            <w:div w:id="1049574184">
                                                                              <w:marLeft w:val="0"/>
                                                                              <w:marRight w:val="0"/>
                                                                              <w:marTop w:val="0"/>
                                                                              <w:marBottom w:val="0"/>
                                                                              <w:divBdr>
                                                                                <w:top w:val="none" w:sz="0" w:space="0" w:color="auto"/>
                                                                                <w:left w:val="none" w:sz="0" w:space="0" w:color="auto"/>
                                                                                <w:bottom w:val="none" w:sz="0" w:space="0" w:color="auto"/>
                                                                                <w:right w:val="none" w:sz="0" w:space="0" w:color="auto"/>
                                                                              </w:divBdr>
                                                                              <w:divsChild>
                                                                                <w:div w:id="1348093525">
                                                                                  <w:marLeft w:val="0"/>
                                                                                  <w:marRight w:val="0"/>
                                                                                  <w:marTop w:val="0"/>
                                                                                  <w:marBottom w:val="0"/>
                                                                                  <w:divBdr>
                                                                                    <w:top w:val="none" w:sz="0" w:space="0" w:color="auto"/>
                                                                                    <w:left w:val="none" w:sz="0" w:space="0" w:color="auto"/>
                                                                                    <w:bottom w:val="none" w:sz="0" w:space="0" w:color="auto"/>
                                                                                    <w:right w:val="none" w:sz="0" w:space="0" w:color="auto"/>
                                                                                  </w:divBdr>
                                                                                  <w:divsChild>
                                                                                    <w:div w:id="559554377">
                                                                                      <w:marLeft w:val="0"/>
                                                                                      <w:marRight w:val="0"/>
                                                                                      <w:marTop w:val="0"/>
                                                                                      <w:marBottom w:val="0"/>
                                                                                      <w:divBdr>
                                                                                        <w:top w:val="none" w:sz="0" w:space="0" w:color="auto"/>
                                                                                        <w:left w:val="none" w:sz="0" w:space="0" w:color="auto"/>
                                                                                        <w:bottom w:val="none" w:sz="0" w:space="0" w:color="auto"/>
                                                                                        <w:right w:val="none" w:sz="0" w:space="0" w:color="auto"/>
                                                                                      </w:divBdr>
                                                                                      <w:divsChild>
                                                                                        <w:div w:id="2085251339">
                                                                                          <w:marLeft w:val="0"/>
                                                                                          <w:marRight w:val="0"/>
                                                                                          <w:marTop w:val="0"/>
                                                                                          <w:marBottom w:val="0"/>
                                                                                          <w:divBdr>
                                                                                            <w:top w:val="none" w:sz="0" w:space="0" w:color="auto"/>
                                                                                            <w:left w:val="none" w:sz="0" w:space="0" w:color="auto"/>
                                                                                            <w:bottom w:val="none" w:sz="0" w:space="0" w:color="auto"/>
                                                                                            <w:right w:val="none" w:sz="0" w:space="0" w:color="auto"/>
                                                                                          </w:divBdr>
                                                                                          <w:divsChild>
                                                                                            <w:div w:id="960381206">
                                                                                              <w:marLeft w:val="0"/>
                                                                                              <w:marRight w:val="0"/>
                                                                                              <w:marTop w:val="0"/>
                                                                                              <w:marBottom w:val="0"/>
                                                                                              <w:divBdr>
                                                                                                <w:top w:val="none" w:sz="0" w:space="0" w:color="auto"/>
                                                                                                <w:left w:val="none" w:sz="0" w:space="0" w:color="auto"/>
                                                                                                <w:bottom w:val="none" w:sz="0" w:space="0" w:color="auto"/>
                                                                                                <w:right w:val="none" w:sz="0" w:space="0" w:color="auto"/>
                                                                                              </w:divBdr>
                                                                                            </w:div>
                                                                                          </w:divsChild>
                                                                                        </w:div>
                                                                                        <w:div w:id="311638857">
                                                                                          <w:marLeft w:val="0"/>
                                                                                          <w:marRight w:val="0"/>
                                                                                          <w:marTop w:val="0"/>
                                                                                          <w:marBottom w:val="0"/>
                                                                                          <w:divBdr>
                                                                                            <w:top w:val="none" w:sz="0" w:space="0" w:color="auto"/>
                                                                                            <w:left w:val="none" w:sz="0" w:space="0" w:color="auto"/>
                                                                                            <w:bottom w:val="none" w:sz="0" w:space="0" w:color="auto"/>
                                                                                            <w:right w:val="none" w:sz="0" w:space="0" w:color="auto"/>
                                                                                          </w:divBdr>
                                                                                          <w:divsChild>
                                                                                            <w:div w:id="1807896702">
                                                                                              <w:marLeft w:val="0"/>
                                                                                              <w:marRight w:val="0"/>
                                                                                              <w:marTop w:val="0"/>
                                                                                              <w:marBottom w:val="0"/>
                                                                                              <w:divBdr>
                                                                                                <w:top w:val="none" w:sz="0" w:space="0" w:color="auto"/>
                                                                                                <w:left w:val="none" w:sz="0" w:space="0" w:color="auto"/>
                                                                                                <w:bottom w:val="none" w:sz="0" w:space="0" w:color="auto"/>
                                                                                                <w:right w:val="none" w:sz="0" w:space="0" w:color="auto"/>
                                                                                              </w:divBdr>
                                                                                            </w:div>
                                                                                          </w:divsChild>
                                                                                        </w:div>
                                                                                        <w:div w:id="1311666509">
                                                                                          <w:marLeft w:val="0"/>
                                                                                          <w:marRight w:val="0"/>
                                                                                          <w:marTop w:val="0"/>
                                                                                          <w:marBottom w:val="0"/>
                                                                                          <w:divBdr>
                                                                                            <w:top w:val="none" w:sz="0" w:space="0" w:color="auto"/>
                                                                                            <w:left w:val="none" w:sz="0" w:space="0" w:color="auto"/>
                                                                                            <w:bottom w:val="none" w:sz="0" w:space="0" w:color="auto"/>
                                                                                            <w:right w:val="none" w:sz="0" w:space="0" w:color="auto"/>
                                                                                          </w:divBdr>
                                                                                          <w:divsChild>
                                                                                            <w:div w:id="2075928938">
                                                                                              <w:marLeft w:val="0"/>
                                                                                              <w:marRight w:val="0"/>
                                                                                              <w:marTop w:val="0"/>
                                                                                              <w:marBottom w:val="0"/>
                                                                                              <w:divBdr>
                                                                                                <w:top w:val="none" w:sz="0" w:space="0" w:color="auto"/>
                                                                                                <w:left w:val="none" w:sz="0" w:space="0" w:color="auto"/>
                                                                                                <w:bottom w:val="none" w:sz="0" w:space="0" w:color="auto"/>
                                                                                                <w:right w:val="none" w:sz="0" w:space="0" w:color="auto"/>
                                                                                              </w:divBdr>
                                                                                            </w:div>
                                                                                          </w:divsChild>
                                                                                        </w:div>
                                                                                        <w:div w:id="732511254">
                                                                                          <w:marLeft w:val="0"/>
                                                                                          <w:marRight w:val="0"/>
                                                                                          <w:marTop w:val="0"/>
                                                                                          <w:marBottom w:val="0"/>
                                                                                          <w:divBdr>
                                                                                            <w:top w:val="none" w:sz="0" w:space="0" w:color="auto"/>
                                                                                            <w:left w:val="none" w:sz="0" w:space="0" w:color="auto"/>
                                                                                            <w:bottom w:val="none" w:sz="0" w:space="0" w:color="auto"/>
                                                                                            <w:right w:val="none" w:sz="0" w:space="0" w:color="auto"/>
                                                                                          </w:divBdr>
                                                                                          <w:divsChild>
                                                                                            <w:div w:id="9302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858559">
                                                                  <w:marLeft w:val="0"/>
                                                                  <w:marRight w:val="0"/>
                                                                  <w:marTop w:val="0"/>
                                                                  <w:marBottom w:val="0"/>
                                                                  <w:divBdr>
                                                                    <w:top w:val="none" w:sz="0" w:space="0" w:color="auto"/>
                                                                    <w:left w:val="none" w:sz="0" w:space="0" w:color="auto"/>
                                                                    <w:bottom w:val="none" w:sz="0" w:space="0" w:color="auto"/>
                                                                    <w:right w:val="none" w:sz="0" w:space="0" w:color="auto"/>
                                                                  </w:divBdr>
                                                                </w:div>
                                                                <w:div w:id="1150634035">
                                                                  <w:marLeft w:val="0"/>
                                                                  <w:marRight w:val="0"/>
                                                                  <w:marTop w:val="0"/>
                                                                  <w:marBottom w:val="0"/>
                                                                  <w:divBdr>
                                                                    <w:top w:val="none" w:sz="0" w:space="0" w:color="auto"/>
                                                                    <w:left w:val="none" w:sz="0" w:space="0" w:color="auto"/>
                                                                    <w:bottom w:val="none" w:sz="0" w:space="0" w:color="auto"/>
                                                                    <w:right w:val="none" w:sz="0" w:space="0" w:color="auto"/>
                                                                  </w:divBdr>
                                                                  <w:divsChild>
                                                                    <w:div w:id="12150816">
                                                                      <w:marLeft w:val="0"/>
                                                                      <w:marRight w:val="0"/>
                                                                      <w:marTop w:val="0"/>
                                                                      <w:marBottom w:val="0"/>
                                                                      <w:divBdr>
                                                                        <w:top w:val="none" w:sz="0" w:space="0" w:color="auto"/>
                                                                        <w:left w:val="none" w:sz="0" w:space="0" w:color="auto"/>
                                                                        <w:bottom w:val="none" w:sz="0" w:space="0" w:color="auto"/>
                                                                        <w:right w:val="none" w:sz="0" w:space="0" w:color="auto"/>
                                                                      </w:divBdr>
                                                                      <w:divsChild>
                                                                        <w:div w:id="8182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4661">
                                                                  <w:marLeft w:val="0"/>
                                                                  <w:marRight w:val="0"/>
                                                                  <w:marTop w:val="0"/>
                                                                  <w:marBottom w:val="0"/>
                                                                  <w:divBdr>
                                                                    <w:top w:val="none" w:sz="0" w:space="0" w:color="auto"/>
                                                                    <w:left w:val="none" w:sz="0" w:space="0" w:color="auto"/>
                                                                    <w:bottom w:val="none" w:sz="0" w:space="0" w:color="auto"/>
                                                                    <w:right w:val="none" w:sz="0" w:space="0" w:color="auto"/>
                                                                  </w:divBdr>
                                                                </w:div>
                                                                <w:div w:id="894002568">
                                                                  <w:marLeft w:val="0"/>
                                                                  <w:marRight w:val="0"/>
                                                                  <w:marTop w:val="0"/>
                                                                  <w:marBottom w:val="0"/>
                                                                  <w:divBdr>
                                                                    <w:top w:val="none" w:sz="0" w:space="0" w:color="auto"/>
                                                                    <w:left w:val="none" w:sz="0" w:space="0" w:color="auto"/>
                                                                    <w:bottom w:val="none" w:sz="0" w:space="0" w:color="auto"/>
                                                                    <w:right w:val="none" w:sz="0" w:space="0" w:color="auto"/>
                                                                  </w:divBdr>
                                                                  <w:divsChild>
                                                                    <w:div w:id="1915385675">
                                                                      <w:marLeft w:val="0"/>
                                                                      <w:marRight w:val="0"/>
                                                                      <w:marTop w:val="0"/>
                                                                      <w:marBottom w:val="0"/>
                                                                      <w:divBdr>
                                                                        <w:top w:val="none" w:sz="0" w:space="0" w:color="auto"/>
                                                                        <w:left w:val="none" w:sz="0" w:space="0" w:color="auto"/>
                                                                        <w:bottom w:val="none" w:sz="0" w:space="0" w:color="auto"/>
                                                                        <w:right w:val="none" w:sz="0" w:space="0" w:color="auto"/>
                                                                      </w:divBdr>
                                                                      <w:divsChild>
                                                                        <w:div w:id="318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4340">
                                                                  <w:marLeft w:val="0"/>
                                                                  <w:marRight w:val="0"/>
                                                                  <w:marTop w:val="0"/>
                                                                  <w:marBottom w:val="0"/>
                                                                  <w:divBdr>
                                                                    <w:top w:val="none" w:sz="0" w:space="0" w:color="auto"/>
                                                                    <w:left w:val="none" w:sz="0" w:space="0" w:color="auto"/>
                                                                    <w:bottom w:val="none" w:sz="0" w:space="0" w:color="auto"/>
                                                                    <w:right w:val="none" w:sz="0" w:space="0" w:color="auto"/>
                                                                  </w:divBdr>
                                                                </w:div>
                                                                <w:div w:id="17316967">
                                                                  <w:marLeft w:val="0"/>
                                                                  <w:marRight w:val="0"/>
                                                                  <w:marTop w:val="0"/>
                                                                  <w:marBottom w:val="0"/>
                                                                  <w:divBdr>
                                                                    <w:top w:val="none" w:sz="0" w:space="0" w:color="auto"/>
                                                                    <w:left w:val="none" w:sz="0" w:space="0" w:color="auto"/>
                                                                    <w:bottom w:val="none" w:sz="0" w:space="0" w:color="auto"/>
                                                                    <w:right w:val="none" w:sz="0" w:space="0" w:color="auto"/>
                                                                  </w:divBdr>
                                                                  <w:divsChild>
                                                                    <w:div w:id="1285384620">
                                                                      <w:marLeft w:val="0"/>
                                                                      <w:marRight w:val="0"/>
                                                                      <w:marTop w:val="0"/>
                                                                      <w:marBottom w:val="0"/>
                                                                      <w:divBdr>
                                                                        <w:top w:val="none" w:sz="0" w:space="0" w:color="auto"/>
                                                                        <w:left w:val="none" w:sz="0" w:space="0" w:color="auto"/>
                                                                        <w:bottom w:val="none" w:sz="0" w:space="0" w:color="auto"/>
                                                                        <w:right w:val="none" w:sz="0" w:space="0" w:color="auto"/>
                                                                      </w:divBdr>
                                                                      <w:divsChild>
                                                                        <w:div w:id="2308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1624">
                                                                  <w:marLeft w:val="0"/>
                                                                  <w:marRight w:val="0"/>
                                                                  <w:marTop w:val="0"/>
                                                                  <w:marBottom w:val="0"/>
                                                                  <w:divBdr>
                                                                    <w:top w:val="none" w:sz="0" w:space="0" w:color="auto"/>
                                                                    <w:left w:val="none" w:sz="0" w:space="0" w:color="auto"/>
                                                                    <w:bottom w:val="none" w:sz="0" w:space="0" w:color="auto"/>
                                                                    <w:right w:val="none" w:sz="0" w:space="0" w:color="auto"/>
                                                                  </w:divBdr>
                                                                </w:div>
                                                                <w:div w:id="2014716720">
                                                                  <w:marLeft w:val="0"/>
                                                                  <w:marRight w:val="0"/>
                                                                  <w:marTop w:val="0"/>
                                                                  <w:marBottom w:val="0"/>
                                                                  <w:divBdr>
                                                                    <w:top w:val="none" w:sz="0" w:space="0" w:color="auto"/>
                                                                    <w:left w:val="none" w:sz="0" w:space="0" w:color="auto"/>
                                                                    <w:bottom w:val="none" w:sz="0" w:space="0" w:color="auto"/>
                                                                    <w:right w:val="none" w:sz="0" w:space="0" w:color="auto"/>
                                                                  </w:divBdr>
                                                                  <w:divsChild>
                                                                    <w:div w:id="1407920821">
                                                                      <w:marLeft w:val="0"/>
                                                                      <w:marRight w:val="0"/>
                                                                      <w:marTop w:val="0"/>
                                                                      <w:marBottom w:val="0"/>
                                                                      <w:divBdr>
                                                                        <w:top w:val="none" w:sz="0" w:space="0" w:color="auto"/>
                                                                        <w:left w:val="none" w:sz="0" w:space="0" w:color="auto"/>
                                                                        <w:bottom w:val="none" w:sz="0" w:space="0" w:color="auto"/>
                                                                        <w:right w:val="none" w:sz="0" w:space="0" w:color="auto"/>
                                                                      </w:divBdr>
                                                                      <w:divsChild>
                                                                        <w:div w:id="6731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2307">
                                                                  <w:marLeft w:val="0"/>
                                                                  <w:marRight w:val="0"/>
                                                                  <w:marTop w:val="0"/>
                                                                  <w:marBottom w:val="0"/>
                                                                  <w:divBdr>
                                                                    <w:top w:val="none" w:sz="0" w:space="0" w:color="auto"/>
                                                                    <w:left w:val="none" w:sz="0" w:space="0" w:color="auto"/>
                                                                    <w:bottom w:val="none" w:sz="0" w:space="0" w:color="auto"/>
                                                                    <w:right w:val="none" w:sz="0" w:space="0" w:color="auto"/>
                                                                  </w:divBdr>
                                                                </w:div>
                                                                <w:div w:id="1148474407">
                                                                  <w:marLeft w:val="0"/>
                                                                  <w:marRight w:val="0"/>
                                                                  <w:marTop w:val="0"/>
                                                                  <w:marBottom w:val="0"/>
                                                                  <w:divBdr>
                                                                    <w:top w:val="none" w:sz="0" w:space="0" w:color="auto"/>
                                                                    <w:left w:val="none" w:sz="0" w:space="0" w:color="auto"/>
                                                                    <w:bottom w:val="none" w:sz="0" w:space="0" w:color="auto"/>
                                                                    <w:right w:val="none" w:sz="0" w:space="0" w:color="auto"/>
                                                                  </w:divBdr>
                                                                  <w:divsChild>
                                                                    <w:div w:id="478116821">
                                                                      <w:marLeft w:val="0"/>
                                                                      <w:marRight w:val="0"/>
                                                                      <w:marTop w:val="0"/>
                                                                      <w:marBottom w:val="0"/>
                                                                      <w:divBdr>
                                                                        <w:top w:val="none" w:sz="0" w:space="0" w:color="auto"/>
                                                                        <w:left w:val="none" w:sz="0" w:space="0" w:color="auto"/>
                                                                        <w:bottom w:val="none" w:sz="0" w:space="0" w:color="auto"/>
                                                                        <w:right w:val="none" w:sz="0" w:space="0" w:color="auto"/>
                                                                      </w:divBdr>
                                                                      <w:divsChild>
                                                                        <w:div w:id="14015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419">
                                                                  <w:marLeft w:val="0"/>
                                                                  <w:marRight w:val="0"/>
                                                                  <w:marTop w:val="0"/>
                                                                  <w:marBottom w:val="0"/>
                                                                  <w:divBdr>
                                                                    <w:top w:val="none" w:sz="0" w:space="0" w:color="auto"/>
                                                                    <w:left w:val="none" w:sz="0" w:space="0" w:color="auto"/>
                                                                    <w:bottom w:val="none" w:sz="0" w:space="0" w:color="auto"/>
                                                                    <w:right w:val="none" w:sz="0" w:space="0" w:color="auto"/>
                                                                  </w:divBdr>
                                                                </w:div>
                                                                <w:div w:id="1471554577">
                                                                  <w:marLeft w:val="0"/>
                                                                  <w:marRight w:val="0"/>
                                                                  <w:marTop w:val="0"/>
                                                                  <w:marBottom w:val="0"/>
                                                                  <w:divBdr>
                                                                    <w:top w:val="none" w:sz="0" w:space="0" w:color="auto"/>
                                                                    <w:left w:val="none" w:sz="0" w:space="0" w:color="auto"/>
                                                                    <w:bottom w:val="none" w:sz="0" w:space="0" w:color="auto"/>
                                                                    <w:right w:val="none" w:sz="0" w:space="0" w:color="auto"/>
                                                                  </w:divBdr>
                                                                  <w:divsChild>
                                                                    <w:div w:id="2092657063">
                                                                      <w:marLeft w:val="0"/>
                                                                      <w:marRight w:val="0"/>
                                                                      <w:marTop w:val="0"/>
                                                                      <w:marBottom w:val="0"/>
                                                                      <w:divBdr>
                                                                        <w:top w:val="none" w:sz="0" w:space="0" w:color="auto"/>
                                                                        <w:left w:val="none" w:sz="0" w:space="0" w:color="auto"/>
                                                                        <w:bottom w:val="none" w:sz="0" w:space="0" w:color="auto"/>
                                                                        <w:right w:val="none" w:sz="0" w:space="0" w:color="auto"/>
                                                                      </w:divBdr>
                                                                      <w:divsChild>
                                                                        <w:div w:id="1797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9033">
                                                                  <w:marLeft w:val="0"/>
                                                                  <w:marRight w:val="0"/>
                                                                  <w:marTop w:val="0"/>
                                                                  <w:marBottom w:val="0"/>
                                                                  <w:divBdr>
                                                                    <w:top w:val="none" w:sz="0" w:space="0" w:color="auto"/>
                                                                    <w:left w:val="none" w:sz="0" w:space="0" w:color="auto"/>
                                                                    <w:bottom w:val="none" w:sz="0" w:space="0" w:color="auto"/>
                                                                    <w:right w:val="none" w:sz="0" w:space="0" w:color="auto"/>
                                                                  </w:divBdr>
                                                                </w:div>
                                                                <w:div w:id="471675191">
                                                                  <w:marLeft w:val="0"/>
                                                                  <w:marRight w:val="0"/>
                                                                  <w:marTop w:val="0"/>
                                                                  <w:marBottom w:val="0"/>
                                                                  <w:divBdr>
                                                                    <w:top w:val="none" w:sz="0" w:space="0" w:color="auto"/>
                                                                    <w:left w:val="none" w:sz="0" w:space="0" w:color="auto"/>
                                                                    <w:bottom w:val="none" w:sz="0" w:space="0" w:color="auto"/>
                                                                    <w:right w:val="none" w:sz="0" w:space="0" w:color="auto"/>
                                                                  </w:divBdr>
                                                                  <w:divsChild>
                                                                    <w:div w:id="449126129">
                                                                      <w:marLeft w:val="0"/>
                                                                      <w:marRight w:val="0"/>
                                                                      <w:marTop w:val="0"/>
                                                                      <w:marBottom w:val="0"/>
                                                                      <w:divBdr>
                                                                        <w:top w:val="none" w:sz="0" w:space="0" w:color="auto"/>
                                                                        <w:left w:val="none" w:sz="0" w:space="0" w:color="auto"/>
                                                                        <w:bottom w:val="none" w:sz="0" w:space="0" w:color="auto"/>
                                                                        <w:right w:val="none" w:sz="0" w:space="0" w:color="auto"/>
                                                                      </w:divBdr>
                                                                      <w:divsChild>
                                                                        <w:div w:id="1124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370">
                                                                  <w:marLeft w:val="0"/>
                                                                  <w:marRight w:val="0"/>
                                                                  <w:marTop w:val="0"/>
                                                                  <w:marBottom w:val="0"/>
                                                                  <w:divBdr>
                                                                    <w:top w:val="none" w:sz="0" w:space="0" w:color="auto"/>
                                                                    <w:left w:val="none" w:sz="0" w:space="0" w:color="auto"/>
                                                                    <w:bottom w:val="none" w:sz="0" w:space="0" w:color="auto"/>
                                                                    <w:right w:val="none" w:sz="0" w:space="0" w:color="auto"/>
                                                                  </w:divBdr>
                                                                </w:div>
                                                                <w:div w:id="101607105">
                                                                  <w:marLeft w:val="0"/>
                                                                  <w:marRight w:val="0"/>
                                                                  <w:marTop w:val="0"/>
                                                                  <w:marBottom w:val="0"/>
                                                                  <w:divBdr>
                                                                    <w:top w:val="none" w:sz="0" w:space="0" w:color="auto"/>
                                                                    <w:left w:val="none" w:sz="0" w:space="0" w:color="auto"/>
                                                                    <w:bottom w:val="none" w:sz="0" w:space="0" w:color="auto"/>
                                                                    <w:right w:val="none" w:sz="0" w:space="0" w:color="auto"/>
                                                                  </w:divBdr>
                                                                  <w:divsChild>
                                                                    <w:div w:id="1805460249">
                                                                      <w:marLeft w:val="0"/>
                                                                      <w:marRight w:val="0"/>
                                                                      <w:marTop w:val="0"/>
                                                                      <w:marBottom w:val="0"/>
                                                                      <w:divBdr>
                                                                        <w:top w:val="none" w:sz="0" w:space="0" w:color="auto"/>
                                                                        <w:left w:val="none" w:sz="0" w:space="0" w:color="auto"/>
                                                                        <w:bottom w:val="none" w:sz="0" w:space="0" w:color="auto"/>
                                                                        <w:right w:val="none" w:sz="0" w:space="0" w:color="auto"/>
                                                                      </w:divBdr>
                                                                      <w:divsChild>
                                                                        <w:div w:id="1217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7331">
                                                                  <w:marLeft w:val="0"/>
                                                                  <w:marRight w:val="0"/>
                                                                  <w:marTop w:val="0"/>
                                                                  <w:marBottom w:val="0"/>
                                                                  <w:divBdr>
                                                                    <w:top w:val="none" w:sz="0" w:space="0" w:color="auto"/>
                                                                    <w:left w:val="none" w:sz="0" w:space="0" w:color="auto"/>
                                                                    <w:bottom w:val="none" w:sz="0" w:space="0" w:color="auto"/>
                                                                    <w:right w:val="none" w:sz="0" w:space="0" w:color="auto"/>
                                                                  </w:divBdr>
                                                                </w:div>
                                                                <w:div w:id="1702976607">
                                                                  <w:marLeft w:val="0"/>
                                                                  <w:marRight w:val="0"/>
                                                                  <w:marTop w:val="0"/>
                                                                  <w:marBottom w:val="0"/>
                                                                  <w:divBdr>
                                                                    <w:top w:val="none" w:sz="0" w:space="0" w:color="auto"/>
                                                                    <w:left w:val="none" w:sz="0" w:space="0" w:color="auto"/>
                                                                    <w:bottom w:val="none" w:sz="0" w:space="0" w:color="auto"/>
                                                                    <w:right w:val="none" w:sz="0" w:space="0" w:color="auto"/>
                                                                  </w:divBdr>
                                                                  <w:divsChild>
                                                                    <w:div w:id="241453711">
                                                                      <w:marLeft w:val="0"/>
                                                                      <w:marRight w:val="0"/>
                                                                      <w:marTop w:val="0"/>
                                                                      <w:marBottom w:val="0"/>
                                                                      <w:divBdr>
                                                                        <w:top w:val="none" w:sz="0" w:space="0" w:color="auto"/>
                                                                        <w:left w:val="none" w:sz="0" w:space="0" w:color="auto"/>
                                                                        <w:bottom w:val="none" w:sz="0" w:space="0" w:color="auto"/>
                                                                        <w:right w:val="none" w:sz="0" w:space="0" w:color="auto"/>
                                                                      </w:divBdr>
                                                                      <w:divsChild>
                                                                        <w:div w:id="18670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1040">
                                                                  <w:marLeft w:val="0"/>
                                                                  <w:marRight w:val="0"/>
                                                                  <w:marTop w:val="0"/>
                                                                  <w:marBottom w:val="0"/>
                                                                  <w:divBdr>
                                                                    <w:top w:val="none" w:sz="0" w:space="0" w:color="auto"/>
                                                                    <w:left w:val="none" w:sz="0" w:space="0" w:color="auto"/>
                                                                    <w:bottom w:val="none" w:sz="0" w:space="0" w:color="auto"/>
                                                                    <w:right w:val="none" w:sz="0" w:space="0" w:color="auto"/>
                                                                  </w:divBdr>
                                                                </w:div>
                                                                <w:div w:id="737871831">
                                                                  <w:marLeft w:val="0"/>
                                                                  <w:marRight w:val="0"/>
                                                                  <w:marTop w:val="0"/>
                                                                  <w:marBottom w:val="0"/>
                                                                  <w:divBdr>
                                                                    <w:top w:val="none" w:sz="0" w:space="0" w:color="auto"/>
                                                                    <w:left w:val="none" w:sz="0" w:space="0" w:color="auto"/>
                                                                    <w:bottom w:val="none" w:sz="0" w:space="0" w:color="auto"/>
                                                                    <w:right w:val="none" w:sz="0" w:space="0" w:color="auto"/>
                                                                  </w:divBdr>
                                                                  <w:divsChild>
                                                                    <w:div w:id="689531289">
                                                                      <w:marLeft w:val="0"/>
                                                                      <w:marRight w:val="0"/>
                                                                      <w:marTop w:val="0"/>
                                                                      <w:marBottom w:val="0"/>
                                                                      <w:divBdr>
                                                                        <w:top w:val="none" w:sz="0" w:space="0" w:color="auto"/>
                                                                        <w:left w:val="none" w:sz="0" w:space="0" w:color="auto"/>
                                                                        <w:bottom w:val="none" w:sz="0" w:space="0" w:color="auto"/>
                                                                        <w:right w:val="none" w:sz="0" w:space="0" w:color="auto"/>
                                                                      </w:divBdr>
                                                                      <w:divsChild>
                                                                        <w:div w:id="15214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831">
                                                                  <w:marLeft w:val="0"/>
                                                                  <w:marRight w:val="0"/>
                                                                  <w:marTop w:val="0"/>
                                                                  <w:marBottom w:val="0"/>
                                                                  <w:divBdr>
                                                                    <w:top w:val="none" w:sz="0" w:space="0" w:color="auto"/>
                                                                    <w:left w:val="none" w:sz="0" w:space="0" w:color="auto"/>
                                                                    <w:bottom w:val="none" w:sz="0" w:space="0" w:color="auto"/>
                                                                    <w:right w:val="none" w:sz="0" w:space="0" w:color="auto"/>
                                                                  </w:divBdr>
                                                                </w:div>
                                                                <w:div w:id="885215849">
                                                                  <w:marLeft w:val="0"/>
                                                                  <w:marRight w:val="0"/>
                                                                  <w:marTop w:val="0"/>
                                                                  <w:marBottom w:val="0"/>
                                                                  <w:divBdr>
                                                                    <w:top w:val="none" w:sz="0" w:space="0" w:color="auto"/>
                                                                    <w:left w:val="none" w:sz="0" w:space="0" w:color="auto"/>
                                                                    <w:bottom w:val="none" w:sz="0" w:space="0" w:color="auto"/>
                                                                    <w:right w:val="none" w:sz="0" w:space="0" w:color="auto"/>
                                                                  </w:divBdr>
                                                                  <w:divsChild>
                                                                    <w:div w:id="286088920">
                                                                      <w:marLeft w:val="0"/>
                                                                      <w:marRight w:val="0"/>
                                                                      <w:marTop w:val="0"/>
                                                                      <w:marBottom w:val="0"/>
                                                                      <w:divBdr>
                                                                        <w:top w:val="none" w:sz="0" w:space="0" w:color="auto"/>
                                                                        <w:left w:val="none" w:sz="0" w:space="0" w:color="auto"/>
                                                                        <w:bottom w:val="none" w:sz="0" w:space="0" w:color="auto"/>
                                                                        <w:right w:val="none" w:sz="0" w:space="0" w:color="auto"/>
                                                                      </w:divBdr>
                                                                      <w:divsChild>
                                                                        <w:div w:id="10903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2785">
                                                                  <w:marLeft w:val="0"/>
                                                                  <w:marRight w:val="0"/>
                                                                  <w:marTop w:val="0"/>
                                                                  <w:marBottom w:val="0"/>
                                                                  <w:divBdr>
                                                                    <w:top w:val="none" w:sz="0" w:space="0" w:color="auto"/>
                                                                    <w:left w:val="none" w:sz="0" w:space="0" w:color="auto"/>
                                                                    <w:bottom w:val="none" w:sz="0" w:space="0" w:color="auto"/>
                                                                    <w:right w:val="none" w:sz="0" w:space="0" w:color="auto"/>
                                                                  </w:divBdr>
                                                                </w:div>
                                                                <w:div w:id="1552106840">
                                                                  <w:marLeft w:val="0"/>
                                                                  <w:marRight w:val="0"/>
                                                                  <w:marTop w:val="0"/>
                                                                  <w:marBottom w:val="0"/>
                                                                  <w:divBdr>
                                                                    <w:top w:val="none" w:sz="0" w:space="0" w:color="auto"/>
                                                                    <w:left w:val="none" w:sz="0" w:space="0" w:color="auto"/>
                                                                    <w:bottom w:val="none" w:sz="0" w:space="0" w:color="auto"/>
                                                                    <w:right w:val="none" w:sz="0" w:space="0" w:color="auto"/>
                                                                  </w:divBdr>
                                                                  <w:divsChild>
                                                                    <w:div w:id="1924751866">
                                                                      <w:marLeft w:val="0"/>
                                                                      <w:marRight w:val="0"/>
                                                                      <w:marTop w:val="0"/>
                                                                      <w:marBottom w:val="0"/>
                                                                      <w:divBdr>
                                                                        <w:top w:val="none" w:sz="0" w:space="0" w:color="auto"/>
                                                                        <w:left w:val="none" w:sz="0" w:space="0" w:color="auto"/>
                                                                        <w:bottom w:val="none" w:sz="0" w:space="0" w:color="auto"/>
                                                                        <w:right w:val="none" w:sz="0" w:space="0" w:color="auto"/>
                                                                      </w:divBdr>
                                                                      <w:divsChild>
                                                                        <w:div w:id="9082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423">
                                                                  <w:marLeft w:val="0"/>
                                                                  <w:marRight w:val="0"/>
                                                                  <w:marTop w:val="0"/>
                                                                  <w:marBottom w:val="0"/>
                                                                  <w:divBdr>
                                                                    <w:top w:val="none" w:sz="0" w:space="0" w:color="auto"/>
                                                                    <w:left w:val="none" w:sz="0" w:space="0" w:color="auto"/>
                                                                    <w:bottom w:val="none" w:sz="0" w:space="0" w:color="auto"/>
                                                                    <w:right w:val="none" w:sz="0" w:space="0" w:color="auto"/>
                                                                  </w:divBdr>
                                                                </w:div>
                                                                <w:div w:id="1827668126">
                                                                  <w:marLeft w:val="0"/>
                                                                  <w:marRight w:val="0"/>
                                                                  <w:marTop w:val="0"/>
                                                                  <w:marBottom w:val="0"/>
                                                                  <w:divBdr>
                                                                    <w:top w:val="none" w:sz="0" w:space="0" w:color="auto"/>
                                                                    <w:left w:val="none" w:sz="0" w:space="0" w:color="auto"/>
                                                                    <w:bottom w:val="none" w:sz="0" w:space="0" w:color="auto"/>
                                                                    <w:right w:val="none" w:sz="0" w:space="0" w:color="auto"/>
                                                                  </w:divBdr>
                                                                  <w:divsChild>
                                                                    <w:div w:id="1352338322">
                                                                      <w:marLeft w:val="0"/>
                                                                      <w:marRight w:val="0"/>
                                                                      <w:marTop w:val="0"/>
                                                                      <w:marBottom w:val="0"/>
                                                                      <w:divBdr>
                                                                        <w:top w:val="none" w:sz="0" w:space="0" w:color="auto"/>
                                                                        <w:left w:val="none" w:sz="0" w:space="0" w:color="auto"/>
                                                                        <w:bottom w:val="none" w:sz="0" w:space="0" w:color="auto"/>
                                                                        <w:right w:val="none" w:sz="0" w:space="0" w:color="auto"/>
                                                                      </w:divBdr>
                                                                      <w:divsChild>
                                                                        <w:div w:id="15962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0624">
                                                                  <w:marLeft w:val="0"/>
                                                                  <w:marRight w:val="0"/>
                                                                  <w:marTop w:val="0"/>
                                                                  <w:marBottom w:val="0"/>
                                                                  <w:divBdr>
                                                                    <w:top w:val="none" w:sz="0" w:space="0" w:color="auto"/>
                                                                    <w:left w:val="none" w:sz="0" w:space="0" w:color="auto"/>
                                                                    <w:bottom w:val="none" w:sz="0" w:space="0" w:color="auto"/>
                                                                    <w:right w:val="none" w:sz="0" w:space="0" w:color="auto"/>
                                                                  </w:divBdr>
                                                                </w:div>
                                                                <w:div w:id="2083067373">
                                                                  <w:marLeft w:val="0"/>
                                                                  <w:marRight w:val="0"/>
                                                                  <w:marTop w:val="0"/>
                                                                  <w:marBottom w:val="0"/>
                                                                  <w:divBdr>
                                                                    <w:top w:val="none" w:sz="0" w:space="0" w:color="auto"/>
                                                                    <w:left w:val="none" w:sz="0" w:space="0" w:color="auto"/>
                                                                    <w:bottom w:val="none" w:sz="0" w:space="0" w:color="auto"/>
                                                                    <w:right w:val="none" w:sz="0" w:space="0" w:color="auto"/>
                                                                  </w:divBdr>
                                                                  <w:divsChild>
                                                                    <w:div w:id="158810940">
                                                                      <w:marLeft w:val="0"/>
                                                                      <w:marRight w:val="0"/>
                                                                      <w:marTop w:val="0"/>
                                                                      <w:marBottom w:val="0"/>
                                                                      <w:divBdr>
                                                                        <w:top w:val="none" w:sz="0" w:space="0" w:color="auto"/>
                                                                        <w:left w:val="none" w:sz="0" w:space="0" w:color="auto"/>
                                                                        <w:bottom w:val="none" w:sz="0" w:space="0" w:color="auto"/>
                                                                        <w:right w:val="none" w:sz="0" w:space="0" w:color="auto"/>
                                                                      </w:divBdr>
                                                                      <w:divsChild>
                                                                        <w:div w:id="10754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6311">
                                                                  <w:marLeft w:val="0"/>
                                                                  <w:marRight w:val="0"/>
                                                                  <w:marTop w:val="0"/>
                                                                  <w:marBottom w:val="0"/>
                                                                  <w:divBdr>
                                                                    <w:top w:val="none" w:sz="0" w:space="0" w:color="auto"/>
                                                                    <w:left w:val="none" w:sz="0" w:space="0" w:color="auto"/>
                                                                    <w:bottom w:val="none" w:sz="0" w:space="0" w:color="auto"/>
                                                                    <w:right w:val="none" w:sz="0" w:space="0" w:color="auto"/>
                                                                  </w:divBdr>
                                                                </w:div>
                                                                <w:div w:id="978412277">
                                                                  <w:marLeft w:val="0"/>
                                                                  <w:marRight w:val="0"/>
                                                                  <w:marTop w:val="0"/>
                                                                  <w:marBottom w:val="0"/>
                                                                  <w:divBdr>
                                                                    <w:top w:val="none" w:sz="0" w:space="0" w:color="auto"/>
                                                                    <w:left w:val="none" w:sz="0" w:space="0" w:color="auto"/>
                                                                    <w:bottom w:val="none" w:sz="0" w:space="0" w:color="auto"/>
                                                                    <w:right w:val="none" w:sz="0" w:space="0" w:color="auto"/>
                                                                  </w:divBdr>
                                                                  <w:divsChild>
                                                                    <w:div w:id="600845540">
                                                                      <w:marLeft w:val="0"/>
                                                                      <w:marRight w:val="0"/>
                                                                      <w:marTop w:val="0"/>
                                                                      <w:marBottom w:val="0"/>
                                                                      <w:divBdr>
                                                                        <w:top w:val="none" w:sz="0" w:space="0" w:color="auto"/>
                                                                        <w:left w:val="none" w:sz="0" w:space="0" w:color="auto"/>
                                                                        <w:bottom w:val="none" w:sz="0" w:space="0" w:color="auto"/>
                                                                        <w:right w:val="none" w:sz="0" w:space="0" w:color="auto"/>
                                                                      </w:divBdr>
                                                                      <w:divsChild>
                                                                        <w:div w:id="12874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1806">
                                                                  <w:marLeft w:val="0"/>
                                                                  <w:marRight w:val="0"/>
                                                                  <w:marTop w:val="0"/>
                                                                  <w:marBottom w:val="0"/>
                                                                  <w:divBdr>
                                                                    <w:top w:val="none" w:sz="0" w:space="0" w:color="auto"/>
                                                                    <w:left w:val="none" w:sz="0" w:space="0" w:color="auto"/>
                                                                    <w:bottom w:val="none" w:sz="0" w:space="0" w:color="auto"/>
                                                                    <w:right w:val="none" w:sz="0" w:space="0" w:color="auto"/>
                                                                  </w:divBdr>
                                                                  <w:divsChild>
                                                                    <w:div w:id="441649105">
                                                                      <w:marLeft w:val="0"/>
                                                                      <w:marRight w:val="0"/>
                                                                      <w:marTop w:val="0"/>
                                                                      <w:marBottom w:val="0"/>
                                                                      <w:divBdr>
                                                                        <w:top w:val="none" w:sz="0" w:space="0" w:color="auto"/>
                                                                        <w:left w:val="none" w:sz="0" w:space="0" w:color="auto"/>
                                                                        <w:bottom w:val="none" w:sz="0" w:space="0" w:color="auto"/>
                                                                        <w:right w:val="none" w:sz="0" w:space="0" w:color="auto"/>
                                                                      </w:divBdr>
                                                                      <w:divsChild>
                                                                        <w:div w:id="1620409388">
                                                                          <w:marLeft w:val="0"/>
                                                                          <w:marRight w:val="0"/>
                                                                          <w:marTop w:val="0"/>
                                                                          <w:marBottom w:val="0"/>
                                                                          <w:divBdr>
                                                                            <w:top w:val="none" w:sz="0" w:space="0" w:color="auto"/>
                                                                            <w:left w:val="none" w:sz="0" w:space="0" w:color="auto"/>
                                                                            <w:bottom w:val="none" w:sz="0" w:space="0" w:color="auto"/>
                                                                            <w:right w:val="none" w:sz="0" w:space="0" w:color="auto"/>
                                                                          </w:divBdr>
                                                                        </w:div>
                                                                        <w:div w:id="1558126568">
                                                                          <w:marLeft w:val="0"/>
                                                                          <w:marRight w:val="0"/>
                                                                          <w:marTop w:val="0"/>
                                                                          <w:marBottom w:val="0"/>
                                                                          <w:divBdr>
                                                                            <w:top w:val="none" w:sz="0" w:space="0" w:color="auto"/>
                                                                            <w:left w:val="none" w:sz="0" w:space="0" w:color="auto"/>
                                                                            <w:bottom w:val="none" w:sz="0" w:space="0" w:color="auto"/>
                                                                            <w:right w:val="none" w:sz="0" w:space="0" w:color="auto"/>
                                                                          </w:divBdr>
                                                                          <w:divsChild>
                                                                            <w:div w:id="1206989870">
                                                                              <w:marLeft w:val="0"/>
                                                                              <w:marRight w:val="0"/>
                                                                              <w:marTop w:val="0"/>
                                                                              <w:marBottom w:val="0"/>
                                                                              <w:divBdr>
                                                                                <w:top w:val="none" w:sz="0" w:space="0" w:color="auto"/>
                                                                                <w:left w:val="none" w:sz="0" w:space="0" w:color="auto"/>
                                                                                <w:bottom w:val="none" w:sz="0" w:space="0" w:color="auto"/>
                                                                                <w:right w:val="none" w:sz="0" w:space="0" w:color="auto"/>
                                                                              </w:divBdr>
                                                                              <w:divsChild>
                                                                                <w:div w:id="12121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5904">
                                                                          <w:marLeft w:val="0"/>
                                                                          <w:marRight w:val="0"/>
                                                                          <w:marTop w:val="0"/>
                                                                          <w:marBottom w:val="0"/>
                                                                          <w:divBdr>
                                                                            <w:top w:val="none" w:sz="0" w:space="0" w:color="auto"/>
                                                                            <w:left w:val="none" w:sz="0" w:space="0" w:color="auto"/>
                                                                            <w:bottom w:val="none" w:sz="0" w:space="0" w:color="auto"/>
                                                                            <w:right w:val="none" w:sz="0" w:space="0" w:color="auto"/>
                                                                          </w:divBdr>
                                                                        </w:div>
                                                                        <w:div w:id="941569072">
                                                                          <w:marLeft w:val="0"/>
                                                                          <w:marRight w:val="0"/>
                                                                          <w:marTop w:val="0"/>
                                                                          <w:marBottom w:val="0"/>
                                                                          <w:divBdr>
                                                                            <w:top w:val="none" w:sz="0" w:space="0" w:color="auto"/>
                                                                            <w:left w:val="none" w:sz="0" w:space="0" w:color="auto"/>
                                                                            <w:bottom w:val="none" w:sz="0" w:space="0" w:color="auto"/>
                                                                            <w:right w:val="none" w:sz="0" w:space="0" w:color="auto"/>
                                                                          </w:divBdr>
                                                                          <w:divsChild>
                                                                            <w:div w:id="1164934306">
                                                                              <w:marLeft w:val="0"/>
                                                                              <w:marRight w:val="0"/>
                                                                              <w:marTop w:val="0"/>
                                                                              <w:marBottom w:val="0"/>
                                                                              <w:divBdr>
                                                                                <w:top w:val="none" w:sz="0" w:space="0" w:color="auto"/>
                                                                                <w:left w:val="none" w:sz="0" w:space="0" w:color="auto"/>
                                                                                <w:bottom w:val="none" w:sz="0" w:space="0" w:color="auto"/>
                                                                                <w:right w:val="none" w:sz="0" w:space="0" w:color="auto"/>
                                                                              </w:divBdr>
                                                                            </w:div>
                                                                            <w:div w:id="621232075">
                                                                              <w:marLeft w:val="0"/>
                                                                              <w:marRight w:val="0"/>
                                                                              <w:marTop w:val="0"/>
                                                                              <w:marBottom w:val="0"/>
                                                                              <w:divBdr>
                                                                                <w:top w:val="none" w:sz="0" w:space="0" w:color="auto"/>
                                                                                <w:left w:val="none" w:sz="0" w:space="0" w:color="auto"/>
                                                                                <w:bottom w:val="none" w:sz="0" w:space="0" w:color="auto"/>
                                                                                <w:right w:val="none" w:sz="0" w:space="0" w:color="auto"/>
                                                                              </w:divBdr>
                                                                              <w:divsChild>
                                                                                <w:div w:id="49111238">
                                                                                  <w:marLeft w:val="0"/>
                                                                                  <w:marRight w:val="0"/>
                                                                                  <w:marTop w:val="0"/>
                                                                                  <w:marBottom w:val="0"/>
                                                                                  <w:divBdr>
                                                                                    <w:top w:val="none" w:sz="0" w:space="0" w:color="auto"/>
                                                                                    <w:left w:val="none" w:sz="0" w:space="0" w:color="auto"/>
                                                                                    <w:bottom w:val="none" w:sz="0" w:space="0" w:color="auto"/>
                                                                                    <w:right w:val="none" w:sz="0" w:space="0" w:color="auto"/>
                                                                                  </w:divBdr>
                                                                                  <w:divsChild>
                                                                                    <w:div w:id="1511456781">
                                                                                      <w:marLeft w:val="0"/>
                                                                                      <w:marRight w:val="0"/>
                                                                                      <w:marTop w:val="0"/>
                                                                                      <w:marBottom w:val="0"/>
                                                                                      <w:divBdr>
                                                                                        <w:top w:val="none" w:sz="0" w:space="0" w:color="auto"/>
                                                                                        <w:left w:val="none" w:sz="0" w:space="0" w:color="auto"/>
                                                                                        <w:bottom w:val="none" w:sz="0" w:space="0" w:color="auto"/>
                                                                                        <w:right w:val="none" w:sz="0" w:space="0" w:color="auto"/>
                                                                                      </w:divBdr>
                                                                                      <w:divsChild>
                                                                                        <w:div w:id="1878810768">
                                                                                          <w:marLeft w:val="0"/>
                                                                                          <w:marRight w:val="0"/>
                                                                                          <w:marTop w:val="0"/>
                                                                                          <w:marBottom w:val="0"/>
                                                                                          <w:divBdr>
                                                                                            <w:top w:val="none" w:sz="0" w:space="0" w:color="auto"/>
                                                                                            <w:left w:val="none" w:sz="0" w:space="0" w:color="auto"/>
                                                                                            <w:bottom w:val="none" w:sz="0" w:space="0" w:color="auto"/>
                                                                                            <w:right w:val="none" w:sz="0" w:space="0" w:color="auto"/>
                                                                                          </w:divBdr>
                                                                                          <w:divsChild>
                                                                                            <w:div w:id="1244870916">
                                                                                              <w:marLeft w:val="0"/>
                                                                                              <w:marRight w:val="0"/>
                                                                                              <w:marTop w:val="0"/>
                                                                                              <w:marBottom w:val="0"/>
                                                                                              <w:divBdr>
                                                                                                <w:top w:val="none" w:sz="0" w:space="0" w:color="auto"/>
                                                                                                <w:left w:val="none" w:sz="0" w:space="0" w:color="auto"/>
                                                                                                <w:bottom w:val="none" w:sz="0" w:space="0" w:color="auto"/>
                                                                                                <w:right w:val="none" w:sz="0" w:space="0" w:color="auto"/>
                                                                                              </w:divBdr>
                                                                                              <w:divsChild>
                                                                                                <w:div w:id="1854220674">
                                                                                                  <w:marLeft w:val="0"/>
                                                                                                  <w:marRight w:val="0"/>
                                                                                                  <w:marTop w:val="0"/>
                                                                                                  <w:marBottom w:val="0"/>
                                                                                                  <w:divBdr>
                                                                                                    <w:top w:val="none" w:sz="0" w:space="0" w:color="auto"/>
                                                                                                    <w:left w:val="none" w:sz="0" w:space="0" w:color="auto"/>
                                                                                                    <w:bottom w:val="none" w:sz="0" w:space="0" w:color="auto"/>
                                                                                                    <w:right w:val="none" w:sz="0" w:space="0" w:color="auto"/>
                                                                                                  </w:divBdr>
                                                                                                </w:div>
                                                                                                <w:div w:id="480004250">
                                                                                                  <w:marLeft w:val="0"/>
                                                                                                  <w:marRight w:val="0"/>
                                                                                                  <w:marTop w:val="0"/>
                                                                                                  <w:marBottom w:val="0"/>
                                                                                                  <w:divBdr>
                                                                                                    <w:top w:val="none" w:sz="0" w:space="0" w:color="auto"/>
                                                                                                    <w:left w:val="none" w:sz="0" w:space="0" w:color="auto"/>
                                                                                                    <w:bottom w:val="none" w:sz="0" w:space="0" w:color="auto"/>
                                                                                                    <w:right w:val="none" w:sz="0" w:space="0" w:color="auto"/>
                                                                                                  </w:divBdr>
                                                                                                  <w:divsChild>
                                                                                                    <w:div w:id="1672217645">
                                                                                                      <w:marLeft w:val="0"/>
                                                                                                      <w:marRight w:val="0"/>
                                                                                                      <w:marTop w:val="0"/>
                                                                                                      <w:marBottom w:val="0"/>
                                                                                                      <w:divBdr>
                                                                                                        <w:top w:val="none" w:sz="0" w:space="0" w:color="auto"/>
                                                                                                        <w:left w:val="none" w:sz="0" w:space="0" w:color="auto"/>
                                                                                                        <w:bottom w:val="none" w:sz="0" w:space="0" w:color="auto"/>
                                                                                                        <w:right w:val="none" w:sz="0" w:space="0" w:color="auto"/>
                                                                                                      </w:divBdr>
                                                                                                    </w:div>
                                                                                                    <w:div w:id="11949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69591">
                                                                                          <w:marLeft w:val="0"/>
                                                                                          <w:marRight w:val="0"/>
                                                                                          <w:marTop w:val="0"/>
                                                                                          <w:marBottom w:val="0"/>
                                                                                          <w:divBdr>
                                                                                            <w:top w:val="none" w:sz="0" w:space="0" w:color="auto"/>
                                                                                            <w:left w:val="none" w:sz="0" w:space="0" w:color="auto"/>
                                                                                            <w:bottom w:val="none" w:sz="0" w:space="0" w:color="auto"/>
                                                                                            <w:right w:val="none" w:sz="0" w:space="0" w:color="auto"/>
                                                                                          </w:divBdr>
                                                                                          <w:divsChild>
                                                                                            <w:div w:id="3051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7533">
                                                                                      <w:marLeft w:val="0"/>
                                                                                      <w:marRight w:val="0"/>
                                                                                      <w:marTop w:val="0"/>
                                                                                      <w:marBottom w:val="0"/>
                                                                                      <w:divBdr>
                                                                                        <w:top w:val="none" w:sz="0" w:space="0" w:color="auto"/>
                                                                                        <w:left w:val="none" w:sz="0" w:space="0" w:color="auto"/>
                                                                                        <w:bottom w:val="none" w:sz="0" w:space="0" w:color="auto"/>
                                                                                        <w:right w:val="none" w:sz="0" w:space="0" w:color="auto"/>
                                                                                      </w:divBdr>
                                                                                      <w:divsChild>
                                                                                        <w:div w:id="685205871">
                                                                                          <w:marLeft w:val="0"/>
                                                                                          <w:marRight w:val="0"/>
                                                                                          <w:marTop w:val="0"/>
                                                                                          <w:marBottom w:val="0"/>
                                                                                          <w:divBdr>
                                                                                            <w:top w:val="none" w:sz="0" w:space="0" w:color="auto"/>
                                                                                            <w:left w:val="none" w:sz="0" w:space="0" w:color="auto"/>
                                                                                            <w:bottom w:val="none" w:sz="0" w:space="0" w:color="auto"/>
                                                                                            <w:right w:val="none" w:sz="0" w:space="0" w:color="auto"/>
                                                                                          </w:divBdr>
                                                                                          <w:divsChild>
                                                                                            <w:div w:id="1686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5434">
                                                                                      <w:marLeft w:val="0"/>
                                                                                      <w:marRight w:val="0"/>
                                                                                      <w:marTop w:val="0"/>
                                                                                      <w:marBottom w:val="0"/>
                                                                                      <w:divBdr>
                                                                                        <w:top w:val="none" w:sz="0" w:space="0" w:color="auto"/>
                                                                                        <w:left w:val="none" w:sz="0" w:space="0" w:color="auto"/>
                                                                                        <w:bottom w:val="none" w:sz="0" w:space="0" w:color="auto"/>
                                                                                        <w:right w:val="none" w:sz="0" w:space="0" w:color="auto"/>
                                                                                      </w:divBdr>
                                                                                      <w:divsChild>
                                                                                        <w:div w:id="452482957">
                                                                                          <w:marLeft w:val="0"/>
                                                                                          <w:marRight w:val="0"/>
                                                                                          <w:marTop w:val="0"/>
                                                                                          <w:marBottom w:val="0"/>
                                                                                          <w:divBdr>
                                                                                            <w:top w:val="none" w:sz="0" w:space="0" w:color="auto"/>
                                                                                            <w:left w:val="none" w:sz="0" w:space="0" w:color="auto"/>
                                                                                            <w:bottom w:val="none" w:sz="0" w:space="0" w:color="auto"/>
                                                                                            <w:right w:val="none" w:sz="0" w:space="0" w:color="auto"/>
                                                                                          </w:divBdr>
                                                                                          <w:divsChild>
                                                                                            <w:div w:id="1502433169">
                                                                                              <w:marLeft w:val="0"/>
                                                                                              <w:marRight w:val="0"/>
                                                                                              <w:marTop w:val="0"/>
                                                                                              <w:marBottom w:val="0"/>
                                                                                              <w:divBdr>
                                                                                                <w:top w:val="none" w:sz="0" w:space="0" w:color="auto"/>
                                                                                                <w:left w:val="none" w:sz="0" w:space="0" w:color="auto"/>
                                                                                                <w:bottom w:val="none" w:sz="0" w:space="0" w:color="auto"/>
                                                                                                <w:right w:val="none" w:sz="0" w:space="0" w:color="auto"/>
                                                                                              </w:divBdr>
                                                                                              <w:divsChild>
                                                                                                <w:div w:id="384792503">
                                                                                                  <w:marLeft w:val="0"/>
                                                                                                  <w:marRight w:val="0"/>
                                                                                                  <w:marTop w:val="0"/>
                                                                                                  <w:marBottom w:val="0"/>
                                                                                                  <w:divBdr>
                                                                                                    <w:top w:val="none" w:sz="0" w:space="0" w:color="auto"/>
                                                                                                    <w:left w:val="none" w:sz="0" w:space="0" w:color="auto"/>
                                                                                                    <w:bottom w:val="none" w:sz="0" w:space="0" w:color="auto"/>
                                                                                                    <w:right w:val="none" w:sz="0" w:space="0" w:color="auto"/>
                                                                                                  </w:divBdr>
                                                                                                </w:div>
                                                                                                <w:div w:id="307637977">
                                                                                                  <w:marLeft w:val="0"/>
                                                                                                  <w:marRight w:val="0"/>
                                                                                                  <w:marTop w:val="0"/>
                                                                                                  <w:marBottom w:val="0"/>
                                                                                                  <w:divBdr>
                                                                                                    <w:top w:val="none" w:sz="0" w:space="0" w:color="auto"/>
                                                                                                    <w:left w:val="none" w:sz="0" w:space="0" w:color="auto"/>
                                                                                                    <w:bottom w:val="none" w:sz="0" w:space="0" w:color="auto"/>
                                                                                                    <w:right w:val="none" w:sz="0" w:space="0" w:color="auto"/>
                                                                                                  </w:divBdr>
                                                                                                  <w:divsChild>
                                                                                                    <w:div w:id="1480610543">
                                                                                                      <w:marLeft w:val="0"/>
                                                                                                      <w:marRight w:val="0"/>
                                                                                                      <w:marTop w:val="0"/>
                                                                                                      <w:marBottom w:val="0"/>
                                                                                                      <w:divBdr>
                                                                                                        <w:top w:val="none" w:sz="0" w:space="0" w:color="auto"/>
                                                                                                        <w:left w:val="none" w:sz="0" w:space="0" w:color="auto"/>
                                                                                                        <w:bottom w:val="none" w:sz="0" w:space="0" w:color="auto"/>
                                                                                                        <w:right w:val="none" w:sz="0" w:space="0" w:color="auto"/>
                                                                                                      </w:divBdr>
                                                                                                    </w:div>
                                                                                                    <w:div w:id="9045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52437">
                                                                                          <w:marLeft w:val="0"/>
                                                                                          <w:marRight w:val="0"/>
                                                                                          <w:marTop w:val="0"/>
                                                                                          <w:marBottom w:val="0"/>
                                                                                          <w:divBdr>
                                                                                            <w:top w:val="none" w:sz="0" w:space="0" w:color="auto"/>
                                                                                            <w:left w:val="none" w:sz="0" w:space="0" w:color="auto"/>
                                                                                            <w:bottom w:val="none" w:sz="0" w:space="0" w:color="auto"/>
                                                                                            <w:right w:val="none" w:sz="0" w:space="0" w:color="auto"/>
                                                                                          </w:divBdr>
                                                                                          <w:divsChild>
                                                                                            <w:div w:id="13880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05136">
                                                                                  <w:marLeft w:val="0"/>
                                                                                  <w:marRight w:val="0"/>
                                                                                  <w:marTop w:val="0"/>
                                                                                  <w:marBottom w:val="0"/>
                                                                                  <w:divBdr>
                                                                                    <w:top w:val="none" w:sz="0" w:space="0" w:color="auto"/>
                                                                                    <w:left w:val="none" w:sz="0" w:space="0" w:color="auto"/>
                                                                                    <w:bottom w:val="none" w:sz="0" w:space="0" w:color="auto"/>
                                                                                    <w:right w:val="none" w:sz="0" w:space="0" w:color="auto"/>
                                                                                  </w:divBdr>
                                                                                  <w:divsChild>
                                                                                    <w:div w:id="821387527">
                                                                                      <w:marLeft w:val="0"/>
                                                                                      <w:marRight w:val="0"/>
                                                                                      <w:marTop w:val="0"/>
                                                                                      <w:marBottom w:val="0"/>
                                                                                      <w:divBdr>
                                                                                        <w:top w:val="none" w:sz="0" w:space="0" w:color="auto"/>
                                                                                        <w:left w:val="none" w:sz="0" w:space="0" w:color="auto"/>
                                                                                        <w:bottom w:val="none" w:sz="0" w:space="0" w:color="auto"/>
                                                                                        <w:right w:val="none" w:sz="0" w:space="0" w:color="auto"/>
                                                                                      </w:divBdr>
                                                                                      <w:divsChild>
                                                                                        <w:div w:id="451947657">
                                                                                          <w:marLeft w:val="0"/>
                                                                                          <w:marRight w:val="0"/>
                                                                                          <w:marTop w:val="0"/>
                                                                                          <w:marBottom w:val="0"/>
                                                                                          <w:divBdr>
                                                                                            <w:top w:val="none" w:sz="0" w:space="0" w:color="auto"/>
                                                                                            <w:left w:val="none" w:sz="0" w:space="0" w:color="auto"/>
                                                                                            <w:bottom w:val="none" w:sz="0" w:space="0" w:color="auto"/>
                                                                                            <w:right w:val="none" w:sz="0" w:space="0" w:color="auto"/>
                                                                                          </w:divBdr>
                                                                                          <w:divsChild>
                                                                                            <w:div w:id="859969925">
                                                                                              <w:marLeft w:val="0"/>
                                                                                              <w:marRight w:val="0"/>
                                                                                              <w:marTop w:val="0"/>
                                                                                              <w:marBottom w:val="0"/>
                                                                                              <w:divBdr>
                                                                                                <w:top w:val="none" w:sz="0" w:space="0" w:color="auto"/>
                                                                                                <w:left w:val="none" w:sz="0" w:space="0" w:color="auto"/>
                                                                                                <w:bottom w:val="none" w:sz="0" w:space="0" w:color="auto"/>
                                                                                                <w:right w:val="none" w:sz="0" w:space="0" w:color="auto"/>
                                                                                              </w:divBdr>
                                                                                              <w:divsChild>
                                                                                                <w:div w:id="1085300476">
                                                                                                  <w:marLeft w:val="0"/>
                                                                                                  <w:marRight w:val="0"/>
                                                                                                  <w:marTop w:val="0"/>
                                                                                                  <w:marBottom w:val="0"/>
                                                                                                  <w:divBdr>
                                                                                                    <w:top w:val="none" w:sz="0" w:space="0" w:color="auto"/>
                                                                                                    <w:left w:val="none" w:sz="0" w:space="0" w:color="auto"/>
                                                                                                    <w:bottom w:val="none" w:sz="0" w:space="0" w:color="auto"/>
                                                                                                    <w:right w:val="none" w:sz="0" w:space="0" w:color="auto"/>
                                                                                                  </w:divBdr>
                                                                                                </w:div>
                                                                                                <w:div w:id="1154297680">
                                                                                                  <w:marLeft w:val="0"/>
                                                                                                  <w:marRight w:val="0"/>
                                                                                                  <w:marTop w:val="0"/>
                                                                                                  <w:marBottom w:val="0"/>
                                                                                                  <w:divBdr>
                                                                                                    <w:top w:val="none" w:sz="0" w:space="0" w:color="auto"/>
                                                                                                    <w:left w:val="none" w:sz="0" w:space="0" w:color="auto"/>
                                                                                                    <w:bottom w:val="none" w:sz="0" w:space="0" w:color="auto"/>
                                                                                                    <w:right w:val="none" w:sz="0" w:space="0" w:color="auto"/>
                                                                                                  </w:divBdr>
                                                                                                  <w:divsChild>
                                                                                                    <w:div w:id="114522514">
                                                                                                      <w:marLeft w:val="0"/>
                                                                                                      <w:marRight w:val="0"/>
                                                                                                      <w:marTop w:val="0"/>
                                                                                                      <w:marBottom w:val="0"/>
                                                                                                      <w:divBdr>
                                                                                                        <w:top w:val="none" w:sz="0" w:space="0" w:color="auto"/>
                                                                                                        <w:left w:val="none" w:sz="0" w:space="0" w:color="auto"/>
                                                                                                        <w:bottom w:val="none" w:sz="0" w:space="0" w:color="auto"/>
                                                                                                        <w:right w:val="none" w:sz="0" w:space="0" w:color="auto"/>
                                                                                                      </w:divBdr>
                                                                                                    </w:div>
                                                                                                    <w:div w:id="1466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8842">
                                                                                          <w:marLeft w:val="0"/>
                                                                                          <w:marRight w:val="0"/>
                                                                                          <w:marTop w:val="0"/>
                                                                                          <w:marBottom w:val="0"/>
                                                                                          <w:divBdr>
                                                                                            <w:top w:val="none" w:sz="0" w:space="0" w:color="auto"/>
                                                                                            <w:left w:val="none" w:sz="0" w:space="0" w:color="auto"/>
                                                                                            <w:bottom w:val="none" w:sz="0" w:space="0" w:color="auto"/>
                                                                                            <w:right w:val="none" w:sz="0" w:space="0" w:color="auto"/>
                                                                                          </w:divBdr>
                                                                                          <w:divsChild>
                                                                                            <w:div w:id="4197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2338">
                                                                              <w:marLeft w:val="0"/>
                                                                              <w:marRight w:val="0"/>
                                                                              <w:marTop w:val="0"/>
                                                                              <w:marBottom w:val="0"/>
                                                                              <w:divBdr>
                                                                                <w:top w:val="none" w:sz="0" w:space="0" w:color="auto"/>
                                                                                <w:left w:val="none" w:sz="0" w:space="0" w:color="auto"/>
                                                                                <w:bottom w:val="none" w:sz="0" w:space="0" w:color="auto"/>
                                                                                <w:right w:val="none" w:sz="0" w:space="0" w:color="auto"/>
                                                                              </w:divBdr>
                                                                              <w:divsChild>
                                                                                <w:div w:id="1006176072">
                                                                                  <w:marLeft w:val="0"/>
                                                                                  <w:marRight w:val="0"/>
                                                                                  <w:marTop w:val="0"/>
                                                                                  <w:marBottom w:val="0"/>
                                                                                  <w:divBdr>
                                                                                    <w:top w:val="none" w:sz="0" w:space="0" w:color="auto"/>
                                                                                    <w:left w:val="none" w:sz="0" w:space="0" w:color="auto"/>
                                                                                    <w:bottom w:val="none" w:sz="0" w:space="0" w:color="auto"/>
                                                                                    <w:right w:val="none" w:sz="0" w:space="0" w:color="auto"/>
                                                                                  </w:divBdr>
                                                                                  <w:divsChild>
                                                                                    <w:div w:id="283004576">
                                                                                      <w:marLeft w:val="0"/>
                                                                                      <w:marRight w:val="0"/>
                                                                                      <w:marTop w:val="0"/>
                                                                                      <w:marBottom w:val="0"/>
                                                                                      <w:divBdr>
                                                                                        <w:top w:val="none" w:sz="0" w:space="0" w:color="auto"/>
                                                                                        <w:left w:val="none" w:sz="0" w:space="0" w:color="auto"/>
                                                                                        <w:bottom w:val="none" w:sz="0" w:space="0" w:color="auto"/>
                                                                                        <w:right w:val="none" w:sz="0" w:space="0" w:color="auto"/>
                                                                                      </w:divBdr>
                                                                                      <w:divsChild>
                                                                                        <w:div w:id="625309855">
                                                                                          <w:marLeft w:val="0"/>
                                                                                          <w:marRight w:val="0"/>
                                                                                          <w:marTop w:val="0"/>
                                                                                          <w:marBottom w:val="0"/>
                                                                                          <w:divBdr>
                                                                                            <w:top w:val="none" w:sz="0" w:space="0" w:color="auto"/>
                                                                                            <w:left w:val="none" w:sz="0" w:space="0" w:color="auto"/>
                                                                                            <w:bottom w:val="none" w:sz="0" w:space="0" w:color="auto"/>
                                                                                            <w:right w:val="none" w:sz="0" w:space="0" w:color="auto"/>
                                                                                          </w:divBdr>
                                                                                        </w:div>
                                                                                      </w:divsChild>
                                                                                    </w:div>
                                                                                    <w:div w:id="602808173">
                                                                                      <w:marLeft w:val="0"/>
                                                                                      <w:marRight w:val="0"/>
                                                                                      <w:marTop w:val="0"/>
                                                                                      <w:marBottom w:val="0"/>
                                                                                      <w:divBdr>
                                                                                        <w:top w:val="none" w:sz="0" w:space="0" w:color="auto"/>
                                                                                        <w:left w:val="none" w:sz="0" w:space="0" w:color="auto"/>
                                                                                        <w:bottom w:val="none" w:sz="0" w:space="0" w:color="auto"/>
                                                                                        <w:right w:val="none" w:sz="0" w:space="0" w:color="auto"/>
                                                                                      </w:divBdr>
                                                                                      <w:divsChild>
                                                                                        <w:div w:id="20455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681310">
                                                                      <w:marLeft w:val="0"/>
                                                                      <w:marRight w:val="0"/>
                                                                      <w:marTop w:val="0"/>
                                                                      <w:marBottom w:val="0"/>
                                                                      <w:divBdr>
                                                                        <w:top w:val="none" w:sz="0" w:space="0" w:color="auto"/>
                                                                        <w:left w:val="none" w:sz="0" w:space="0" w:color="auto"/>
                                                                        <w:bottom w:val="none" w:sz="0" w:space="0" w:color="auto"/>
                                                                        <w:right w:val="none" w:sz="0" w:space="0" w:color="auto"/>
                                                                      </w:divBdr>
                                                                    </w:div>
                                                                    <w:div w:id="1929381014">
                                                                      <w:marLeft w:val="0"/>
                                                                      <w:marRight w:val="0"/>
                                                                      <w:marTop w:val="0"/>
                                                                      <w:marBottom w:val="0"/>
                                                                      <w:divBdr>
                                                                        <w:top w:val="none" w:sz="0" w:space="0" w:color="auto"/>
                                                                        <w:left w:val="none" w:sz="0" w:space="0" w:color="auto"/>
                                                                        <w:bottom w:val="none" w:sz="0" w:space="0" w:color="auto"/>
                                                                        <w:right w:val="none" w:sz="0" w:space="0" w:color="auto"/>
                                                                      </w:divBdr>
                                                                      <w:divsChild>
                                                                        <w:div w:id="653490911">
                                                                          <w:marLeft w:val="0"/>
                                                                          <w:marRight w:val="0"/>
                                                                          <w:marTop w:val="0"/>
                                                                          <w:marBottom w:val="0"/>
                                                                          <w:divBdr>
                                                                            <w:top w:val="none" w:sz="0" w:space="0" w:color="auto"/>
                                                                            <w:left w:val="none" w:sz="0" w:space="0" w:color="auto"/>
                                                                            <w:bottom w:val="none" w:sz="0" w:space="0" w:color="auto"/>
                                                                            <w:right w:val="none" w:sz="0" w:space="0" w:color="auto"/>
                                                                          </w:divBdr>
                                                                          <w:divsChild>
                                                                            <w:div w:id="6610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1443">
                                                                      <w:marLeft w:val="0"/>
                                                                      <w:marRight w:val="0"/>
                                                                      <w:marTop w:val="0"/>
                                                                      <w:marBottom w:val="0"/>
                                                                      <w:divBdr>
                                                                        <w:top w:val="none" w:sz="0" w:space="0" w:color="auto"/>
                                                                        <w:left w:val="none" w:sz="0" w:space="0" w:color="auto"/>
                                                                        <w:bottom w:val="none" w:sz="0" w:space="0" w:color="auto"/>
                                                                        <w:right w:val="none" w:sz="0" w:space="0" w:color="auto"/>
                                                                      </w:divBdr>
                                                                      <w:divsChild>
                                                                        <w:div w:id="2118132895">
                                                                          <w:marLeft w:val="0"/>
                                                                          <w:marRight w:val="0"/>
                                                                          <w:marTop w:val="0"/>
                                                                          <w:marBottom w:val="0"/>
                                                                          <w:divBdr>
                                                                            <w:top w:val="none" w:sz="0" w:space="0" w:color="auto"/>
                                                                            <w:left w:val="none" w:sz="0" w:space="0" w:color="auto"/>
                                                                            <w:bottom w:val="none" w:sz="0" w:space="0" w:color="auto"/>
                                                                            <w:right w:val="none" w:sz="0" w:space="0" w:color="auto"/>
                                                                          </w:divBdr>
                                                                        </w:div>
                                                                        <w:div w:id="1004169481">
                                                                          <w:marLeft w:val="0"/>
                                                                          <w:marRight w:val="0"/>
                                                                          <w:marTop w:val="0"/>
                                                                          <w:marBottom w:val="0"/>
                                                                          <w:divBdr>
                                                                            <w:top w:val="none" w:sz="0" w:space="0" w:color="auto"/>
                                                                            <w:left w:val="none" w:sz="0" w:space="0" w:color="auto"/>
                                                                            <w:bottom w:val="none" w:sz="0" w:space="0" w:color="auto"/>
                                                                            <w:right w:val="none" w:sz="0" w:space="0" w:color="auto"/>
                                                                          </w:divBdr>
                                                                          <w:divsChild>
                                                                            <w:div w:id="1249535225">
                                                                              <w:marLeft w:val="0"/>
                                                                              <w:marRight w:val="0"/>
                                                                              <w:marTop w:val="0"/>
                                                                              <w:marBottom w:val="0"/>
                                                                              <w:divBdr>
                                                                                <w:top w:val="none" w:sz="0" w:space="0" w:color="auto"/>
                                                                                <w:left w:val="none" w:sz="0" w:space="0" w:color="auto"/>
                                                                                <w:bottom w:val="none" w:sz="0" w:space="0" w:color="auto"/>
                                                                                <w:right w:val="none" w:sz="0" w:space="0" w:color="auto"/>
                                                                              </w:divBdr>
                                                                              <w:divsChild>
                                                                                <w:div w:id="17633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6335">
                                                                          <w:marLeft w:val="0"/>
                                                                          <w:marRight w:val="0"/>
                                                                          <w:marTop w:val="0"/>
                                                                          <w:marBottom w:val="0"/>
                                                                          <w:divBdr>
                                                                            <w:top w:val="none" w:sz="0" w:space="0" w:color="auto"/>
                                                                            <w:left w:val="none" w:sz="0" w:space="0" w:color="auto"/>
                                                                            <w:bottom w:val="none" w:sz="0" w:space="0" w:color="auto"/>
                                                                            <w:right w:val="none" w:sz="0" w:space="0" w:color="auto"/>
                                                                          </w:divBdr>
                                                                        </w:div>
                                                                        <w:div w:id="1328241723">
                                                                          <w:marLeft w:val="0"/>
                                                                          <w:marRight w:val="0"/>
                                                                          <w:marTop w:val="0"/>
                                                                          <w:marBottom w:val="0"/>
                                                                          <w:divBdr>
                                                                            <w:top w:val="none" w:sz="0" w:space="0" w:color="auto"/>
                                                                            <w:left w:val="none" w:sz="0" w:space="0" w:color="auto"/>
                                                                            <w:bottom w:val="none" w:sz="0" w:space="0" w:color="auto"/>
                                                                            <w:right w:val="none" w:sz="0" w:space="0" w:color="auto"/>
                                                                          </w:divBdr>
                                                                          <w:divsChild>
                                                                            <w:div w:id="553347835">
                                                                              <w:marLeft w:val="0"/>
                                                                              <w:marRight w:val="0"/>
                                                                              <w:marTop w:val="0"/>
                                                                              <w:marBottom w:val="0"/>
                                                                              <w:divBdr>
                                                                                <w:top w:val="none" w:sz="0" w:space="0" w:color="auto"/>
                                                                                <w:left w:val="none" w:sz="0" w:space="0" w:color="auto"/>
                                                                                <w:bottom w:val="none" w:sz="0" w:space="0" w:color="auto"/>
                                                                                <w:right w:val="none" w:sz="0" w:space="0" w:color="auto"/>
                                                                              </w:divBdr>
                                                                              <w:divsChild>
                                                                                <w:div w:id="19445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4456">
                                                                          <w:marLeft w:val="0"/>
                                                                          <w:marRight w:val="0"/>
                                                                          <w:marTop w:val="0"/>
                                                                          <w:marBottom w:val="0"/>
                                                                          <w:divBdr>
                                                                            <w:top w:val="none" w:sz="0" w:space="0" w:color="auto"/>
                                                                            <w:left w:val="none" w:sz="0" w:space="0" w:color="auto"/>
                                                                            <w:bottom w:val="none" w:sz="0" w:space="0" w:color="auto"/>
                                                                            <w:right w:val="none" w:sz="0" w:space="0" w:color="auto"/>
                                                                          </w:divBdr>
                                                                        </w:div>
                                                                        <w:div w:id="1761020612">
                                                                          <w:marLeft w:val="0"/>
                                                                          <w:marRight w:val="0"/>
                                                                          <w:marTop w:val="0"/>
                                                                          <w:marBottom w:val="0"/>
                                                                          <w:divBdr>
                                                                            <w:top w:val="none" w:sz="0" w:space="0" w:color="auto"/>
                                                                            <w:left w:val="none" w:sz="0" w:space="0" w:color="auto"/>
                                                                            <w:bottom w:val="none" w:sz="0" w:space="0" w:color="auto"/>
                                                                            <w:right w:val="none" w:sz="0" w:space="0" w:color="auto"/>
                                                                          </w:divBdr>
                                                                          <w:divsChild>
                                                                            <w:div w:id="1444887806">
                                                                              <w:marLeft w:val="0"/>
                                                                              <w:marRight w:val="0"/>
                                                                              <w:marTop w:val="0"/>
                                                                              <w:marBottom w:val="0"/>
                                                                              <w:divBdr>
                                                                                <w:top w:val="none" w:sz="0" w:space="0" w:color="auto"/>
                                                                                <w:left w:val="none" w:sz="0" w:space="0" w:color="auto"/>
                                                                                <w:bottom w:val="none" w:sz="0" w:space="0" w:color="auto"/>
                                                                                <w:right w:val="none" w:sz="0" w:space="0" w:color="auto"/>
                                                                              </w:divBdr>
                                                                              <w:divsChild>
                                                                                <w:div w:id="2928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08">
                                                                          <w:marLeft w:val="0"/>
                                                                          <w:marRight w:val="0"/>
                                                                          <w:marTop w:val="0"/>
                                                                          <w:marBottom w:val="0"/>
                                                                          <w:divBdr>
                                                                            <w:top w:val="none" w:sz="0" w:space="0" w:color="auto"/>
                                                                            <w:left w:val="none" w:sz="0" w:space="0" w:color="auto"/>
                                                                            <w:bottom w:val="none" w:sz="0" w:space="0" w:color="auto"/>
                                                                            <w:right w:val="none" w:sz="0" w:space="0" w:color="auto"/>
                                                                          </w:divBdr>
                                                                        </w:div>
                                                                        <w:div w:id="306395876">
                                                                          <w:marLeft w:val="0"/>
                                                                          <w:marRight w:val="0"/>
                                                                          <w:marTop w:val="0"/>
                                                                          <w:marBottom w:val="0"/>
                                                                          <w:divBdr>
                                                                            <w:top w:val="none" w:sz="0" w:space="0" w:color="auto"/>
                                                                            <w:left w:val="none" w:sz="0" w:space="0" w:color="auto"/>
                                                                            <w:bottom w:val="none" w:sz="0" w:space="0" w:color="auto"/>
                                                                            <w:right w:val="none" w:sz="0" w:space="0" w:color="auto"/>
                                                                          </w:divBdr>
                                                                          <w:divsChild>
                                                                            <w:div w:id="1425146096">
                                                                              <w:marLeft w:val="0"/>
                                                                              <w:marRight w:val="0"/>
                                                                              <w:marTop w:val="0"/>
                                                                              <w:marBottom w:val="0"/>
                                                                              <w:divBdr>
                                                                                <w:top w:val="none" w:sz="0" w:space="0" w:color="auto"/>
                                                                                <w:left w:val="none" w:sz="0" w:space="0" w:color="auto"/>
                                                                                <w:bottom w:val="none" w:sz="0" w:space="0" w:color="auto"/>
                                                                                <w:right w:val="none" w:sz="0" w:space="0" w:color="auto"/>
                                                                              </w:divBdr>
                                                                              <w:divsChild>
                                                                                <w:div w:id="21040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8559">
                                                                          <w:marLeft w:val="0"/>
                                                                          <w:marRight w:val="0"/>
                                                                          <w:marTop w:val="0"/>
                                                                          <w:marBottom w:val="0"/>
                                                                          <w:divBdr>
                                                                            <w:top w:val="none" w:sz="0" w:space="0" w:color="auto"/>
                                                                            <w:left w:val="none" w:sz="0" w:space="0" w:color="auto"/>
                                                                            <w:bottom w:val="none" w:sz="0" w:space="0" w:color="auto"/>
                                                                            <w:right w:val="none" w:sz="0" w:space="0" w:color="auto"/>
                                                                          </w:divBdr>
                                                                        </w:div>
                                                                        <w:div w:id="1197280100">
                                                                          <w:marLeft w:val="0"/>
                                                                          <w:marRight w:val="0"/>
                                                                          <w:marTop w:val="0"/>
                                                                          <w:marBottom w:val="0"/>
                                                                          <w:divBdr>
                                                                            <w:top w:val="none" w:sz="0" w:space="0" w:color="auto"/>
                                                                            <w:left w:val="none" w:sz="0" w:space="0" w:color="auto"/>
                                                                            <w:bottom w:val="none" w:sz="0" w:space="0" w:color="auto"/>
                                                                            <w:right w:val="none" w:sz="0" w:space="0" w:color="auto"/>
                                                                          </w:divBdr>
                                                                          <w:divsChild>
                                                                            <w:div w:id="1165633387">
                                                                              <w:marLeft w:val="0"/>
                                                                              <w:marRight w:val="0"/>
                                                                              <w:marTop w:val="0"/>
                                                                              <w:marBottom w:val="0"/>
                                                                              <w:divBdr>
                                                                                <w:top w:val="none" w:sz="0" w:space="0" w:color="auto"/>
                                                                                <w:left w:val="none" w:sz="0" w:space="0" w:color="auto"/>
                                                                                <w:bottom w:val="none" w:sz="0" w:space="0" w:color="auto"/>
                                                                                <w:right w:val="none" w:sz="0" w:space="0" w:color="auto"/>
                                                                              </w:divBdr>
                                                                              <w:divsChild>
                                                                                <w:div w:id="17160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16793">
                                                                      <w:marLeft w:val="0"/>
                                                                      <w:marRight w:val="0"/>
                                                                      <w:marTop w:val="0"/>
                                                                      <w:marBottom w:val="0"/>
                                                                      <w:divBdr>
                                                                        <w:top w:val="none" w:sz="0" w:space="0" w:color="auto"/>
                                                                        <w:left w:val="none" w:sz="0" w:space="0" w:color="auto"/>
                                                                        <w:bottom w:val="none" w:sz="0" w:space="0" w:color="auto"/>
                                                                        <w:right w:val="none" w:sz="0" w:space="0" w:color="auto"/>
                                                                      </w:divBdr>
                                                                    </w:div>
                                                                    <w:div w:id="1363895671">
                                                                      <w:marLeft w:val="0"/>
                                                                      <w:marRight w:val="0"/>
                                                                      <w:marTop w:val="0"/>
                                                                      <w:marBottom w:val="0"/>
                                                                      <w:divBdr>
                                                                        <w:top w:val="none" w:sz="0" w:space="0" w:color="auto"/>
                                                                        <w:left w:val="none" w:sz="0" w:space="0" w:color="auto"/>
                                                                        <w:bottom w:val="none" w:sz="0" w:space="0" w:color="auto"/>
                                                                        <w:right w:val="none" w:sz="0" w:space="0" w:color="auto"/>
                                                                      </w:divBdr>
                                                                      <w:divsChild>
                                                                        <w:div w:id="1275744731">
                                                                          <w:marLeft w:val="0"/>
                                                                          <w:marRight w:val="0"/>
                                                                          <w:marTop w:val="0"/>
                                                                          <w:marBottom w:val="0"/>
                                                                          <w:divBdr>
                                                                            <w:top w:val="none" w:sz="0" w:space="0" w:color="auto"/>
                                                                            <w:left w:val="none" w:sz="0" w:space="0" w:color="auto"/>
                                                                            <w:bottom w:val="none" w:sz="0" w:space="0" w:color="auto"/>
                                                                            <w:right w:val="none" w:sz="0" w:space="0" w:color="auto"/>
                                                                          </w:divBdr>
                                                                          <w:divsChild>
                                                                            <w:div w:id="1841121267">
                                                                              <w:marLeft w:val="0"/>
                                                                              <w:marRight w:val="0"/>
                                                                              <w:marTop w:val="0"/>
                                                                              <w:marBottom w:val="0"/>
                                                                              <w:divBdr>
                                                                                <w:top w:val="none" w:sz="0" w:space="0" w:color="auto"/>
                                                                                <w:left w:val="none" w:sz="0" w:space="0" w:color="auto"/>
                                                                                <w:bottom w:val="none" w:sz="0" w:space="0" w:color="auto"/>
                                                                                <w:right w:val="none" w:sz="0" w:space="0" w:color="auto"/>
                                                                              </w:divBdr>
                                                                              <w:divsChild>
                                                                                <w:div w:id="1643079149">
                                                                                  <w:marLeft w:val="0"/>
                                                                                  <w:marRight w:val="0"/>
                                                                                  <w:marTop w:val="0"/>
                                                                                  <w:marBottom w:val="0"/>
                                                                                  <w:divBdr>
                                                                                    <w:top w:val="none" w:sz="0" w:space="0" w:color="auto"/>
                                                                                    <w:left w:val="none" w:sz="0" w:space="0" w:color="auto"/>
                                                                                    <w:bottom w:val="none" w:sz="0" w:space="0" w:color="auto"/>
                                                                                    <w:right w:val="none" w:sz="0" w:space="0" w:color="auto"/>
                                                                                  </w:divBdr>
                                                                                  <w:divsChild>
                                                                                    <w:div w:id="89187">
                                                                                      <w:marLeft w:val="0"/>
                                                                                      <w:marRight w:val="0"/>
                                                                                      <w:marTop w:val="0"/>
                                                                                      <w:marBottom w:val="0"/>
                                                                                      <w:divBdr>
                                                                                        <w:top w:val="none" w:sz="0" w:space="0" w:color="auto"/>
                                                                                        <w:left w:val="none" w:sz="0" w:space="0" w:color="auto"/>
                                                                                        <w:bottom w:val="none" w:sz="0" w:space="0" w:color="auto"/>
                                                                                        <w:right w:val="none" w:sz="0" w:space="0" w:color="auto"/>
                                                                                      </w:divBdr>
                                                                                      <w:divsChild>
                                                                                        <w:div w:id="888372283">
                                                                                          <w:marLeft w:val="0"/>
                                                                                          <w:marRight w:val="0"/>
                                                                                          <w:marTop w:val="0"/>
                                                                                          <w:marBottom w:val="0"/>
                                                                                          <w:divBdr>
                                                                                            <w:top w:val="none" w:sz="0" w:space="0" w:color="auto"/>
                                                                                            <w:left w:val="none" w:sz="0" w:space="0" w:color="auto"/>
                                                                                            <w:bottom w:val="none" w:sz="0" w:space="0" w:color="auto"/>
                                                                                            <w:right w:val="none" w:sz="0" w:space="0" w:color="auto"/>
                                                                                          </w:divBdr>
                                                                                        </w:div>
                                                                                      </w:divsChild>
                                                                                    </w:div>
                                                                                    <w:div w:id="140536891">
                                                                                      <w:marLeft w:val="0"/>
                                                                                      <w:marRight w:val="0"/>
                                                                                      <w:marTop w:val="0"/>
                                                                                      <w:marBottom w:val="0"/>
                                                                                      <w:divBdr>
                                                                                        <w:top w:val="none" w:sz="0" w:space="0" w:color="auto"/>
                                                                                        <w:left w:val="none" w:sz="0" w:space="0" w:color="auto"/>
                                                                                        <w:bottom w:val="none" w:sz="0" w:space="0" w:color="auto"/>
                                                                                        <w:right w:val="none" w:sz="0" w:space="0" w:color="auto"/>
                                                                                      </w:divBdr>
                                                                                      <w:divsChild>
                                                                                        <w:div w:id="1471821401">
                                                                                          <w:marLeft w:val="0"/>
                                                                                          <w:marRight w:val="0"/>
                                                                                          <w:marTop w:val="0"/>
                                                                                          <w:marBottom w:val="0"/>
                                                                                          <w:divBdr>
                                                                                            <w:top w:val="none" w:sz="0" w:space="0" w:color="auto"/>
                                                                                            <w:left w:val="none" w:sz="0" w:space="0" w:color="auto"/>
                                                                                            <w:bottom w:val="none" w:sz="0" w:space="0" w:color="auto"/>
                                                                                            <w:right w:val="none" w:sz="0" w:space="0" w:color="auto"/>
                                                                                          </w:divBdr>
                                                                                        </w:div>
                                                                                      </w:divsChild>
                                                                                    </w:div>
                                                                                    <w:div w:id="993417051">
                                                                                      <w:marLeft w:val="0"/>
                                                                                      <w:marRight w:val="0"/>
                                                                                      <w:marTop w:val="0"/>
                                                                                      <w:marBottom w:val="0"/>
                                                                                      <w:divBdr>
                                                                                        <w:top w:val="none" w:sz="0" w:space="0" w:color="auto"/>
                                                                                        <w:left w:val="none" w:sz="0" w:space="0" w:color="auto"/>
                                                                                        <w:bottom w:val="none" w:sz="0" w:space="0" w:color="auto"/>
                                                                                        <w:right w:val="none" w:sz="0" w:space="0" w:color="auto"/>
                                                                                      </w:divBdr>
                                                                                      <w:divsChild>
                                                                                        <w:div w:id="1111128484">
                                                                                          <w:marLeft w:val="0"/>
                                                                                          <w:marRight w:val="0"/>
                                                                                          <w:marTop w:val="0"/>
                                                                                          <w:marBottom w:val="0"/>
                                                                                          <w:divBdr>
                                                                                            <w:top w:val="none" w:sz="0" w:space="0" w:color="auto"/>
                                                                                            <w:left w:val="none" w:sz="0" w:space="0" w:color="auto"/>
                                                                                            <w:bottom w:val="none" w:sz="0" w:space="0" w:color="auto"/>
                                                                                            <w:right w:val="none" w:sz="0" w:space="0" w:color="auto"/>
                                                                                          </w:divBdr>
                                                                                        </w:div>
                                                                                      </w:divsChild>
                                                                                    </w:div>
                                                                                    <w:div w:id="1033338239">
                                                                                      <w:marLeft w:val="0"/>
                                                                                      <w:marRight w:val="0"/>
                                                                                      <w:marTop w:val="0"/>
                                                                                      <w:marBottom w:val="0"/>
                                                                                      <w:divBdr>
                                                                                        <w:top w:val="none" w:sz="0" w:space="0" w:color="auto"/>
                                                                                        <w:left w:val="none" w:sz="0" w:space="0" w:color="auto"/>
                                                                                        <w:bottom w:val="none" w:sz="0" w:space="0" w:color="auto"/>
                                                                                        <w:right w:val="none" w:sz="0" w:space="0" w:color="auto"/>
                                                                                      </w:divBdr>
                                                                                      <w:divsChild>
                                                                                        <w:div w:id="1487670147">
                                                                                          <w:marLeft w:val="0"/>
                                                                                          <w:marRight w:val="0"/>
                                                                                          <w:marTop w:val="0"/>
                                                                                          <w:marBottom w:val="0"/>
                                                                                          <w:divBdr>
                                                                                            <w:top w:val="none" w:sz="0" w:space="0" w:color="auto"/>
                                                                                            <w:left w:val="none" w:sz="0" w:space="0" w:color="auto"/>
                                                                                            <w:bottom w:val="none" w:sz="0" w:space="0" w:color="auto"/>
                                                                                            <w:right w:val="none" w:sz="0" w:space="0" w:color="auto"/>
                                                                                          </w:divBdr>
                                                                                        </w:div>
                                                                                      </w:divsChild>
                                                                                    </w:div>
                                                                                    <w:div w:id="1494369165">
                                                                                      <w:marLeft w:val="0"/>
                                                                                      <w:marRight w:val="0"/>
                                                                                      <w:marTop w:val="0"/>
                                                                                      <w:marBottom w:val="0"/>
                                                                                      <w:divBdr>
                                                                                        <w:top w:val="none" w:sz="0" w:space="0" w:color="auto"/>
                                                                                        <w:left w:val="none" w:sz="0" w:space="0" w:color="auto"/>
                                                                                        <w:bottom w:val="none" w:sz="0" w:space="0" w:color="auto"/>
                                                                                        <w:right w:val="none" w:sz="0" w:space="0" w:color="auto"/>
                                                                                      </w:divBdr>
                                                                                      <w:divsChild>
                                                                                        <w:div w:id="436028470">
                                                                                          <w:marLeft w:val="0"/>
                                                                                          <w:marRight w:val="0"/>
                                                                                          <w:marTop w:val="0"/>
                                                                                          <w:marBottom w:val="0"/>
                                                                                          <w:divBdr>
                                                                                            <w:top w:val="none" w:sz="0" w:space="0" w:color="auto"/>
                                                                                            <w:left w:val="none" w:sz="0" w:space="0" w:color="auto"/>
                                                                                            <w:bottom w:val="none" w:sz="0" w:space="0" w:color="auto"/>
                                                                                            <w:right w:val="none" w:sz="0" w:space="0" w:color="auto"/>
                                                                                          </w:divBdr>
                                                                                        </w:div>
                                                                                      </w:divsChild>
                                                                                    </w:div>
                                                                                    <w:div w:id="1590579095">
                                                                                      <w:marLeft w:val="0"/>
                                                                                      <w:marRight w:val="0"/>
                                                                                      <w:marTop w:val="0"/>
                                                                                      <w:marBottom w:val="0"/>
                                                                                      <w:divBdr>
                                                                                        <w:top w:val="none" w:sz="0" w:space="0" w:color="auto"/>
                                                                                        <w:left w:val="none" w:sz="0" w:space="0" w:color="auto"/>
                                                                                        <w:bottom w:val="none" w:sz="0" w:space="0" w:color="auto"/>
                                                                                        <w:right w:val="none" w:sz="0" w:space="0" w:color="auto"/>
                                                                                      </w:divBdr>
                                                                                      <w:divsChild>
                                                                                        <w:div w:id="2877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027023">
                                                                      <w:marLeft w:val="0"/>
                                                                      <w:marRight w:val="0"/>
                                                                      <w:marTop w:val="0"/>
                                                                      <w:marBottom w:val="0"/>
                                                                      <w:divBdr>
                                                                        <w:top w:val="none" w:sz="0" w:space="0" w:color="auto"/>
                                                                        <w:left w:val="none" w:sz="0" w:space="0" w:color="auto"/>
                                                                        <w:bottom w:val="none" w:sz="0" w:space="0" w:color="auto"/>
                                                                        <w:right w:val="none" w:sz="0" w:space="0" w:color="auto"/>
                                                                      </w:divBdr>
                                                                      <w:divsChild>
                                                                        <w:div w:id="1123771520">
                                                                          <w:marLeft w:val="0"/>
                                                                          <w:marRight w:val="0"/>
                                                                          <w:marTop w:val="0"/>
                                                                          <w:marBottom w:val="0"/>
                                                                          <w:divBdr>
                                                                            <w:top w:val="none" w:sz="0" w:space="0" w:color="auto"/>
                                                                            <w:left w:val="none" w:sz="0" w:space="0" w:color="auto"/>
                                                                            <w:bottom w:val="none" w:sz="0" w:space="0" w:color="auto"/>
                                                                            <w:right w:val="none" w:sz="0" w:space="0" w:color="auto"/>
                                                                          </w:divBdr>
                                                                        </w:div>
                                                                        <w:div w:id="927927110">
                                                                          <w:marLeft w:val="0"/>
                                                                          <w:marRight w:val="0"/>
                                                                          <w:marTop w:val="0"/>
                                                                          <w:marBottom w:val="0"/>
                                                                          <w:divBdr>
                                                                            <w:top w:val="none" w:sz="0" w:space="0" w:color="auto"/>
                                                                            <w:left w:val="none" w:sz="0" w:space="0" w:color="auto"/>
                                                                            <w:bottom w:val="none" w:sz="0" w:space="0" w:color="auto"/>
                                                                            <w:right w:val="none" w:sz="0" w:space="0" w:color="auto"/>
                                                                          </w:divBdr>
                                                                          <w:divsChild>
                                                                            <w:div w:id="2049723779">
                                                                              <w:marLeft w:val="0"/>
                                                                              <w:marRight w:val="0"/>
                                                                              <w:marTop w:val="0"/>
                                                                              <w:marBottom w:val="0"/>
                                                                              <w:divBdr>
                                                                                <w:top w:val="none" w:sz="0" w:space="0" w:color="auto"/>
                                                                                <w:left w:val="none" w:sz="0" w:space="0" w:color="auto"/>
                                                                                <w:bottom w:val="none" w:sz="0" w:space="0" w:color="auto"/>
                                                                                <w:right w:val="none" w:sz="0" w:space="0" w:color="auto"/>
                                                                              </w:divBdr>
                                                                              <w:divsChild>
                                                                                <w:div w:id="9972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1158">
                                                                          <w:marLeft w:val="0"/>
                                                                          <w:marRight w:val="0"/>
                                                                          <w:marTop w:val="0"/>
                                                                          <w:marBottom w:val="0"/>
                                                                          <w:divBdr>
                                                                            <w:top w:val="none" w:sz="0" w:space="0" w:color="auto"/>
                                                                            <w:left w:val="none" w:sz="0" w:space="0" w:color="auto"/>
                                                                            <w:bottom w:val="none" w:sz="0" w:space="0" w:color="auto"/>
                                                                            <w:right w:val="none" w:sz="0" w:space="0" w:color="auto"/>
                                                                          </w:divBdr>
                                                                        </w:div>
                                                                        <w:div w:id="210271666">
                                                                          <w:marLeft w:val="0"/>
                                                                          <w:marRight w:val="0"/>
                                                                          <w:marTop w:val="0"/>
                                                                          <w:marBottom w:val="0"/>
                                                                          <w:divBdr>
                                                                            <w:top w:val="none" w:sz="0" w:space="0" w:color="auto"/>
                                                                            <w:left w:val="none" w:sz="0" w:space="0" w:color="auto"/>
                                                                            <w:bottom w:val="none" w:sz="0" w:space="0" w:color="auto"/>
                                                                            <w:right w:val="none" w:sz="0" w:space="0" w:color="auto"/>
                                                                          </w:divBdr>
                                                                          <w:divsChild>
                                                                            <w:div w:id="1005547668">
                                                                              <w:marLeft w:val="0"/>
                                                                              <w:marRight w:val="0"/>
                                                                              <w:marTop w:val="0"/>
                                                                              <w:marBottom w:val="0"/>
                                                                              <w:divBdr>
                                                                                <w:top w:val="none" w:sz="0" w:space="0" w:color="auto"/>
                                                                                <w:left w:val="none" w:sz="0" w:space="0" w:color="auto"/>
                                                                                <w:bottom w:val="none" w:sz="0" w:space="0" w:color="auto"/>
                                                                                <w:right w:val="none" w:sz="0" w:space="0" w:color="auto"/>
                                                                              </w:divBdr>
                                                                              <w:divsChild>
                                                                                <w:div w:id="4931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50145">
                                                                      <w:marLeft w:val="0"/>
                                                                      <w:marRight w:val="0"/>
                                                                      <w:marTop w:val="0"/>
                                                                      <w:marBottom w:val="0"/>
                                                                      <w:divBdr>
                                                                        <w:top w:val="none" w:sz="0" w:space="0" w:color="auto"/>
                                                                        <w:left w:val="none" w:sz="0" w:space="0" w:color="auto"/>
                                                                        <w:bottom w:val="none" w:sz="0" w:space="0" w:color="auto"/>
                                                                        <w:right w:val="none" w:sz="0" w:space="0" w:color="auto"/>
                                                                      </w:divBdr>
                                                                      <w:divsChild>
                                                                        <w:div w:id="1167094866">
                                                                          <w:marLeft w:val="0"/>
                                                                          <w:marRight w:val="0"/>
                                                                          <w:marTop w:val="0"/>
                                                                          <w:marBottom w:val="0"/>
                                                                          <w:divBdr>
                                                                            <w:top w:val="none" w:sz="0" w:space="0" w:color="auto"/>
                                                                            <w:left w:val="none" w:sz="0" w:space="0" w:color="auto"/>
                                                                            <w:bottom w:val="none" w:sz="0" w:space="0" w:color="auto"/>
                                                                            <w:right w:val="none" w:sz="0" w:space="0" w:color="auto"/>
                                                                          </w:divBdr>
                                                                          <w:divsChild>
                                                                            <w:div w:id="982856899">
                                                                              <w:marLeft w:val="0"/>
                                                                              <w:marRight w:val="0"/>
                                                                              <w:marTop w:val="0"/>
                                                                              <w:marBottom w:val="0"/>
                                                                              <w:divBdr>
                                                                                <w:top w:val="none" w:sz="0" w:space="0" w:color="auto"/>
                                                                                <w:left w:val="none" w:sz="0" w:space="0" w:color="auto"/>
                                                                                <w:bottom w:val="none" w:sz="0" w:space="0" w:color="auto"/>
                                                                                <w:right w:val="none" w:sz="0" w:space="0" w:color="auto"/>
                                                                              </w:divBdr>
                                                                              <w:divsChild>
                                                                                <w:div w:id="1120034277">
                                                                                  <w:marLeft w:val="0"/>
                                                                                  <w:marRight w:val="0"/>
                                                                                  <w:marTop w:val="0"/>
                                                                                  <w:marBottom w:val="0"/>
                                                                                  <w:divBdr>
                                                                                    <w:top w:val="none" w:sz="0" w:space="0" w:color="auto"/>
                                                                                    <w:left w:val="none" w:sz="0" w:space="0" w:color="auto"/>
                                                                                    <w:bottom w:val="none" w:sz="0" w:space="0" w:color="auto"/>
                                                                                    <w:right w:val="none" w:sz="0" w:space="0" w:color="auto"/>
                                                                                  </w:divBdr>
                                                                                  <w:divsChild>
                                                                                    <w:div w:id="1949390526">
                                                                                      <w:marLeft w:val="0"/>
                                                                                      <w:marRight w:val="0"/>
                                                                                      <w:marTop w:val="0"/>
                                                                                      <w:marBottom w:val="0"/>
                                                                                      <w:divBdr>
                                                                                        <w:top w:val="none" w:sz="0" w:space="0" w:color="auto"/>
                                                                                        <w:left w:val="none" w:sz="0" w:space="0" w:color="auto"/>
                                                                                        <w:bottom w:val="none" w:sz="0" w:space="0" w:color="auto"/>
                                                                                        <w:right w:val="none" w:sz="0" w:space="0" w:color="auto"/>
                                                                                      </w:divBdr>
                                                                                      <w:divsChild>
                                                                                        <w:div w:id="927467530">
                                                                                          <w:marLeft w:val="0"/>
                                                                                          <w:marRight w:val="0"/>
                                                                                          <w:marTop w:val="0"/>
                                                                                          <w:marBottom w:val="0"/>
                                                                                          <w:divBdr>
                                                                                            <w:top w:val="none" w:sz="0" w:space="0" w:color="auto"/>
                                                                                            <w:left w:val="none" w:sz="0" w:space="0" w:color="auto"/>
                                                                                            <w:bottom w:val="none" w:sz="0" w:space="0" w:color="auto"/>
                                                                                            <w:right w:val="none" w:sz="0" w:space="0" w:color="auto"/>
                                                                                          </w:divBdr>
                                                                                        </w:div>
                                                                                      </w:divsChild>
                                                                                    </w:div>
                                                                                    <w:div w:id="1854958269">
                                                                                      <w:marLeft w:val="0"/>
                                                                                      <w:marRight w:val="0"/>
                                                                                      <w:marTop w:val="0"/>
                                                                                      <w:marBottom w:val="0"/>
                                                                                      <w:divBdr>
                                                                                        <w:top w:val="none" w:sz="0" w:space="0" w:color="auto"/>
                                                                                        <w:left w:val="none" w:sz="0" w:space="0" w:color="auto"/>
                                                                                        <w:bottom w:val="none" w:sz="0" w:space="0" w:color="auto"/>
                                                                                        <w:right w:val="none" w:sz="0" w:space="0" w:color="auto"/>
                                                                                      </w:divBdr>
                                                                                      <w:divsChild>
                                                                                        <w:div w:id="1171677354">
                                                                                          <w:marLeft w:val="0"/>
                                                                                          <w:marRight w:val="0"/>
                                                                                          <w:marTop w:val="0"/>
                                                                                          <w:marBottom w:val="0"/>
                                                                                          <w:divBdr>
                                                                                            <w:top w:val="none" w:sz="0" w:space="0" w:color="auto"/>
                                                                                            <w:left w:val="none" w:sz="0" w:space="0" w:color="auto"/>
                                                                                            <w:bottom w:val="none" w:sz="0" w:space="0" w:color="auto"/>
                                                                                            <w:right w:val="none" w:sz="0" w:space="0" w:color="auto"/>
                                                                                          </w:divBdr>
                                                                                        </w:div>
                                                                                      </w:divsChild>
                                                                                    </w:div>
                                                                                    <w:div w:id="1557472441">
                                                                                      <w:marLeft w:val="0"/>
                                                                                      <w:marRight w:val="0"/>
                                                                                      <w:marTop w:val="0"/>
                                                                                      <w:marBottom w:val="0"/>
                                                                                      <w:divBdr>
                                                                                        <w:top w:val="none" w:sz="0" w:space="0" w:color="auto"/>
                                                                                        <w:left w:val="none" w:sz="0" w:space="0" w:color="auto"/>
                                                                                        <w:bottom w:val="none" w:sz="0" w:space="0" w:color="auto"/>
                                                                                        <w:right w:val="none" w:sz="0" w:space="0" w:color="auto"/>
                                                                                      </w:divBdr>
                                                                                      <w:divsChild>
                                                                                        <w:div w:id="2104573348">
                                                                                          <w:marLeft w:val="0"/>
                                                                                          <w:marRight w:val="0"/>
                                                                                          <w:marTop w:val="0"/>
                                                                                          <w:marBottom w:val="0"/>
                                                                                          <w:divBdr>
                                                                                            <w:top w:val="none" w:sz="0" w:space="0" w:color="auto"/>
                                                                                            <w:left w:val="none" w:sz="0" w:space="0" w:color="auto"/>
                                                                                            <w:bottom w:val="none" w:sz="0" w:space="0" w:color="auto"/>
                                                                                            <w:right w:val="none" w:sz="0" w:space="0" w:color="auto"/>
                                                                                          </w:divBdr>
                                                                                        </w:div>
                                                                                      </w:divsChild>
                                                                                    </w:div>
                                                                                    <w:div w:id="1645549813">
                                                                                      <w:marLeft w:val="0"/>
                                                                                      <w:marRight w:val="0"/>
                                                                                      <w:marTop w:val="0"/>
                                                                                      <w:marBottom w:val="0"/>
                                                                                      <w:divBdr>
                                                                                        <w:top w:val="none" w:sz="0" w:space="0" w:color="auto"/>
                                                                                        <w:left w:val="none" w:sz="0" w:space="0" w:color="auto"/>
                                                                                        <w:bottom w:val="none" w:sz="0" w:space="0" w:color="auto"/>
                                                                                        <w:right w:val="none" w:sz="0" w:space="0" w:color="auto"/>
                                                                                      </w:divBdr>
                                                                                      <w:divsChild>
                                                                                        <w:div w:id="1636132613">
                                                                                          <w:marLeft w:val="0"/>
                                                                                          <w:marRight w:val="0"/>
                                                                                          <w:marTop w:val="0"/>
                                                                                          <w:marBottom w:val="0"/>
                                                                                          <w:divBdr>
                                                                                            <w:top w:val="none" w:sz="0" w:space="0" w:color="auto"/>
                                                                                            <w:left w:val="none" w:sz="0" w:space="0" w:color="auto"/>
                                                                                            <w:bottom w:val="none" w:sz="0" w:space="0" w:color="auto"/>
                                                                                            <w:right w:val="none" w:sz="0" w:space="0" w:color="auto"/>
                                                                                          </w:divBdr>
                                                                                        </w:div>
                                                                                      </w:divsChild>
                                                                                    </w:div>
                                                                                    <w:div w:id="709453361">
                                                                                      <w:marLeft w:val="0"/>
                                                                                      <w:marRight w:val="0"/>
                                                                                      <w:marTop w:val="0"/>
                                                                                      <w:marBottom w:val="0"/>
                                                                                      <w:divBdr>
                                                                                        <w:top w:val="none" w:sz="0" w:space="0" w:color="auto"/>
                                                                                        <w:left w:val="none" w:sz="0" w:space="0" w:color="auto"/>
                                                                                        <w:bottom w:val="none" w:sz="0" w:space="0" w:color="auto"/>
                                                                                        <w:right w:val="none" w:sz="0" w:space="0" w:color="auto"/>
                                                                                      </w:divBdr>
                                                                                      <w:divsChild>
                                                                                        <w:div w:id="134419535">
                                                                                          <w:marLeft w:val="0"/>
                                                                                          <w:marRight w:val="0"/>
                                                                                          <w:marTop w:val="0"/>
                                                                                          <w:marBottom w:val="0"/>
                                                                                          <w:divBdr>
                                                                                            <w:top w:val="none" w:sz="0" w:space="0" w:color="auto"/>
                                                                                            <w:left w:val="none" w:sz="0" w:space="0" w:color="auto"/>
                                                                                            <w:bottom w:val="none" w:sz="0" w:space="0" w:color="auto"/>
                                                                                            <w:right w:val="none" w:sz="0" w:space="0" w:color="auto"/>
                                                                                          </w:divBdr>
                                                                                        </w:div>
                                                                                      </w:divsChild>
                                                                                    </w:div>
                                                                                    <w:div w:id="1116563588">
                                                                                      <w:marLeft w:val="0"/>
                                                                                      <w:marRight w:val="0"/>
                                                                                      <w:marTop w:val="0"/>
                                                                                      <w:marBottom w:val="0"/>
                                                                                      <w:divBdr>
                                                                                        <w:top w:val="none" w:sz="0" w:space="0" w:color="auto"/>
                                                                                        <w:left w:val="none" w:sz="0" w:space="0" w:color="auto"/>
                                                                                        <w:bottom w:val="none" w:sz="0" w:space="0" w:color="auto"/>
                                                                                        <w:right w:val="none" w:sz="0" w:space="0" w:color="auto"/>
                                                                                      </w:divBdr>
                                                                                      <w:divsChild>
                                                                                        <w:div w:id="20339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296888">
                                                                      <w:marLeft w:val="0"/>
                                                                      <w:marRight w:val="0"/>
                                                                      <w:marTop w:val="0"/>
                                                                      <w:marBottom w:val="0"/>
                                                                      <w:divBdr>
                                                                        <w:top w:val="none" w:sz="0" w:space="0" w:color="auto"/>
                                                                        <w:left w:val="none" w:sz="0" w:space="0" w:color="auto"/>
                                                                        <w:bottom w:val="none" w:sz="0" w:space="0" w:color="auto"/>
                                                                        <w:right w:val="none" w:sz="0" w:space="0" w:color="auto"/>
                                                                      </w:divBdr>
                                                                      <w:divsChild>
                                                                        <w:div w:id="531848920">
                                                                          <w:marLeft w:val="0"/>
                                                                          <w:marRight w:val="0"/>
                                                                          <w:marTop w:val="0"/>
                                                                          <w:marBottom w:val="0"/>
                                                                          <w:divBdr>
                                                                            <w:top w:val="none" w:sz="0" w:space="0" w:color="auto"/>
                                                                            <w:left w:val="none" w:sz="0" w:space="0" w:color="auto"/>
                                                                            <w:bottom w:val="none" w:sz="0" w:space="0" w:color="auto"/>
                                                                            <w:right w:val="none" w:sz="0" w:space="0" w:color="auto"/>
                                                                          </w:divBdr>
                                                                          <w:divsChild>
                                                                            <w:div w:id="1199050343">
                                                                              <w:marLeft w:val="0"/>
                                                                              <w:marRight w:val="0"/>
                                                                              <w:marTop w:val="0"/>
                                                                              <w:marBottom w:val="0"/>
                                                                              <w:divBdr>
                                                                                <w:top w:val="none" w:sz="0" w:space="0" w:color="auto"/>
                                                                                <w:left w:val="none" w:sz="0" w:space="0" w:color="auto"/>
                                                                                <w:bottom w:val="none" w:sz="0" w:space="0" w:color="auto"/>
                                                                                <w:right w:val="none" w:sz="0" w:space="0" w:color="auto"/>
                                                                              </w:divBdr>
                                                                              <w:divsChild>
                                                                                <w:div w:id="382871103">
                                                                                  <w:marLeft w:val="0"/>
                                                                                  <w:marRight w:val="0"/>
                                                                                  <w:marTop w:val="0"/>
                                                                                  <w:marBottom w:val="0"/>
                                                                                  <w:divBdr>
                                                                                    <w:top w:val="none" w:sz="0" w:space="0" w:color="auto"/>
                                                                                    <w:left w:val="none" w:sz="0" w:space="0" w:color="auto"/>
                                                                                    <w:bottom w:val="none" w:sz="0" w:space="0" w:color="auto"/>
                                                                                    <w:right w:val="none" w:sz="0" w:space="0" w:color="auto"/>
                                                                                  </w:divBdr>
                                                                                  <w:divsChild>
                                                                                    <w:div w:id="571890788">
                                                                                      <w:marLeft w:val="0"/>
                                                                                      <w:marRight w:val="0"/>
                                                                                      <w:marTop w:val="0"/>
                                                                                      <w:marBottom w:val="0"/>
                                                                                      <w:divBdr>
                                                                                        <w:top w:val="none" w:sz="0" w:space="0" w:color="auto"/>
                                                                                        <w:left w:val="none" w:sz="0" w:space="0" w:color="auto"/>
                                                                                        <w:bottom w:val="none" w:sz="0" w:space="0" w:color="auto"/>
                                                                                        <w:right w:val="none" w:sz="0" w:space="0" w:color="auto"/>
                                                                                      </w:divBdr>
                                                                                      <w:divsChild>
                                                                                        <w:div w:id="1867983682">
                                                                                          <w:marLeft w:val="0"/>
                                                                                          <w:marRight w:val="0"/>
                                                                                          <w:marTop w:val="0"/>
                                                                                          <w:marBottom w:val="0"/>
                                                                                          <w:divBdr>
                                                                                            <w:top w:val="none" w:sz="0" w:space="0" w:color="auto"/>
                                                                                            <w:left w:val="none" w:sz="0" w:space="0" w:color="auto"/>
                                                                                            <w:bottom w:val="none" w:sz="0" w:space="0" w:color="auto"/>
                                                                                            <w:right w:val="none" w:sz="0" w:space="0" w:color="auto"/>
                                                                                          </w:divBdr>
                                                                                          <w:divsChild>
                                                                                            <w:div w:id="879591002">
                                                                                              <w:marLeft w:val="0"/>
                                                                                              <w:marRight w:val="0"/>
                                                                                              <w:marTop w:val="0"/>
                                                                                              <w:marBottom w:val="0"/>
                                                                                              <w:divBdr>
                                                                                                <w:top w:val="none" w:sz="0" w:space="0" w:color="auto"/>
                                                                                                <w:left w:val="none" w:sz="0" w:space="0" w:color="auto"/>
                                                                                                <w:bottom w:val="none" w:sz="0" w:space="0" w:color="auto"/>
                                                                                                <w:right w:val="none" w:sz="0" w:space="0" w:color="auto"/>
                                                                                              </w:divBdr>
                                                                                            </w:div>
                                                                                          </w:divsChild>
                                                                                        </w:div>
                                                                                        <w:div w:id="153910712">
                                                                                          <w:marLeft w:val="0"/>
                                                                                          <w:marRight w:val="0"/>
                                                                                          <w:marTop w:val="0"/>
                                                                                          <w:marBottom w:val="0"/>
                                                                                          <w:divBdr>
                                                                                            <w:top w:val="none" w:sz="0" w:space="0" w:color="auto"/>
                                                                                            <w:left w:val="none" w:sz="0" w:space="0" w:color="auto"/>
                                                                                            <w:bottom w:val="none" w:sz="0" w:space="0" w:color="auto"/>
                                                                                            <w:right w:val="none" w:sz="0" w:space="0" w:color="auto"/>
                                                                                          </w:divBdr>
                                                                                          <w:divsChild>
                                                                                            <w:div w:id="686100505">
                                                                                              <w:marLeft w:val="0"/>
                                                                                              <w:marRight w:val="0"/>
                                                                                              <w:marTop w:val="0"/>
                                                                                              <w:marBottom w:val="0"/>
                                                                                              <w:divBdr>
                                                                                                <w:top w:val="none" w:sz="0" w:space="0" w:color="auto"/>
                                                                                                <w:left w:val="none" w:sz="0" w:space="0" w:color="auto"/>
                                                                                                <w:bottom w:val="none" w:sz="0" w:space="0" w:color="auto"/>
                                                                                                <w:right w:val="none" w:sz="0" w:space="0" w:color="auto"/>
                                                                                              </w:divBdr>
                                                                                            </w:div>
                                                                                          </w:divsChild>
                                                                                        </w:div>
                                                                                        <w:div w:id="407770609">
                                                                                          <w:marLeft w:val="0"/>
                                                                                          <w:marRight w:val="0"/>
                                                                                          <w:marTop w:val="0"/>
                                                                                          <w:marBottom w:val="0"/>
                                                                                          <w:divBdr>
                                                                                            <w:top w:val="none" w:sz="0" w:space="0" w:color="auto"/>
                                                                                            <w:left w:val="none" w:sz="0" w:space="0" w:color="auto"/>
                                                                                            <w:bottom w:val="none" w:sz="0" w:space="0" w:color="auto"/>
                                                                                            <w:right w:val="none" w:sz="0" w:space="0" w:color="auto"/>
                                                                                          </w:divBdr>
                                                                                          <w:divsChild>
                                                                                            <w:div w:id="741609524">
                                                                                              <w:marLeft w:val="0"/>
                                                                                              <w:marRight w:val="0"/>
                                                                                              <w:marTop w:val="0"/>
                                                                                              <w:marBottom w:val="0"/>
                                                                                              <w:divBdr>
                                                                                                <w:top w:val="none" w:sz="0" w:space="0" w:color="auto"/>
                                                                                                <w:left w:val="none" w:sz="0" w:space="0" w:color="auto"/>
                                                                                                <w:bottom w:val="none" w:sz="0" w:space="0" w:color="auto"/>
                                                                                                <w:right w:val="none" w:sz="0" w:space="0" w:color="auto"/>
                                                                                              </w:divBdr>
                                                                                            </w:div>
                                                                                          </w:divsChild>
                                                                                        </w:div>
                                                                                        <w:div w:id="580454451">
                                                                                          <w:marLeft w:val="0"/>
                                                                                          <w:marRight w:val="0"/>
                                                                                          <w:marTop w:val="0"/>
                                                                                          <w:marBottom w:val="0"/>
                                                                                          <w:divBdr>
                                                                                            <w:top w:val="none" w:sz="0" w:space="0" w:color="auto"/>
                                                                                            <w:left w:val="none" w:sz="0" w:space="0" w:color="auto"/>
                                                                                            <w:bottom w:val="none" w:sz="0" w:space="0" w:color="auto"/>
                                                                                            <w:right w:val="none" w:sz="0" w:space="0" w:color="auto"/>
                                                                                          </w:divBdr>
                                                                                          <w:divsChild>
                                                                                            <w:div w:id="15222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1471980">
                                                  <w:marLeft w:val="0"/>
                                                  <w:marRight w:val="0"/>
                                                  <w:marTop w:val="0"/>
                                                  <w:marBottom w:val="0"/>
                                                  <w:divBdr>
                                                    <w:top w:val="none" w:sz="0" w:space="0" w:color="auto"/>
                                                    <w:left w:val="none" w:sz="0" w:space="0" w:color="auto"/>
                                                    <w:bottom w:val="none" w:sz="0" w:space="0" w:color="auto"/>
                                                    <w:right w:val="none" w:sz="0" w:space="0" w:color="auto"/>
                                                  </w:divBdr>
                                                  <w:divsChild>
                                                    <w:div w:id="13829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534715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30420244">
          <w:marLeft w:val="0"/>
          <w:marRight w:val="0"/>
          <w:marTop w:val="0"/>
          <w:marBottom w:val="0"/>
          <w:divBdr>
            <w:top w:val="none" w:sz="0" w:space="0" w:color="auto"/>
            <w:left w:val="none" w:sz="0" w:space="0" w:color="auto"/>
            <w:bottom w:val="none" w:sz="0" w:space="0" w:color="auto"/>
            <w:right w:val="none" w:sz="0" w:space="0" w:color="auto"/>
          </w:divBdr>
        </w:div>
      </w:divsChild>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60294480">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752478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98810503">
          <w:marLeft w:val="0"/>
          <w:marRight w:val="0"/>
          <w:marTop w:val="0"/>
          <w:marBottom w:val="0"/>
          <w:divBdr>
            <w:top w:val="none" w:sz="0" w:space="0" w:color="auto"/>
            <w:left w:val="none" w:sz="0" w:space="0" w:color="auto"/>
            <w:bottom w:val="none" w:sz="0" w:space="0" w:color="auto"/>
            <w:right w:val="none" w:sz="0" w:space="0" w:color="auto"/>
          </w:divBdr>
        </w:div>
      </w:divsChild>
    </w:div>
    <w:div w:id="1487891394">
      <w:bodyDiv w:val="1"/>
      <w:marLeft w:val="0"/>
      <w:marRight w:val="0"/>
      <w:marTop w:val="0"/>
      <w:marBottom w:val="0"/>
      <w:divBdr>
        <w:top w:val="none" w:sz="0" w:space="0" w:color="auto"/>
        <w:left w:val="none" w:sz="0" w:space="0" w:color="auto"/>
        <w:bottom w:val="none" w:sz="0" w:space="0" w:color="auto"/>
        <w:right w:val="none" w:sz="0" w:space="0" w:color="auto"/>
      </w:divBdr>
    </w:div>
    <w:div w:id="1493444187">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49772483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1832553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17617255">
      <w:bodyDiv w:val="1"/>
      <w:marLeft w:val="0"/>
      <w:marRight w:val="0"/>
      <w:marTop w:val="0"/>
      <w:marBottom w:val="0"/>
      <w:divBdr>
        <w:top w:val="none" w:sz="0" w:space="0" w:color="auto"/>
        <w:left w:val="none" w:sz="0" w:space="0" w:color="auto"/>
        <w:bottom w:val="none" w:sz="0" w:space="0" w:color="auto"/>
        <w:right w:val="none" w:sz="0" w:space="0" w:color="auto"/>
      </w:divBdr>
    </w:div>
    <w:div w:id="154155215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671840847">
          <w:marLeft w:val="0"/>
          <w:marRight w:val="0"/>
          <w:marTop w:val="0"/>
          <w:marBottom w:val="0"/>
          <w:divBdr>
            <w:top w:val="none" w:sz="0" w:space="0" w:color="auto"/>
            <w:left w:val="none" w:sz="0" w:space="0" w:color="auto"/>
            <w:bottom w:val="none" w:sz="0" w:space="0" w:color="auto"/>
            <w:right w:val="none" w:sz="0" w:space="0" w:color="auto"/>
          </w:divBdr>
        </w:div>
      </w:divsChild>
    </w:div>
    <w:div w:id="155099253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13516417">
          <w:marLeft w:val="0"/>
          <w:marRight w:val="0"/>
          <w:marTop w:val="0"/>
          <w:marBottom w:val="0"/>
          <w:divBdr>
            <w:top w:val="none" w:sz="0" w:space="0" w:color="auto"/>
            <w:left w:val="none" w:sz="0" w:space="0" w:color="auto"/>
            <w:bottom w:val="none" w:sz="0" w:space="0" w:color="auto"/>
            <w:right w:val="none" w:sz="0" w:space="0" w:color="auto"/>
          </w:divBdr>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575893212">
      <w:bodyDiv w:val="1"/>
      <w:marLeft w:val="0"/>
      <w:marRight w:val="0"/>
      <w:marTop w:val="0"/>
      <w:marBottom w:val="0"/>
      <w:divBdr>
        <w:top w:val="none" w:sz="0" w:space="0" w:color="auto"/>
        <w:left w:val="none" w:sz="0" w:space="0" w:color="auto"/>
        <w:bottom w:val="none" w:sz="0" w:space="0" w:color="auto"/>
        <w:right w:val="none" w:sz="0" w:space="0" w:color="auto"/>
      </w:divBdr>
    </w:div>
    <w:div w:id="1604412339">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13973654">
      <w:bodyDiv w:val="1"/>
      <w:marLeft w:val="0"/>
      <w:marRight w:val="0"/>
      <w:marTop w:val="0"/>
      <w:marBottom w:val="0"/>
      <w:divBdr>
        <w:top w:val="none" w:sz="0" w:space="0" w:color="auto"/>
        <w:left w:val="none" w:sz="0" w:space="0" w:color="auto"/>
        <w:bottom w:val="none" w:sz="0" w:space="0" w:color="auto"/>
        <w:right w:val="none" w:sz="0" w:space="0" w:color="auto"/>
      </w:divBdr>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4360865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04413733">
          <w:marLeft w:val="0"/>
          <w:marRight w:val="0"/>
          <w:marTop w:val="0"/>
          <w:marBottom w:val="0"/>
          <w:divBdr>
            <w:top w:val="none" w:sz="0" w:space="0" w:color="auto"/>
            <w:left w:val="none" w:sz="0" w:space="0" w:color="auto"/>
            <w:bottom w:val="none" w:sz="0" w:space="0" w:color="auto"/>
            <w:right w:val="none" w:sz="0" w:space="0" w:color="auto"/>
          </w:divBdr>
        </w:div>
      </w:divsChild>
    </w:div>
    <w:div w:id="164619925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02642472">
          <w:marLeft w:val="0"/>
          <w:marRight w:val="0"/>
          <w:marTop w:val="0"/>
          <w:marBottom w:val="0"/>
          <w:divBdr>
            <w:top w:val="none" w:sz="0" w:space="0" w:color="auto"/>
            <w:left w:val="none" w:sz="0" w:space="0" w:color="auto"/>
            <w:bottom w:val="none" w:sz="0" w:space="0" w:color="auto"/>
            <w:right w:val="none" w:sz="0" w:space="0" w:color="auto"/>
          </w:divBdr>
        </w:div>
      </w:divsChild>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67899814">
      <w:bodyDiv w:val="1"/>
      <w:marLeft w:val="0"/>
      <w:marRight w:val="0"/>
      <w:marTop w:val="0"/>
      <w:marBottom w:val="0"/>
      <w:divBdr>
        <w:top w:val="none" w:sz="0" w:space="0" w:color="auto"/>
        <w:left w:val="none" w:sz="0" w:space="0" w:color="auto"/>
        <w:bottom w:val="none" w:sz="0" w:space="0" w:color="auto"/>
        <w:right w:val="none" w:sz="0" w:space="0" w:color="auto"/>
      </w:divBdr>
    </w:div>
    <w:div w:id="1674720400">
      <w:bodyDiv w:val="1"/>
      <w:marLeft w:val="0"/>
      <w:marRight w:val="0"/>
      <w:marTop w:val="0"/>
      <w:marBottom w:val="0"/>
      <w:divBdr>
        <w:top w:val="none" w:sz="0" w:space="0" w:color="auto"/>
        <w:left w:val="none" w:sz="0" w:space="0" w:color="auto"/>
        <w:bottom w:val="none" w:sz="0" w:space="0" w:color="auto"/>
        <w:right w:val="none" w:sz="0" w:space="0" w:color="auto"/>
      </w:divBdr>
    </w:div>
    <w:div w:id="167688399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1192645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6772658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13409536">
          <w:marLeft w:val="0"/>
          <w:marRight w:val="0"/>
          <w:marTop w:val="0"/>
          <w:marBottom w:val="0"/>
          <w:divBdr>
            <w:top w:val="none" w:sz="0" w:space="0" w:color="auto"/>
            <w:left w:val="none" w:sz="0" w:space="0" w:color="auto"/>
            <w:bottom w:val="none" w:sz="0" w:space="0" w:color="auto"/>
            <w:right w:val="none" w:sz="0" w:space="0" w:color="auto"/>
          </w:divBdr>
        </w:div>
      </w:divsChild>
    </w:div>
    <w:div w:id="1682583785">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687828403">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22633230">
      <w:bodyDiv w:val="1"/>
      <w:marLeft w:val="0"/>
      <w:marRight w:val="0"/>
      <w:marTop w:val="0"/>
      <w:marBottom w:val="0"/>
      <w:divBdr>
        <w:top w:val="none" w:sz="0" w:space="0" w:color="auto"/>
        <w:left w:val="none" w:sz="0" w:space="0" w:color="auto"/>
        <w:bottom w:val="none" w:sz="0" w:space="0" w:color="auto"/>
        <w:right w:val="none" w:sz="0" w:space="0" w:color="auto"/>
      </w:divBdr>
    </w:div>
    <w:div w:id="172840947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24716183">
          <w:marLeft w:val="0"/>
          <w:marRight w:val="0"/>
          <w:marTop w:val="0"/>
          <w:marBottom w:val="0"/>
          <w:divBdr>
            <w:top w:val="none" w:sz="0" w:space="0" w:color="auto"/>
            <w:left w:val="none" w:sz="0" w:space="0" w:color="auto"/>
            <w:bottom w:val="none" w:sz="0" w:space="0" w:color="auto"/>
            <w:right w:val="none" w:sz="0" w:space="0" w:color="auto"/>
          </w:divBdr>
        </w:div>
      </w:divsChild>
    </w:div>
    <w:div w:id="173141896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28140830">
          <w:marLeft w:val="0"/>
          <w:marRight w:val="0"/>
          <w:marTop w:val="0"/>
          <w:marBottom w:val="0"/>
          <w:divBdr>
            <w:top w:val="none" w:sz="0" w:space="0" w:color="auto"/>
            <w:left w:val="none" w:sz="0" w:space="0" w:color="auto"/>
            <w:bottom w:val="none" w:sz="0" w:space="0" w:color="auto"/>
            <w:right w:val="none" w:sz="0" w:space="0" w:color="auto"/>
          </w:divBdr>
        </w:div>
      </w:divsChild>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3870065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6971718">
          <w:marLeft w:val="0"/>
          <w:marRight w:val="0"/>
          <w:marTop w:val="0"/>
          <w:marBottom w:val="0"/>
          <w:divBdr>
            <w:top w:val="none" w:sz="0" w:space="0" w:color="auto"/>
            <w:left w:val="none" w:sz="0" w:space="0" w:color="auto"/>
            <w:bottom w:val="none" w:sz="0" w:space="0" w:color="auto"/>
            <w:right w:val="none" w:sz="0" w:space="0" w:color="auto"/>
          </w:divBdr>
        </w:div>
      </w:divsChild>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1388929">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68641921">
      <w:bodyDiv w:val="1"/>
      <w:marLeft w:val="0"/>
      <w:marRight w:val="0"/>
      <w:marTop w:val="0"/>
      <w:marBottom w:val="0"/>
      <w:divBdr>
        <w:top w:val="none" w:sz="0" w:space="0" w:color="auto"/>
        <w:left w:val="none" w:sz="0" w:space="0" w:color="auto"/>
        <w:bottom w:val="none" w:sz="0" w:space="0" w:color="auto"/>
        <w:right w:val="none" w:sz="0" w:space="0" w:color="auto"/>
      </w:divBdr>
      <w:divsChild>
        <w:div w:id="994379272">
          <w:marLeft w:val="0"/>
          <w:marRight w:val="0"/>
          <w:marTop w:val="0"/>
          <w:marBottom w:val="0"/>
          <w:divBdr>
            <w:top w:val="none" w:sz="0" w:space="0" w:color="auto"/>
            <w:left w:val="none" w:sz="0" w:space="0" w:color="auto"/>
            <w:bottom w:val="none" w:sz="0" w:space="0" w:color="auto"/>
            <w:right w:val="none" w:sz="0" w:space="0" w:color="auto"/>
          </w:divBdr>
        </w:div>
      </w:divsChild>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73306291">
      <w:bodyDiv w:val="1"/>
      <w:marLeft w:val="0"/>
      <w:marRight w:val="0"/>
      <w:marTop w:val="0"/>
      <w:marBottom w:val="0"/>
      <w:divBdr>
        <w:top w:val="none" w:sz="0" w:space="0" w:color="auto"/>
        <w:left w:val="none" w:sz="0" w:space="0" w:color="auto"/>
        <w:bottom w:val="none" w:sz="0" w:space="0" w:color="auto"/>
        <w:right w:val="none" w:sz="0" w:space="0" w:color="auto"/>
      </w:divBdr>
    </w:div>
    <w:div w:id="1882132943">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897086730">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3628341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99334308">
          <w:marLeft w:val="0"/>
          <w:marRight w:val="0"/>
          <w:marTop w:val="0"/>
          <w:marBottom w:val="0"/>
          <w:divBdr>
            <w:top w:val="none" w:sz="0" w:space="0" w:color="auto"/>
            <w:left w:val="none" w:sz="0" w:space="0" w:color="auto"/>
            <w:bottom w:val="none" w:sz="0" w:space="0" w:color="auto"/>
            <w:right w:val="none" w:sz="0" w:space="0" w:color="auto"/>
          </w:divBdr>
        </w:div>
      </w:divsChild>
    </w:div>
    <w:div w:id="1954290355">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69625155">
      <w:bodyDiv w:val="1"/>
      <w:marLeft w:val="0"/>
      <w:marRight w:val="0"/>
      <w:marTop w:val="0"/>
      <w:marBottom w:val="0"/>
      <w:divBdr>
        <w:top w:val="none" w:sz="0" w:space="0" w:color="auto"/>
        <w:left w:val="none" w:sz="0" w:space="0" w:color="auto"/>
        <w:bottom w:val="none" w:sz="0" w:space="0" w:color="auto"/>
        <w:right w:val="none" w:sz="0" w:space="0" w:color="auto"/>
      </w:divBdr>
    </w:div>
    <w:div w:id="197906580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22131531">
          <w:marLeft w:val="0"/>
          <w:marRight w:val="0"/>
          <w:marTop w:val="0"/>
          <w:marBottom w:val="0"/>
          <w:divBdr>
            <w:top w:val="none" w:sz="0" w:space="0" w:color="auto"/>
            <w:left w:val="none" w:sz="0" w:space="0" w:color="auto"/>
            <w:bottom w:val="none" w:sz="0" w:space="0" w:color="auto"/>
            <w:right w:val="none" w:sz="0" w:space="0" w:color="auto"/>
          </w:divBdr>
        </w:div>
      </w:divsChild>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199953458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021516374">
          <w:marLeft w:val="0"/>
          <w:marRight w:val="0"/>
          <w:marTop w:val="0"/>
          <w:marBottom w:val="0"/>
          <w:divBdr>
            <w:top w:val="none" w:sz="0" w:space="0" w:color="auto"/>
            <w:left w:val="none" w:sz="0" w:space="0" w:color="auto"/>
            <w:bottom w:val="none" w:sz="0" w:space="0" w:color="auto"/>
            <w:right w:val="none" w:sz="0" w:space="0" w:color="auto"/>
          </w:divBdr>
        </w:div>
      </w:divsChild>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21760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66234782">
          <w:marLeft w:val="0"/>
          <w:marRight w:val="0"/>
          <w:marTop w:val="0"/>
          <w:marBottom w:val="0"/>
          <w:divBdr>
            <w:top w:val="none" w:sz="0" w:space="0" w:color="auto"/>
            <w:left w:val="none" w:sz="0" w:space="0" w:color="auto"/>
            <w:bottom w:val="none" w:sz="0" w:space="0" w:color="auto"/>
            <w:right w:val="none" w:sz="0" w:space="0" w:color="auto"/>
          </w:divBdr>
        </w:div>
      </w:divsChild>
    </w:div>
    <w:div w:id="2054882551">
      <w:bodyDiv w:val="1"/>
      <w:marLeft w:val="0"/>
      <w:marRight w:val="0"/>
      <w:marTop w:val="0"/>
      <w:marBottom w:val="0"/>
      <w:divBdr>
        <w:top w:val="none" w:sz="0" w:space="0" w:color="auto"/>
        <w:left w:val="none" w:sz="0" w:space="0" w:color="auto"/>
        <w:bottom w:val="none" w:sz="0" w:space="0" w:color="auto"/>
        <w:right w:val="none" w:sz="0" w:space="0" w:color="auto"/>
      </w:divBdr>
    </w:div>
    <w:div w:id="2055736862">
      <w:bodyDiv w:val="1"/>
      <w:marLeft w:val="0"/>
      <w:marRight w:val="0"/>
      <w:marTop w:val="0"/>
      <w:marBottom w:val="0"/>
      <w:divBdr>
        <w:top w:val="none" w:sz="0" w:space="0" w:color="auto"/>
        <w:left w:val="none" w:sz="0" w:space="0" w:color="auto"/>
        <w:bottom w:val="none" w:sz="0" w:space="0" w:color="auto"/>
        <w:right w:val="none" w:sz="0" w:space="0" w:color="auto"/>
      </w:divBdr>
    </w:div>
    <w:div w:id="206741593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23839983">
          <w:marLeft w:val="0"/>
          <w:marRight w:val="0"/>
          <w:marTop w:val="0"/>
          <w:marBottom w:val="0"/>
          <w:divBdr>
            <w:top w:val="none" w:sz="0" w:space="0" w:color="auto"/>
            <w:left w:val="none" w:sz="0" w:space="0" w:color="auto"/>
            <w:bottom w:val="none" w:sz="0" w:space="0" w:color="auto"/>
            <w:right w:val="none" w:sz="0" w:space="0" w:color="auto"/>
          </w:divBdr>
        </w:div>
      </w:divsChild>
    </w:div>
    <w:div w:id="207319539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172835535">
          <w:marLeft w:val="0"/>
          <w:marRight w:val="0"/>
          <w:marTop w:val="0"/>
          <w:marBottom w:val="0"/>
          <w:divBdr>
            <w:top w:val="none" w:sz="0" w:space="0" w:color="auto"/>
            <w:left w:val="none" w:sz="0" w:space="0" w:color="auto"/>
            <w:bottom w:val="none" w:sz="0" w:space="0" w:color="auto"/>
            <w:right w:val="none" w:sz="0" w:space="0" w:color="auto"/>
          </w:divBdr>
        </w:div>
      </w:divsChild>
    </w:div>
    <w:div w:id="2080786899">
      <w:bodyDiv w:val="1"/>
      <w:marLeft w:val="0"/>
      <w:marRight w:val="0"/>
      <w:marTop w:val="0"/>
      <w:marBottom w:val="0"/>
      <w:divBdr>
        <w:top w:val="none" w:sz="0" w:space="0" w:color="auto"/>
        <w:left w:val="none" w:sz="0" w:space="0" w:color="auto"/>
        <w:bottom w:val="none" w:sz="0" w:space="0" w:color="auto"/>
        <w:right w:val="none" w:sz="0" w:space="0" w:color="auto"/>
      </w:divBdr>
      <w:divsChild>
        <w:div w:id="702026092">
          <w:marLeft w:val="0"/>
          <w:marRight w:val="0"/>
          <w:marTop w:val="0"/>
          <w:marBottom w:val="0"/>
          <w:divBdr>
            <w:top w:val="none" w:sz="0" w:space="0" w:color="auto"/>
            <w:left w:val="none" w:sz="0" w:space="0" w:color="auto"/>
            <w:bottom w:val="none" w:sz="0" w:space="0" w:color="auto"/>
            <w:right w:val="none" w:sz="0" w:space="0" w:color="auto"/>
          </w:divBdr>
          <w:divsChild>
            <w:div w:id="2030058775">
              <w:marLeft w:val="0"/>
              <w:marRight w:val="0"/>
              <w:marTop w:val="0"/>
              <w:marBottom w:val="0"/>
              <w:divBdr>
                <w:top w:val="none" w:sz="0" w:space="0" w:color="auto"/>
                <w:left w:val="none" w:sz="0" w:space="0" w:color="auto"/>
                <w:bottom w:val="none" w:sz="0" w:space="0" w:color="auto"/>
                <w:right w:val="none" w:sz="0" w:space="0" w:color="auto"/>
              </w:divBdr>
              <w:divsChild>
                <w:div w:id="229001825">
                  <w:marLeft w:val="0"/>
                  <w:marRight w:val="0"/>
                  <w:marTop w:val="0"/>
                  <w:marBottom w:val="0"/>
                  <w:divBdr>
                    <w:top w:val="none" w:sz="0" w:space="0" w:color="auto"/>
                    <w:left w:val="none" w:sz="0" w:space="0" w:color="auto"/>
                    <w:bottom w:val="none" w:sz="0" w:space="0" w:color="auto"/>
                    <w:right w:val="none" w:sz="0" w:space="0" w:color="auto"/>
                  </w:divBdr>
                  <w:divsChild>
                    <w:div w:id="2064595075">
                      <w:marLeft w:val="0"/>
                      <w:marRight w:val="0"/>
                      <w:marTop w:val="0"/>
                      <w:marBottom w:val="0"/>
                      <w:divBdr>
                        <w:top w:val="none" w:sz="0" w:space="0" w:color="auto"/>
                        <w:left w:val="none" w:sz="0" w:space="0" w:color="auto"/>
                        <w:bottom w:val="none" w:sz="0" w:space="0" w:color="auto"/>
                        <w:right w:val="none" w:sz="0" w:space="0" w:color="auto"/>
                      </w:divBdr>
                      <w:divsChild>
                        <w:div w:id="903953916">
                          <w:marLeft w:val="0"/>
                          <w:marRight w:val="0"/>
                          <w:marTop w:val="0"/>
                          <w:marBottom w:val="0"/>
                          <w:divBdr>
                            <w:top w:val="none" w:sz="0" w:space="0" w:color="auto"/>
                            <w:left w:val="none" w:sz="0" w:space="0" w:color="auto"/>
                            <w:bottom w:val="none" w:sz="0" w:space="0" w:color="auto"/>
                            <w:right w:val="none" w:sz="0" w:space="0" w:color="auto"/>
                          </w:divBdr>
                          <w:divsChild>
                            <w:div w:id="673335209">
                              <w:marLeft w:val="0"/>
                              <w:marRight w:val="0"/>
                              <w:marTop w:val="0"/>
                              <w:marBottom w:val="0"/>
                              <w:divBdr>
                                <w:top w:val="none" w:sz="0" w:space="0" w:color="auto"/>
                                <w:left w:val="none" w:sz="0" w:space="0" w:color="auto"/>
                                <w:bottom w:val="none" w:sz="0" w:space="0" w:color="auto"/>
                                <w:right w:val="none" w:sz="0" w:space="0" w:color="auto"/>
                              </w:divBdr>
                              <w:divsChild>
                                <w:div w:id="1071540663">
                                  <w:marLeft w:val="0"/>
                                  <w:marRight w:val="0"/>
                                  <w:marTop w:val="0"/>
                                  <w:marBottom w:val="0"/>
                                  <w:divBdr>
                                    <w:top w:val="none" w:sz="0" w:space="0" w:color="auto"/>
                                    <w:left w:val="none" w:sz="0" w:space="0" w:color="auto"/>
                                    <w:bottom w:val="none" w:sz="0" w:space="0" w:color="auto"/>
                                    <w:right w:val="none" w:sz="0" w:space="0" w:color="auto"/>
                                  </w:divBdr>
                                  <w:divsChild>
                                    <w:div w:id="788084117">
                                      <w:marLeft w:val="0"/>
                                      <w:marRight w:val="0"/>
                                      <w:marTop w:val="0"/>
                                      <w:marBottom w:val="0"/>
                                      <w:divBdr>
                                        <w:top w:val="none" w:sz="0" w:space="0" w:color="auto"/>
                                        <w:left w:val="none" w:sz="0" w:space="0" w:color="auto"/>
                                        <w:bottom w:val="none" w:sz="0" w:space="0" w:color="auto"/>
                                        <w:right w:val="none" w:sz="0" w:space="0" w:color="auto"/>
                                      </w:divBdr>
                                      <w:divsChild>
                                        <w:div w:id="2132244236">
                                          <w:marLeft w:val="0"/>
                                          <w:marRight w:val="0"/>
                                          <w:marTop w:val="0"/>
                                          <w:marBottom w:val="0"/>
                                          <w:divBdr>
                                            <w:top w:val="none" w:sz="0" w:space="0" w:color="auto"/>
                                            <w:left w:val="none" w:sz="0" w:space="0" w:color="auto"/>
                                            <w:bottom w:val="none" w:sz="0" w:space="0" w:color="auto"/>
                                            <w:right w:val="none" w:sz="0" w:space="0" w:color="auto"/>
                                          </w:divBdr>
                                          <w:divsChild>
                                            <w:div w:id="16072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224245">
      <w:bodyDiv w:val="1"/>
      <w:marLeft w:val="0"/>
      <w:marRight w:val="0"/>
      <w:marTop w:val="0"/>
      <w:marBottom w:val="0"/>
      <w:divBdr>
        <w:top w:val="none" w:sz="0" w:space="0" w:color="auto"/>
        <w:left w:val="none" w:sz="0" w:space="0" w:color="auto"/>
        <w:bottom w:val="none" w:sz="0" w:space="0" w:color="auto"/>
        <w:right w:val="none" w:sz="0" w:space="0" w:color="auto"/>
      </w:divBdr>
    </w:div>
    <w:div w:id="212155928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162359">
          <w:marLeft w:val="0"/>
          <w:marRight w:val="0"/>
          <w:marTop w:val="0"/>
          <w:marBottom w:val="0"/>
          <w:divBdr>
            <w:top w:val="none" w:sz="0" w:space="0" w:color="auto"/>
            <w:left w:val="none" w:sz="0" w:space="0" w:color="auto"/>
            <w:bottom w:val="none" w:sz="0" w:space="0" w:color="auto"/>
            <w:right w:val="none" w:sz="0" w:space="0" w:color="auto"/>
          </w:divBdr>
        </w:div>
      </w:divsChild>
    </w:div>
    <w:div w:id="2145151381">
      <w:bodyDiv w:val="1"/>
      <w:marLeft w:val="0"/>
      <w:marRight w:val="0"/>
      <w:marTop w:val="0"/>
      <w:marBottom w:val="0"/>
      <w:divBdr>
        <w:top w:val="none" w:sz="0" w:space="0" w:color="auto"/>
        <w:left w:val="none" w:sz="0" w:space="0" w:color="auto"/>
        <w:bottom w:val="none" w:sz="0" w:space="0" w:color="auto"/>
        <w:right w:val="none" w:sz="0" w:space="0" w:color="auto"/>
      </w:divBdr>
      <w:divsChild>
        <w:div w:id="1677491395">
          <w:marLeft w:val="0"/>
          <w:marRight w:val="0"/>
          <w:marTop w:val="0"/>
          <w:marBottom w:val="0"/>
          <w:divBdr>
            <w:top w:val="none" w:sz="0" w:space="0" w:color="auto"/>
            <w:left w:val="none" w:sz="0" w:space="0" w:color="auto"/>
            <w:bottom w:val="none" w:sz="0" w:space="0" w:color="auto"/>
            <w:right w:val="none" w:sz="0" w:space="0" w:color="auto"/>
          </w:divBdr>
          <w:divsChild>
            <w:div w:id="1561165695">
              <w:marLeft w:val="0"/>
              <w:marRight w:val="0"/>
              <w:marTop w:val="0"/>
              <w:marBottom w:val="0"/>
              <w:divBdr>
                <w:top w:val="none" w:sz="0" w:space="0" w:color="auto"/>
                <w:left w:val="none" w:sz="0" w:space="0" w:color="auto"/>
                <w:bottom w:val="none" w:sz="0" w:space="0" w:color="auto"/>
                <w:right w:val="none" w:sz="0" w:space="0" w:color="auto"/>
              </w:divBdr>
              <w:divsChild>
                <w:div w:id="1434327174">
                  <w:marLeft w:val="0"/>
                  <w:marRight w:val="0"/>
                  <w:marTop w:val="0"/>
                  <w:marBottom w:val="0"/>
                  <w:divBdr>
                    <w:top w:val="none" w:sz="0" w:space="0" w:color="auto"/>
                    <w:left w:val="none" w:sz="0" w:space="0" w:color="auto"/>
                    <w:bottom w:val="none" w:sz="0" w:space="0" w:color="auto"/>
                    <w:right w:val="none" w:sz="0" w:space="0" w:color="auto"/>
                  </w:divBdr>
                  <w:divsChild>
                    <w:div w:id="1583952134">
                      <w:marLeft w:val="0"/>
                      <w:marRight w:val="0"/>
                      <w:marTop w:val="0"/>
                      <w:marBottom w:val="0"/>
                      <w:divBdr>
                        <w:top w:val="none" w:sz="0" w:space="0" w:color="auto"/>
                        <w:left w:val="none" w:sz="0" w:space="0" w:color="auto"/>
                        <w:bottom w:val="none" w:sz="0" w:space="0" w:color="auto"/>
                        <w:right w:val="none" w:sz="0" w:space="0" w:color="auto"/>
                      </w:divBdr>
                      <w:divsChild>
                        <w:div w:id="70395789">
                          <w:marLeft w:val="0"/>
                          <w:marRight w:val="0"/>
                          <w:marTop w:val="0"/>
                          <w:marBottom w:val="0"/>
                          <w:divBdr>
                            <w:top w:val="none" w:sz="0" w:space="0" w:color="auto"/>
                            <w:left w:val="none" w:sz="0" w:space="0" w:color="auto"/>
                            <w:bottom w:val="none" w:sz="0" w:space="0" w:color="auto"/>
                            <w:right w:val="none" w:sz="0" w:space="0" w:color="auto"/>
                          </w:divBdr>
                          <w:divsChild>
                            <w:div w:id="677001387">
                              <w:marLeft w:val="0"/>
                              <w:marRight w:val="0"/>
                              <w:marTop w:val="0"/>
                              <w:marBottom w:val="0"/>
                              <w:divBdr>
                                <w:top w:val="none" w:sz="0" w:space="0" w:color="auto"/>
                                <w:left w:val="none" w:sz="0" w:space="0" w:color="auto"/>
                                <w:bottom w:val="none" w:sz="0" w:space="0" w:color="auto"/>
                                <w:right w:val="none" w:sz="0" w:space="0" w:color="auto"/>
                              </w:divBdr>
                              <w:divsChild>
                                <w:div w:id="342130181">
                                  <w:marLeft w:val="0"/>
                                  <w:marRight w:val="0"/>
                                  <w:marTop w:val="0"/>
                                  <w:marBottom w:val="0"/>
                                  <w:divBdr>
                                    <w:top w:val="none" w:sz="0" w:space="0" w:color="auto"/>
                                    <w:left w:val="none" w:sz="0" w:space="0" w:color="auto"/>
                                    <w:bottom w:val="none" w:sz="0" w:space="0" w:color="auto"/>
                                    <w:right w:val="none" w:sz="0" w:space="0" w:color="auto"/>
                                  </w:divBdr>
                                  <w:divsChild>
                                    <w:div w:id="1209302490">
                                      <w:marLeft w:val="0"/>
                                      <w:marRight w:val="0"/>
                                      <w:marTop w:val="0"/>
                                      <w:marBottom w:val="0"/>
                                      <w:divBdr>
                                        <w:top w:val="none" w:sz="0" w:space="0" w:color="auto"/>
                                        <w:left w:val="none" w:sz="0" w:space="0" w:color="auto"/>
                                        <w:bottom w:val="none" w:sz="0" w:space="0" w:color="auto"/>
                                        <w:right w:val="none" w:sz="0" w:space="0" w:color="auto"/>
                                      </w:divBdr>
                                      <w:divsChild>
                                        <w:div w:id="1217625769">
                                          <w:marLeft w:val="0"/>
                                          <w:marRight w:val="0"/>
                                          <w:marTop w:val="0"/>
                                          <w:marBottom w:val="0"/>
                                          <w:divBdr>
                                            <w:top w:val="none" w:sz="0" w:space="0" w:color="auto"/>
                                            <w:left w:val="none" w:sz="0" w:space="0" w:color="auto"/>
                                            <w:bottom w:val="none" w:sz="0" w:space="0" w:color="auto"/>
                                            <w:right w:val="none" w:sz="0" w:space="0" w:color="auto"/>
                                          </w:divBdr>
                                          <w:divsChild>
                                            <w:div w:id="740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4657">
                                      <w:marLeft w:val="0"/>
                                      <w:marRight w:val="0"/>
                                      <w:marTop w:val="0"/>
                                      <w:marBottom w:val="0"/>
                                      <w:divBdr>
                                        <w:top w:val="none" w:sz="0" w:space="0" w:color="auto"/>
                                        <w:left w:val="none" w:sz="0" w:space="0" w:color="auto"/>
                                        <w:bottom w:val="none" w:sz="0" w:space="0" w:color="auto"/>
                                        <w:right w:val="none" w:sz="0" w:space="0" w:color="auto"/>
                                      </w:divBdr>
                                      <w:divsChild>
                                        <w:div w:id="1812399890">
                                          <w:marLeft w:val="0"/>
                                          <w:marRight w:val="0"/>
                                          <w:marTop w:val="0"/>
                                          <w:marBottom w:val="0"/>
                                          <w:divBdr>
                                            <w:top w:val="none" w:sz="0" w:space="0" w:color="auto"/>
                                            <w:left w:val="none" w:sz="0" w:space="0" w:color="auto"/>
                                            <w:bottom w:val="none" w:sz="0" w:space="0" w:color="auto"/>
                                            <w:right w:val="none" w:sz="0" w:space="0" w:color="auto"/>
                                          </w:divBdr>
                                          <w:divsChild>
                                            <w:div w:id="1556350598">
                                              <w:marLeft w:val="0"/>
                                              <w:marRight w:val="0"/>
                                              <w:marTop w:val="0"/>
                                              <w:marBottom w:val="0"/>
                                              <w:divBdr>
                                                <w:top w:val="none" w:sz="0" w:space="0" w:color="auto"/>
                                                <w:left w:val="none" w:sz="0" w:space="0" w:color="auto"/>
                                                <w:bottom w:val="none" w:sz="0" w:space="0" w:color="auto"/>
                                                <w:right w:val="none" w:sz="0" w:space="0" w:color="auto"/>
                                              </w:divBdr>
                                            </w:div>
                                            <w:div w:id="1274048793">
                                              <w:marLeft w:val="0"/>
                                              <w:marRight w:val="0"/>
                                              <w:marTop w:val="0"/>
                                              <w:marBottom w:val="0"/>
                                              <w:divBdr>
                                                <w:top w:val="none" w:sz="0" w:space="0" w:color="auto"/>
                                                <w:left w:val="none" w:sz="0" w:space="0" w:color="auto"/>
                                                <w:bottom w:val="none" w:sz="0" w:space="0" w:color="auto"/>
                                                <w:right w:val="none" w:sz="0" w:space="0" w:color="auto"/>
                                              </w:divBdr>
                                              <w:divsChild>
                                                <w:div w:id="7397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7159">
                                          <w:marLeft w:val="0"/>
                                          <w:marRight w:val="0"/>
                                          <w:marTop w:val="0"/>
                                          <w:marBottom w:val="0"/>
                                          <w:divBdr>
                                            <w:top w:val="none" w:sz="0" w:space="0" w:color="auto"/>
                                            <w:left w:val="none" w:sz="0" w:space="0" w:color="auto"/>
                                            <w:bottom w:val="none" w:sz="0" w:space="0" w:color="auto"/>
                                            <w:right w:val="none" w:sz="0" w:space="0" w:color="auto"/>
                                          </w:divBdr>
                                          <w:divsChild>
                                            <w:div w:id="1877962329">
                                              <w:marLeft w:val="0"/>
                                              <w:marRight w:val="0"/>
                                              <w:marTop w:val="0"/>
                                              <w:marBottom w:val="0"/>
                                              <w:divBdr>
                                                <w:top w:val="none" w:sz="0" w:space="0" w:color="auto"/>
                                                <w:left w:val="none" w:sz="0" w:space="0" w:color="auto"/>
                                                <w:bottom w:val="none" w:sz="0" w:space="0" w:color="auto"/>
                                                <w:right w:val="none" w:sz="0" w:space="0" w:color="auto"/>
                                              </w:divBdr>
                                              <w:divsChild>
                                                <w:div w:id="1791779003">
                                                  <w:marLeft w:val="0"/>
                                                  <w:marRight w:val="0"/>
                                                  <w:marTop w:val="0"/>
                                                  <w:marBottom w:val="0"/>
                                                  <w:divBdr>
                                                    <w:top w:val="none" w:sz="0" w:space="0" w:color="auto"/>
                                                    <w:left w:val="none" w:sz="0" w:space="0" w:color="auto"/>
                                                    <w:bottom w:val="none" w:sz="0" w:space="0" w:color="auto"/>
                                                    <w:right w:val="none" w:sz="0" w:space="0" w:color="auto"/>
                                                  </w:divBdr>
                                                  <w:divsChild>
                                                    <w:div w:id="2011835191">
                                                      <w:marLeft w:val="0"/>
                                                      <w:marRight w:val="0"/>
                                                      <w:marTop w:val="0"/>
                                                      <w:marBottom w:val="0"/>
                                                      <w:divBdr>
                                                        <w:top w:val="none" w:sz="0" w:space="0" w:color="auto"/>
                                                        <w:left w:val="none" w:sz="0" w:space="0" w:color="auto"/>
                                                        <w:bottom w:val="none" w:sz="0" w:space="0" w:color="auto"/>
                                                        <w:right w:val="none" w:sz="0" w:space="0" w:color="auto"/>
                                                      </w:divBdr>
                                                      <w:divsChild>
                                                        <w:div w:id="1511606625">
                                                          <w:marLeft w:val="0"/>
                                                          <w:marRight w:val="0"/>
                                                          <w:marTop w:val="0"/>
                                                          <w:marBottom w:val="0"/>
                                                          <w:divBdr>
                                                            <w:top w:val="none" w:sz="0" w:space="0" w:color="auto"/>
                                                            <w:left w:val="none" w:sz="0" w:space="0" w:color="auto"/>
                                                            <w:bottom w:val="none" w:sz="0" w:space="0" w:color="auto"/>
                                                            <w:right w:val="none" w:sz="0" w:space="0" w:color="auto"/>
                                                          </w:divBdr>
                                                          <w:divsChild>
                                                            <w:div w:id="2081250349">
                                                              <w:marLeft w:val="0"/>
                                                              <w:marRight w:val="0"/>
                                                              <w:marTop w:val="0"/>
                                                              <w:marBottom w:val="0"/>
                                                              <w:divBdr>
                                                                <w:top w:val="none" w:sz="0" w:space="0" w:color="auto"/>
                                                                <w:left w:val="none" w:sz="0" w:space="0" w:color="auto"/>
                                                                <w:bottom w:val="none" w:sz="0" w:space="0" w:color="auto"/>
                                                                <w:right w:val="none" w:sz="0" w:space="0" w:color="auto"/>
                                                              </w:divBdr>
                                                            </w:div>
                                                            <w:div w:id="1878857442">
                                                              <w:marLeft w:val="0"/>
                                                              <w:marRight w:val="0"/>
                                                              <w:marTop w:val="0"/>
                                                              <w:marBottom w:val="0"/>
                                                              <w:divBdr>
                                                                <w:top w:val="none" w:sz="0" w:space="0" w:color="auto"/>
                                                                <w:left w:val="none" w:sz="0" w:space="0" w:color="auto"/>
                                                                <w:bottom w:val="none" w:sz="0" w:space="0" w:color="auto"/>
                                                                <w:right w:val="none" w:sz="0" w:space="0" w:color="auto"/>
                                                              </w:divBdr>
                                                              <w:divsChild>
                                                                <w:div w:id="261762314">
                                                                  <w:marLeft w:val="0"/>
                                                                  <w:marRight w:val="0"/>
                                                                  <w:marTop w:val="0"/>
                                                                  <w:marBottom w:val="0"/>
                                                                  <w:divBdr>
                                                                    <w:top w:val="none" w:sz="0" w:space="0" w:color="auto"/>
                                                                    <w:left w:val="none" w:sz="0" w:space="0" w:color="auto"/>
                                                                    <w:bottom w:val="none" w:sz="0" w:space="0" w:color="auto"/>
                                                                    <w:right w:val="none" w:sz="0" w:space="0" w:color="auto"/>
                                                                  </w:divBdr>
                                                                  <w:divsChild>
                                                                    <w:div w:id="1556894295">
                                                                      <w:marLeft w:val="0"/>
                                                                      <w:marRight w:val="0"/>
                                                                      <w:marTop w:val="0"/>
                                                                      <w:marBottom w:val="0"/>
                                                                      <w:divBdr>
                                                                        <w:top w:val="none" w:sz="0" w:space="0" w:color="auto"/>
                                                                        <w:left w:val="none" w:sz="0" w:space="0" w:color="auto"/>
                                                                        <w:bottom w:val="none" w:sz="0" w:space="0" w:color="auto"/>
                                                                        <w:right w:val="none" w:sz="0" w:space="0" w:color="auto"/>
                                                                      </w:divBdr>
                                                                    </w:div>
                                                                    <w:div w:id="812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5690">
                                                              <w:marLeft w:val="0"/>
                                                              <w:marRight w:val="0"/>
                                                              <w:marTop w:val="0"/>
                                                              <w:marBottom w:val="0"/>
                                                              <w:divBdr>
                                                                <w:top w:val="none" w:sz="0" w:space="0" w:color="auto"/>
                                                                <w:left w:val="none" w:sz="0" w:space="0" w:color="auto"/>
                                                                <w:bottom w:val="none" w:sz="0" w:space="0" w:color="auto"/>
                                                                <w:right w:val="none" w:sz="0" w:space="0" w:color="auto"/>
                                                              </w:divBdr>
                                                              <w:divsChild>
                                                                <w:div w:id="2041926904">
                                                                  <w:marLeft w:val="0"/>
                                                                  <w:marRight w:val="0"/>
                                                                  <w:marTop w:val="0"/>
                                                                  <w:marBottom w:val="0"/>
                                                                  <w:divBdr>
                                                                    <w:top w:val="none" w:sz="0" w:space="0" w:color="auto"/>
                                                                    <w:left w:val="none" w:sz="0" w:space="0" w:color="auto"/>
                                                                    <w:bottom w:val="none" w:sz="0" w:space="0" w:color="auto"/>
                                                                    <w:right w:val="none" w:sz="0" w:space="0" w:color="auto"/>
                                                                  </w:divBdr>
                                                                  <w:divsChild>
                                                                    <w:div w:id="561527448">
                                                                      <w:marLeft w:val="0"/>
                                                                      <w:marRight w:val="0"/>
                                                                      <w:marTop w:val="0"/>
                                                                      <w:marBottom w:val="0"/>
                                                                      <w:divBdr>
                                                                        <w:top w:val="none" w:sz="0" w:space="0" w:color="auto"/>
                                                                        <w:left w:val="none" w:sz="0" w:space="0" w:color="auto"/>
                                                                        <w:bottom w:val="none" w:sz="0" w:space="0" w:color="auto"/>
                                                                        <w:right w:val="none" w:sz="0" w:space="0" w:color="auto"/>
                                                                      </w:divBdr>
                                                                      <w:divsChild>
                                                                        <w:div w:id="545605478">
                                                                          <w:marLeft w:val="0"/>
                                                                          <w:marRight w:val="0"/>
                                                                          <w:marTop w:val="0"/>
                                                                          <w:marBottom w:val="0"/>
                                                                          <w:divBdr>
                                                                            <w:top w:val="none" w:sz="0" w:space="0" w:color="auto"/>
                                                                            <w:left w:val="none" w:sz="0" w:space="0" w:color="auto"/>
                                                                            <w:bottom w:val="none" w:sz="0" w:space="0" w:color="auto"/>
                                                                            <w:right w:val="none" w:sz="0" w:space="0" w:color="auto"/>
                                                                          </w:divBdr>
                                                                          <w:divsChild>
                                                                            <w:div w:id="1644117494">
                                                                              <w:marLeft w:val="0"/>
                                                                              <w:marRight w:val="0"/>
                                                                              <w:marTop w:val="0"/>
                                                                              <w:marBottom w:val="0"/>
                                                                              <w:divBdr>
                                                                                <w:top w:val="none" w:sz="0" w:space="0" w:color="auto"/>
                                                                                <w:left w:val="none" w:sz="0" w:space="0" w:color="auto"/>
                                                                                <w:bottom w:val="none" w:sz="0" w:space="0" w:color="auto"/>
                                                                                <w:right w:val="none" w:sz="0" w:space="0" w:color="auto"/>
                                                                              </w:divBdr>
                                                                            </w:div>
                                                                          </w:divsChild>
                                                                        </w:div>
                                                                        <w:div w:id="1919051431">
                                                                          <w:marLeft w:val="0"/>
                                                                          <w:marRight w:val="0"/>
                                                                          <w:marTop w:val="0"/>
                                                                          <w:marBottom w:val="0"/>
                                                                          <w:divBdr>
                                                                            <w:top w:val="none" w:sz="0" w:space="0" w:color="auto"/>
                                                                            <w:left w:val="none" w:sz="0" w:space="0" w:color="auto"/>
                                                                            <w:bottom w:val="none" w:sz="0" w:space="0" w:color="auto"/>
                                                                            <w:right w:val="none" w:sz="0" w:space="0" w:color="auto"/>
                                                                          </w:divBdr>
                                                                          <w:divsChild>
                                                                            <w:div w:id="1106002791">
                                                                              <w:marLeft w:val="0"/>
                                                                              <w:marRight w:val="0"/>
                                                                              <w:marTop w:val="0"/>
                                                                              <w:marBottom w:val="0"/>
                                                                              <w:divBdr>
                                                                                <w:top w:val="none" w:sz="0" w:space="0" w:color="auto"/>
                                                                                <w:left w:val="none" w:sz="0" w:space="0" w:color="auto"/>
                                                                                <w:bottom w:val="none" w:sz="0" w:space="0" w:color="auto"/>
                                                                                <w:right w:val="none" w:sz="0" w:space="0" w:color="auto"/>
                                                                              </w:divBdr>
                                                                            </w:div>
                                                                          </w:divsChild>
                                                                        </w:div>
                                                                        <w:div w:id="191919702">
                                                                          <w:marLeft w:val="0"/>
                                                                          <w:marRight w:val="0"/>
                                                                          <w:marTop w:val="0"/>
                                                                          <w:marBottom w:val="0"/>
                                                                          <w:divBdr>
                                                                            <w:top w:val="none" w:sz="0" w:space="0" w:color="auto"/>
                                                                            <w:left w:val="none" w:sz="0" w:space="0" w:color="auto"/>
                                                                            <w:bottom w:val="none" w:sz="0" w:space="0" w:color="auto"/>
                                                                            <w:right w:val="none" w:sz="0" w:space="0" w:color="auto"/>
                                                                          </w:divBdr>
                                                                          <w:divsChild>
                                                                            <w:div w:id="1156803305">
                                                                              <w:marLeft w:val="0"/>
                                                                              <w:marRight w:val="0"/>
                                                                              <w:marTop w:val="0"/>
                                                                              <w:marBottom w:val="0"/>
                                                                              <w:divBdr>
                                                                                <w:top w:val="none" w:sz="0" w:space="0" w:color="auto"/>
                                                                                <w:left w:val="none" w:sz="0" w:space="0" w:color="auto"/>
                                                                                <w:bottom w:val="none" w:sz="0" w:space="0" w:color="auto"/>
                                                                                <w:right w:val="none" w:sz="0" w:space="0" w:color="auto"/>
                                                                              </w:divBdr>
                                                                            </w:div>
                                                                          </w:divsChild>
                                                                        </w:div>
                                                                        <w:div w:id="55445520">
                                                                          <w:marLeft w:val="0"/>
                                                                          <w:marRight w:val="0"/>
                                                                          <w:marTop w:val="0"/>
                                                                          <w:marBottom w:val="0"/>
                                                                          <w:divBdr>
                                                                            <w:top w:val="none" w:sz="0" w:space="0" w:color="auto"/>
                                                                            <w:left w:val="none" w:sz="0" w:space="0" w:color="auto"/>
                                                                            <w:bottom w:val="none" w:sz="0" w:space="0" w:color="auto"/>
                                                                            <w:right w:val="none" w:sz="0" w:space="0" w:color="auto"/>
                                                                          </w:divBdr>
                                                                          <w:divsChild>
                                                                            <w:div w:id="1855919002">
                                                                              <w:marLeft w:val="0"/>
                                                                              <w:marRight w:val="0"/>
                                                                              <w:marTop w:val="0"/>
                                                                              <w:marBottom w:val="0"/>
                                                                              <w:divBdr>
                                                                                <w:top w:val="none" w:sz="0" w:space="0" w:color="auto"/>
                                                                                <w:left w:val="none" w:sz="0" w:space="0" w:color="auto"/>
                                                                                <w:bottom w:val="none" w:sz="0" w:space="0" w:color="auto"/>
                                                                                <w:right w:val="none" w:sz="0" w:space="0" w:color="auto"/>
                                                                              </w:divBdr>
                                                                            </w:div>
                                                                          </w:divsChild>
                                                                        </w:div>
                                                                        <w:div w:id="355543780">
                                                                          <w:marLeft w:val="0"/>
                                                                          <w:marRight w:val="0"/>
                                                                          <w:marTop w:val="0"/>
                                                                          <w:marBottom w:val="0"/>
                                                                          <w:divBdr>
                                                                            <w:top w:val="none" w:sz="0" w:space="0" w:color="auto"/>
                                                                            <w:left w:val="none" w:sz="0" w:space="0" w:color="auto"/>
                                                                            <w:bottom w:val="none" w:sz="0" w:space="0" w:color="auto"/>
                                                                            <w:right w:val="none" w:sz="0" w:space="0" w:color="auto"/>
                                                                          </w:divBdr>
                                                                          <w:divsChild>
                                                                            <w:div w:id="1634020989">
                                                                              <w:marLeft w:val="0"/>
                                                                              <w:marRight w:val="0"/>
                                                                              <w:marTop w:val="0"/>
                                                                              <w:marBottom w:val="0"/>
                                                                              <w:divBdr>
                                                                                <w:top w:val="none" w:sz="0" w:space="0" w:color="auto"/>
                                                                                <w:left w:val="none" w:sz="0" w:space="0" w:color="auto"/>
                                                                                <w:bottom w:val="none" w:sz="0" w:space="0" w:color="auto"/>
                                                                                <w:right w:val="none" w:sz="0" w:space="0" w:color="auto"/>
                                                                              </w:divBdr>
                                                                            </w:div>
                                                                          </w:divsChild>
                                                                        </w:div>
                                                                        <w:div w:id="1386566082">
                                                                          <w:marLeft w:val="0"/>
                                                                          <w:marRight w:val="0"/>
                                                                          <w:marTop w:val="0"/>
                                                                          <w:marBottom w:val="0"/>
                                                                          <w:divBdr>
                                                                            <w:top w:val="none" w:sz="0" w:space="0" w:color="auto"/>
                                                                            <w:left w:val="none" w:sz="0" w:space="0" w:color="auto"/>
                                                                            <w:bottom w:val="none" w:sz="0" w:space="0" w:color="auto"/>
                                                                            <w:right w:val="none" w:sz="0" w:space="0" w:color="auto"/>
                                                                          </w:divBdr>
                                                                          <w:divsChild>
                                                                            <w:div w:id="1976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86839">
                                                                  <w:marLeft w:val="0"/>
                                                                  <w:marRight w:val="0"/>
                                                                  <w:marTop w:val="0"/>
                                                                  <w:marBottom w:val="0"/>
                                                                  <w:divBdr>
                                                                    <w:top w:val="none" w:sz="0" w:space="0" w:color="auto"/>
                                                                    <w:left w:val="none" w:sz="0" w:space="0" w:color="auto"/>
                                                                    <w:bottom w:val="none" w:sz="0" w:space="0" w:color="auto"/>
                                                                    <w:right w:val="none" w:sz="0" w:space="0" w:color="auto"/>
                                                                  </w:divBdr>
                                                                  <w:divsChild>
                                                                    <w:div w:id="1259558193">
                                                                      <w:marLeft w:val="0"/>
                                                                      <w:marRight w:val="0"/>
                                                                      <w:marTop w:val="0"/>
                                                                      <w:marBottom w:val="0"/>
                                                                      <w:divBdr>
                                                                        <w:top w:val="none" w:sz="0" w:space="0" w:color="auto"/>
                                                                        <w:left w:val="none" w:sz="0" w:space="0" w:color="auto"/>
                                                                        <w:bottom w:val="none" w:sz="0" w:space="0" w:color="auto"/>
                                                                        <w:right w:val="none" w:sz="0" w:space="0" w:color="auto"/>
                                                                      </w:divBdr>
                                                                      <w:divsChild>
                                                                        <w:div w:id="1536231378">
                                                                          <w:marLeft w:val="0"/>
                                                                          <w:marRight w:val="0"/>
                                                                          <w:marTop w:val="0"/>
                                                                          <w:marBottom w:val="0"/>
                                                                          <w:divBdr>
                                                                            <w:top w:val="none" w:sz="0" w:space="0" w:color="auto"/>
                                                                            <w:left w:val="none" w:sz="0" w:space="0" w:color="auto"/>
                                                                            <w:bottom w:val="none" w:sz="0" w:space="0" w:color="auto"/>
                                                                            <w:right w:val="none" w:sz="0" w:space="0" w:color="auto"/>
                                                                          </w:divBdr>
                                                                        </w:div>
                                                                        <w:div w:id="502625406">
                                                                          <w:marLeft w:val="0"/>
                                                                          <w:marRight w:val="0"/>
                                                                          <w:marTop w:val="0"/>
                                                                          <w:marBottom w:val="0"/>
                                                                          <w:divBdr>
                                                                            <w:top w:val="none" w:sz="0" w:space="0" w:color="auto"/>
                                                                            <w:left w:val="none" w:sz="0" w:space="0" w:color="auto"/>
                                                                            <w:bottom w:val="none" w:sz="0" w:space="0" w:color="auto"/>
                                                                            <w:right w:val="none" w:sz="0" w:space="0" w:color="auto"/>
                                                                          </w:divBdr>
                                                                        </w:div>
                                                                        <w:div w:id="625279992">
                                                                          <w:marLeft w:val="0"/>
                                                                          <w:marRight w:val="0"/>
                                                                          <w:marTop w:val="0"/>
                                                                          <w:marBottom w:val="0"/>
                                                                          <w:divBdr>
                                                                            <w:top w:val="none" w:sz="0" w:space="0" w:color="auto"/>
                                                                            <w:left w:val="none" w:sz="0" w:space="0" w:color="auto"/>
                                                                            <w:bottom w:val="none" w:sz="0" w:space="0" w:color="auto"/>
                                                                            <w:right w:val="none" w:sz="0" w:space="0" w:color="auto"/>
                                                                          </w:divBdr>
                                                                        </w:div>
                                                                        <w:div w:id="1032654895">
                                                                          <w:marLeft w:val="0"/>
                                                                          <w:marRight w:val="0"/>
                                                                          <w:marTop w:val="0"/>
                                                                          <w:marBottom w:val="0"/>
                                                                          <w:divBdr>
                                                                            <w:top w:val="none" w:sz="0" w:space="0" w:color="auto"/>
                                                                            <w:left w:val="none" w:sz="0" w:space="0" w:color="auto"/>
                                                                            <w:bottom w:val="none" w:sz="0" w:space="0" w:color="auto"/>
                                                                            <w:right w:val="none" w:sz="0" w:space="0" w:color="auto"/>
                                                                          </w:divBdr>
                                                                        </w:div>
                                                                        <w:div w:id="2015640855">
                                                                          <w:marLeft w:val="0"/>
                                                                          <w:marRight w:val="0"/>
                                                                          <w:marTop w:val="0"/>
                                                                          <w:marBottom w:val="0"/>
                                                                          <w:divBdr>
                                                                            <w:top w:val="none" w:sz="0" w:space="0" w:color="auto"/>
                                                                            <w:left w:val="none" w:sz="0" w:space="0" w:color="auto"/>
                                                                            <w:bottom w:val="none" w:sz="0" w:space="0" w:color="auto"/>
                                                                            <w:right w:val="none" w:sz="0" w:space="0" w:color="auto"/>
                                                                          </w:divBdr>
                                                                        </w:div>
                                                                        <w:div w:id="12096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6381">
                                                          <w:marLeft w:val="0"/>
                                                          <w:marRight w:val="0"/>
                                                          <w:marTop w:val="0"/>
                                                          <w:marBottom w:val="0"/>
                                                          <w:divBdr>
                                                            <w:top w:val="none" w:sz="0" w:space="0" w:color="auto"/>
                                                            <w:left w:val="none" w:sz="0" w:space="0" w:color="auto"/>
                                                            <w:bottom w:val="none" w:sz="0" w:space="0" w:color="auto"/>
                                                            <w:right w:val="none" w:sz="0" w:space="0" w:color="auto"/>
                                                          </w:divBdr>
                                                          <w:divsChild>
                                                            <w:div w:id="2089308245">
                                                              <w:marLeft w:val="0"/>
                                                              <w:marRight w:val="0"/>
                                                              <w:marTop w:val="0"/>
                                                              <w:marBottom w:val="0"/>
                                                              <w:divBdr>
                                                                <w:top w:val="none" w:sz="0" w:space="0" w:color="auto"/>
                                                                <w:left w:val="none" w:sz="0" w:space="0" w:color="auto"/>
                                                                <w:bottom w:val="none" w:sz="0" w:space="0" w:color="auto"/>
                                                                <w:right w:val="none" w:sz="0" w:space="0" w:color="auto"/>
                                                              </w:divBdr>
                                                              <w:divsChild>
                                                                <w:div w:id="1509369031">
                                                                  <w:marLeft w:val="0"/>
                                                                  <w:marRight w:val="0"/>
                                                                  <w:marTop w:val="0"/>
                                                                  <w:marBottom w:val="0"/>
                                                                  <w:divBdr>
                                                                    <w:top w:val="none" w:sz="0" w:space="0" w:color="auto"/>
                                                                    <w:left w:val="none" w:sz="0" w:space="0" w:color="auto"/>
                                                                    <w:bottom w:val="none" w:sz="0" w:space="0" w:color="auto"/>
                                                                    <w:right w:val="none" w:sz="0" w:space="0" w:color="auto"/>
                                                                  </w:divBdr>
                                                                  <w:divsChild>
                                                                    <w:div w:id="761028844">
                                                                      <w:marLeft w:val="0"/>
                                                                      <w:marRight w:val="0"/>
                                                                      <w:marTop w:val="0"/>
                                                                      <w:marBottom w:val="0"/>
                                                                      <w:divBdr>
                                                                        <w:top w:val="none" w:sz="0" w:space="0" w:color="auto"/>
                                                                        <w:left w:val="none" w:sz="0" w:space="0" w:color="auto"/>
                                                                        <w:bottom w:val="none" w:sz="0" w:space="0" w:color="auto"/>
                                                                        <w:right w:val="none" w:sz="0" w:space="0" w:color="auto"/>
                                                                      </w:divBdr>
                                                                    </w:div>
                                                                  </w:divsChild>
                                                                </w:div>
                                                                <w:div w:id="30963489">
                                                                  <w:marLeft w:val="0"/>
                                                                  <w:marRight w:val="0"/>
                                                                  <w:marTop w:val="0"/>
                                                                  <w:marBottom w:val="0"/>
                                                                  <w:divBdr>
                                                                    <w:top w:val="none" w:sz="0" w:space="0" w:color="auto"/>
                                                                    <w:left w:val="none" w:sz="0" w:space="0" w:color="auto"/>
                                                                    <w:bottom w:val="none" w:sz="0" w:space="0" w:color="auto"/>
                                                                    <w:right w:val="none" w:sz="0" w:space="0" w:color="auto"/>
                                                                  </w:divBdr>
                                                                </w:div>
                                                                <w:div w:id="782727196">
                                                                  <w:marLeft w:val="0"/>
                                                                  <w:marRight w:val="0"/>
                                                                  <w:marTop w:val="0"/>
                                                                  <w:marBottom w:val="0"/>
                                                                  <w:divBdr>
                                                                    <w:top w:val="none" w:sz="0" w:space="0" w:color="auto"/>
                                                                    <w:left w:val="none" w:sz="0" w:space="0" w:color="auto"/>
                                                                    <w:bottom w:val="none" w:sz="0" w:space="0" w:color="auto"/>
                                                                    <w:right w:val="none" w:sz="0" w:space="0" w:color="auto"/>
                                                                  </w:divBdr>
                                                                  <w:divsChild>
                                                                    <w:div w:id="1447968163">
                                                                      <w:marLeft w:val="0"/>
                                                                      <w:marRight w:val="0"/>
                                                                      <w:marTop w:val="0"/>
                                                                      <w:marBottom w:val="0"/>
                                                                      <w:divBdr>
                                                                        <w:top w:val="none" w:sz="0" w:space="0" w:color="auto"/>
                                                                        <w:left w:val="none" w:sz="0" w:space="0" w:color="auto"/>
                                                                        <w:bottom w:val="none" w:sz="0" w:space="0" w:color="auto"/>
                                                                        <w:right w:val="none" w:sz="0" w:space="0" w:color="auto"/>
                                                                      </w:divBdr>
                                                                    </w:div>
                                                                    <w:div w:id="324165984">
                                                                      <w:marLeft w:val="0"/>
                                                                      <w:marRight w:val="0"/>
                                                                      <w:marTop w:val="0"/>
                                                                      <w:marBottom w:val="0"/>
                                                                      <w:divBdr>
                                                                        <w:top w:val="none" w:sz="0" w:space="0" w:color="auto"/>
                                                                        <w:left w:val="none" w:sz="0" w:space="0" w:color="auto"/>
                                                                        <w:bottom w:val="none" w:sz="0" w:space="0" w:color="auto"/>
                                                                        <w:right w:val="none" w:sz="0" w:space="0" w:color="auto"/>
                                                                      </w:divBdr>
                                                                      <w:divsChild>
                                                                        <w:div w:id="379787319">
                                                                          <w:marLeft w:val="0"/>
                                                                          <w:marRight w:val="0"/>
                                                                          <w:marTop w:val="0"/>
                                                                          <w:marBottom w:val="0"/>
                                                                          <w:divBdr>
                                                                            <w:top w:val="none" w:sz="0" w:space="0" w:color="auto"/>
                                                                            <w:left w:val="none" w:sz="0" w:space="0" w:color="auto"/>
                                                                            <w:bottom w:val="none" w:sz="0" w:space="0" w:color="auto"/>
                                                                            <w:right w:val="none" w:sz="0" w:space="0" w:color="auto"/>
                                                                          </w:divBdr>
                                                                          <w:divsChild>
                                                                            <w:div w:id="5959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3301">
                                                                      <w:marLeft w:val="0"/>
                                                                      <w:marRight w:val="0"/>
                                                                      <w:marTop w:val="0"/>
                                                                      <w:marBottom w:val="0"/>
                                                                      <w:divBdr>
                                                                        <w:top w:val="none" w:sz="0" w:space="0" w:color="auto"/>
                                                                        <w:left w:val="none" w:sz="0" w:space="0" w:color="auto"/>
                                                                        <w:bottom w:val="none" w:sz="0" w:space="0" w:color="auto"/>
                                                                        <w:right w:val="none" w:sz="0" w:space="0" w:color="auto"/>
                                                                      </w:divBdr>
                                                                    </w:div>
                                                                    <w:div w:id="2059552913">
                                                                      <w:marLeft w:val="0"/>
                                                                      <w:marRight w:val="0"/>
                                                                      <w:marTop w:val="0"/>
                                                                      <w:marBottom w:val="0"/>
                                                                      <w:divBdr>
                                                                        <w:top w:val="none" w:sz="0" w:space="0" w:color="auto"/>
                                                                        <w:left w:val="none" w:sz="0" w:space="0" w:color="auto"/>
                                                                        <w:bottom w:val="none" w:sz="0" w:space="0" w:color="auto"/>
                                                                        <w:right w:val="none" w:sz="0" w:space="0" w:color="auto"/>
                                                                      </w:divBdr>
                                                                      <w:divsChild>
                                                                        <w:div w:id="2052802244">
                                                                          <w:marLeft w:val="0"/>
                                                                          <w:marRight w:val="0"/>
                                                                          <w:marTop w:val="0"/>
                                                                          <w:marBottom w:val="0"/>
                                                                          <w:divBdr>
                                                                            <w:top w:val="none" w:sz="0" w:space="0" w:color="auto"/>
                                                                            <w:left w:val="none" w:sz="0" w:space="0" w:color="auto"/>
                                                                            <w:bottom w:val="none" w:sz="0" w:space="0" w:color="auto"/>
                                                                            <w:right w:val="none" w:sz="0" w:space="0" w:color="auto"/>
                                                                          </w:divBdr>
                                                                          <w:divsChild>
                                                                            <w:div w:id="854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294">
                                                                      <w:marLeft w:val="0"/>
                                                                      <w:marRight w:val="0"/>
                                                                      <w:marTop w:val="0"/>
                                                                      <w:marBottom w:val="0"/>
                                                                      <w:divBdr>
                                                                        <w:top w:val="none" w:sz="0" w:space="0" w:color="auto"/>
                                                                        <w:left w:val="none" w:sz="0" w:space="0" w:color="auto"/>
                                                                        <w:bottom w:val="none" w:sz="0" w:space="0" w:color="auto"/>
                                                                        <w:right w:val="none" w:sz="0" w:space="0" w:color="auto"/>
                                                                      </w:divBdr>
                                                                    </w:div>
                                                                    <w:div w:id="1644503593">
                                                                      <w:marLeft w:val="0"/>
                                                                      <w:marRight w:val="0"/>
                                                                      <w:marTop w:val="0"/>
                                                                      <w:marBottom w:val="0"/>
                                                                      <w:divBdr>
                                                                        <w:top w:val="none" w:sz="0" w:space="0" w:color="auto"/>
                                                                        <w:left w:val="none" w:sz="0" w:space="0" w:color="auto"/>
                                                                        <w:bottom w:val="none" w:sz="0" w:space="0" w:color="auto"/>
                                                                        <w:right w:val="none" w:sz="0" w:space="0" w:color="auto"/>
                                                                      </w:divBdr>
                                                                      <w:divsChild>
                                                                        <w:div w:id="1706708810">
                                                                          <w:marLeft w:val="0"/>
                                                                          <w:marRight w:val="0"/>
                                                                          <w:marTop w:val="0"/>
                                                                          <w:marBottom w:val="0"/>
                                                                          <w:divBdr>
                                                                            <w:top w:val="none" w:sz="0" w:space="0" w:color="auto"/>
                                                                            <w:left w:val="none" w:sz="0" w:space="0" w:color="auto"/>
                                                                            <w:bottom w:val="none" w:sz="0" w:space="0" w:color="auto"/>
                                                                            <w:right w:val="none" w:sz="0" w:space="0" w:color="auto"/>
                                                                          </w:divBdr>
                                                                          <w:divsChild>
                                                                            <w:div w:id="20288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0046">
                                                                      <w:marLeft w:val="0"/>
                                                                      <w:marRight w:val="0"/>
                                                                      <w:marTop w:val="0"/>
                                                                      <w:marBottom w:val="0"/>
                                                                      <w:divBdr>
                                                                        <w:top w:val="none" w:sz="0" w:space="0" w:color="auto"/>
                                                                        <w:left w:val="none" w:sz="0" w:space="0" w:color="auto"/>
                                                                        <w:bottom w:val="none" w:sz="0" w:space="0" w:color="auto"/>
                                                                        <w:right w:val="none" w:sz="0" w:space="0" w:color="auto"/>
                                                                      </w:divBdr>
                                                                    </w:div>
                                                                    <w:div w:id="697970984">
                                                                      <w:marLeft w:val="0"/>
                                                                      <w:marRight w:val="0"/>
                                                                      <w:marTop w:val="0"/>
                                                                      <w:marBottom w:val="0"/>
                                                                      <w:divBdr>
                                                                        <w:top w:val="none" w:sz="0" w:space="0" w:color="auto"/>
                                                                        <w:left w:val="none" w:sz="0" w:space="0" w:color="auto"/>
                                                                        <w:bottom w:val="none" w:sz="0" w:space="0" w:color="auto"/>
                                                                        <w:right w:val="none" w:sz="0" w:space="0" w:color="auto"/>
                                                                      </w:divBdr>
                                                                      <w:divsChild>
                                                                        <w:div w:id="662047669">
                                                                          <w:marLeft w:val="0"/>
                                                                          <w:marRight w:val="0"/>
                                                                          <w:marTop w:val="0"/>
                                                                          <w:marBottom w:val="0"/>
                                                                          <w:divBdr>
                                                                            <w:top w:val="none" w:sz="0" w:space="0" w:color="auto"/>
                                                                            <w:left w:val="none" w:sz="0" w:space="0" w:color="auto"/>
                                                                            <w:bottom w:val="none" w:sz="0" w:space="0" w:color="auto"/>
                                                                            <w:right w:val="none" w:sz="0" w:space="0" w:color="auto"/>
                                                                          </w:divBdr>
                                                                          <w:divsChild>
                                                                            <w:div w:id="4305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4011">
                                                                      <w:marLeft w:val="0"/>
                                                                      <w:marRight w:val="0"/>
                                                                      <w:marTop w:val="0"/>
                                                                      <w:marBottom w:val="0"/>
                                                                      <w:divBdr>
                                                                        <w:top w:val="none" w:sz="0" w:space="0" w:color="auto"/>
                                                                        <w:left w:val="none" w:sz="0" w:space="0" w:color="auto"/>
                                                                        <w:bottom w:val="none" w:sz="0" w:space="0" w:color="auto"/>
                                                                        <w:right w:val="none" w:sz="0" w:space="0" w:color="auto"/>
                                                                      </w:divBdr>
                                                                    </w:div>
                                                                    <w:div w:id="1857037475">
                                                                      <w:marLeft w:val="0"/>
                                                                      <w:marRight w:val="0"/>
                                                                      <w:marTop w:val="0"/>
                                                                      <w:marBottom w:val="0"/>
                                                                      <w:divBdr>
                                                                        <w:top w:val="none" w:sz="0" w:space="0" w:color="auto"/>
                                                                        <w:left w:val="none" w:sz="0" w:space="0" w:color="auto"/>
                                                                        <w:bottom w:val="none" w:sz="0" w:space="0" w:color="auto"/>
                                                                        <w:right w:val="none" w:sz="0" w:space="0" w:color="auto"/>
                                                                      </w:divBdr>
                                                                      <w:divsChild>
                                                                        <w:div w:id="490877091">
                                                                          <w:marLeft w:val="0"/>
                                                                          <w:marRight w:val="0"/>
                                                                          <w:marTop w:val="0"/>
                                                                          <w:marBottom w:val="0"/>
                                                                          <w:divBdr>
                                                                            <w:top w:val="none" w:sz="0" w:space="0" w:color="auto"/>
                                                                            <w:left w:val="none" w:sz="0" w:space="0" w:color="auto"/>
                                                                            <w:bottom w:val="none" w:sz="0" w:space="0" w:color="auto"/>
                                                                            <w:right w:val="none" w:sz="0" w:space="0" w:color="auto"/>
                                                                          </w:divBdr>
                                                                          <w:divsChild>
                                                                            <w:div w:id="3423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6600">
                                                                      <w:marLeft w:val="0"/>
                                                                      <w:marRight w:val="0"/>
                                                                      <w:marTop w:val="0"/>
                                                                      <w:marBottom w:val="0"/>
                                                                      <w:divBdr>
                                                                        <w:top w:val="none" w:sz="0" w:space="0" w:color="auto"/>
                                                                        <w:left w:val="none" w:sz="0" w:space="0" w:color="auto"/>
                                                                        <w:bottom w:val="none" w:sz="0" w:space="0" w:color="auto"/>
                                                                        <w:right w:val="none" w:sz="0" w:space="0" w:color="auto"/>
                                                                      </w:divBdr>
                                                                    </w:div>
                                                                    <w:div w:id="497043680">
                                                                      <w:marLeft w:val="0"/>
                                                                      <w:marRight w:val="0"/>
                                                                      <w:marTop w:val="0"/>
                                                                      <w:marBottom w:val="0"/>
                                                                      <w:divBdr>
                                                                        <w:top w:val="none" w:sz="0" w:space="0" w:color="auto"/>
                                                                        <w:left w:val="none" w:sz="0" w:space="0" w:color="auto"/>
                                                                        <w:bottom w:val="none" w:sz="0" w:space="0" w:color="auto"/>
                                                                        <w:right w:val="none" w:sz="0" w:space="0" w:color="auto"/>
                                                                      </w:divBdr>
                                                                      <w:divsChild>
                                                                        <w:div w:id="2016222267">
                                                                          <w:marLeft w:val="0"/>
                                                                          <w:marRight w:val="0"/>
                                                                          <w:marTop w:val="0"/>
                                                                          <w:marBottom w:val="0"/>
                                                                          <w:divBdr>
                                                                            <w:top w:val="none" w:sz="0" w:space="0" w:color="auto"/>
                                                                            <w:left w:val="none" w:sz="0" w:space="0" w:color="auto"/>
                                                                            <w:bottom w:val="none" w:sz="0" w:space="0" w:color="auto"/>
                                                                            <w:right w:val="none" w:sz="0" w:space="0" w:color="auto"/>
                                                                          </w:divBdr>
                                                                          <w:divsChild>
                                                                            <w:div w:id="19157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3871">
                                                                      <w:marLeft w:val="0"/>
                                                                      <w:marRight w:val="0"/>
                                                                      <w:marTop w:val="0"/>
                                                                      <w:marBottom w:val="0"/>
                                                                      <w:divBdr>
                                                                        <w:top w:val="none" w:sz="0" w:space="0" w:color="auto"/>
                                                                        <w:left w:val="none" w:sz="0" w:space="0" w:color="auto"/>
                                                                        <w:bottom w:val="none" w:sz="0" w:space="0" w:color="auto"/>
                                                                        <w:right w:val="none" w:sz="0" w:space="0" w:color="auto"/>
                                                                      </w:divBdr>
                                                                    </w:div>
                                                                    <w:div w:id="1657149244">
                                                                      <w:marLeft w:val="0"/>
                                                                      <w:marRight w:val="0"/>
                                                                      <w:marTop w:val="0"/>
                                                                      <w:marBottom w:val="0"/>
                                                                      <w:divBdr>
                                                                        <w:top w:val="none" w:sz="0" w:space="0" w:color="auto"/>
                                                                        <w:left w:val="none" w:sz="0" w:space="0" w:color="auto"/>
                                                                        <w:bottom w:val="none" w:sz="0" w:space="0" w:color="auto"/>
                                                                        <w:right w:val="none" w:sz="0" w:space="0" w:color="auto"/>
                                                                      </w:divBdr>
                                                                      <w:divsChild>
                                                                        <w:div w:id="378435064">
                                                                          <w:marLeft w:val="0"/>
                                                                          <w:marRight w:val="0"/>
                                                                          <w:marTop w:val="0"/>
                                                                          <w:marBottom w:val="0"/>
                                                                          <w:divBdr>
                                                                            <w:top w:val="none" w:sz="0" w:space="0" w:color="auto"/>
                                                                            <w:left w:val="none" w:sz="0" w:space="0" w:color="auto"/>
                                                                            <w:bottom w:val="none" w:sz="0" w:space="0" w:color="auto"/>
                                                                            <w:right w:val="none" w:sz="0" w:space="0" w:color="auto"/>
                                                                          </w:divBdr>
                                                                          <w:divsChild>
                                                                            <w:div w:id="1122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8148">
                                                                      <w:marLeft w:val="0"/>
                                                                      <w:marRight w:val="0"/>
                                                                      <w:marTop w:val="0"/>
                                                                      <w:marBottom w:val="0"/>
                                                                      <w:divBdr>
                                                                        <w:top w:val="none" w:sz="0" w:space="0" w:color="auto"/>
                                                                        <w:left w:val="none" w:sz="0" w:space="0" w:color="auto"/>
                                                                        <w:bottom w:val="none" w:sz="0" w:space="0" w:color="auto"/>
                                                                        <w:right w:val="none" w:sz="0" w:space="0" w:color="auto"/>
                                                                      </w:divBdr>
                                                                    </w:div>
                                                                    <w:div w:id="685981392">
                                                                      <w:marLeft w:val="0"/>
                                                                      <w:marRight w:val="0"/>
                                                                      <w:marTop w:val="0"/>
                                                                      <w:marBottom w:val="0"/>
                                                                      <w:divBdr>
                                                                        <w:top w:val="none" w:sz="0" w:space="0" w:color="auto"/>
                                                                        <w:left w:val="none" w:sz="0" w:space="0" w:color="auto"/>
                                                                        <w:bottom w:val="none" w:sz="0" w:space="0" w:color="auto"/>
                                                                        <w:right w:val="none" w:sz="0" w:space="0" w:color="auto"/>
                                                                      </w:divBdr>
                                                                      <w:divsChild>
                                                                        <w:div w:id="684985566">
                                                                          <w:marLeft w:val="0"/>
                                                                          <w:marRight w:val="0"/>
                                                                          <w:marTop w:val="0"/>
                                                                          <w:marBottom w:val="0"/>
                                                                          <w:divBdr>
                                                                            <w:top w:val="none" w:sz="0" w:space="0" w:color="auto"/>
                                                                            <w:left w:val="none" w:sz="0" w:space="0" w:color="auto"/>
                                                                            <w:bottom w:val="none" w:sz="0" w:space="0" w:color="auto"/>
                                                                            <w:right w:val="none" w:sz="0" w:space="0" w:color="auto"/>
                                                                          </w:divBdr>
                                                                          <w:divsChild>
                                                                            <w:div w:id="17143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7694">
                                                                      <w:marLeft w:val="0"/>
                                                                      <w:marRight w:val="0"/>
                                                                      <w:marTop w:val="0"/>
                                                                      <w:marBottom w:val="0"/>
                                                                      <w:divBdr>
                                                                        <w:top w:val="none" w:sz="0" w:space="0" w:color="auto"/>
                                                                        <w:left w:val="none" w:sz="0" w:space="0" w:color="auto"/>
                                                                        <w:bottom w:val="none" w:sz="0" w:space="0" w:color="auto"/>
                                                                        <w:right w:val="none" w:sz="0" w:space="0" w:color="auto"/>
                                                                      </w:divBdr>
                                                                    </w:div>
                                                                    <w:div w:id="1722627552">
                                                                      <w:marLeft w:val="0"/>
                                                                      <w:marRight w:val="0"/>
                                                                      <w:marTop w:val="0"/>
                                                                      <w:marBottom w:val="0"/>
                                                                      <w:divBdr>
                                                                        <w:top w:val="none" w:sz="0" w:space="0" w:color="auto"/>
                                                                        <w:left w:val="none" w:sz="0" w:space="0" w:color="auto"/>
                                                                        <w:bottom w:val="none" w:sz="0" w:space="0" w:color="auto"/>
                                                                        <w:right w:val="none" w:sz="0" w:space="0" w:color="auto"/>
                                                                      </w:divBdr>
                                                                      <w:divsChild>
                                                                        <w:div w:id="900941381">
                                                                          <w:marLeft w:val="0"/>
                                                                          <w:marRight w:val="0"/>
                                                                          <w:marTop w:val="0"/>
                                                                          <w:marBottom w:val="0"/>
                                                                          <w:divBdr>
                                                                            <w:top w:val="none" w:sz="0" w:space="0" w:color="auto"/>
                                                                            <w:left w:val="none" w:sz="0" w:space="0" w:color="auto"/>
                                                                            <w:bottom w:val="none" w:sz="0" w:space="0" w:color="auto"/>
                                                                            <w:right w:val="none" w:sz="0" w:space="0" w:color="auto"/>
                                                                          </w:divBdr>
                                                                          <w:divsChild>
                                                                            <w:div w:id="13178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5097">
                                                                      <w:marLeft w:val="0"/>
                                                                      <w:marRight w:val="0"/>
                                                                      <w:marTop w:val="0"/>
                                                                      <w:marBottom w:val="0"/>
                                                                      <w:divBdr>
                                                                        <w:top w:val="none" w:sz="0" w:space="0" w:color="auto"/>
                                                                        <w:left w:val="none" w:sz="0" w:space="0" w:color="auto"/>
                                                                        <w:bottom w:val="none" w:sz="0" w:space="0" w:color="auto"/>
                                                                        <w:right w:val="none" w:sz="0" w:space="0" w:color="auto"/>
                                                                      </w:divBdr>
                                                                    </w:div>
                                                                    <w:div w:id="686055365">
                                                                      <w:marLeft w:val="0"/>
                                                                      <w:marRight w:val="0"/>
                                                                      <w:marTop w:val="0"/>
                                                                      <w:marBottom w:val="0"/>
                                                                      <w:divBdr>
                                                                        <w:top w:val="none" w:sz="0" w:space="0" w:color="auto"/>
                                                                        <w:left w:val="none" w:sz="0" w:space="0" w:color="auto"/>
                                                                        <w:bottom w:val="none" w:sz="0" w:space="0" w:color="auto"/>
                                                                        <w:right w:val="none" w:sz="0" w:space="0" w:color="auto"/>
                                                                      </w:divBdr>
                                                                      <w:divsChild>
                                                                        <w:div w:id="203559731">
                                                                          <w:marLeft w:val="0"/>
                                                                          <w:marRight w:val="0"/>
                                                                          <w:marTop w:val="0"/>
                                                                          <w:marBottom w:val="0"/>
                                                                          <w:divBdr>
                                                                            <w:top w:val="none" w:sz="0" w:space="0" w:color="auto"/>
                                                                            <w:left w:val="none" w:sz="0" w:space="0" w:color="auto"/>
                                                                            <w:bottom w:val="none" w:sz="0" w:space="0" w:color="auto"/>
                                                                            <w:right w:val="none" w:sz="0" w:space="0" w:color="auto"/>
                                                                          </w:divBdr>
                                                                          <w:divsChild>
                                                                            <w:div w:id="18939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8942">
                                                                      <w:marLeft w:val="0"/>
                                                                      <w:marRight w:val="0"/>
                                                                      <w:marTop w:val="0"/>
                                                                      <w:marBottom w:val="0"/>
                                                                      <w:divBdr>
                                                                        <w:top w:val="none" w:sz="0" w:space="0" w:color="auto"/>
                                                                        <w:left w:val="none" w:sz="0" w:space="0" w:color="auto"/>
                                                                        <w:bottom w:val="none" w:sz="0" w:space="0" w:color="auto"/>
                                                                        <w:right w:val="none" w:sz="0" w:space="0" w:color="auto"/>
                                                                      </w:divBdr>
                                                                    </w:div>
                                                                    <w:div w:id="283732743">
                                                                      <w:marLeft w:val="0"/>
                                                                      <w:marRight w:val="0"/>
                                                                      <w:marTop w:val="0"/>
                                                                      <w:marBottom w:val="0"/>
                                                                      <w:divBdr>
                                                                        <w:top w:val="none" w:sz="0" w:space="0" w:color="auto"/>
                                                                        <w:left w:val="none" w:sz="0" w:space="0" w:color="auto"/>
                                                                        <w:bottom w:val="none" w:sz="0" w:space="0" w:color="auto"/>
                                                                        <w:right w:val="none" w:sz="0" w:space="0" w:color="auto"/>
                                                                      </w:divBdr>
                                                                      <w:divsChild>
                                                                        <w:div w:id="1740715652">
                                                                          <w:marLeft w:val="0"/>
                                                                          <w:marRight w:val="0"/>
                                                                          <w:marTop w:val="0"/>
                                                                          <w:marBottom w:val="0"/>
                                                                          <w:divBdr>
                                                                            <w:top w:val="none" w:sz="0" w:space="0" w:color="auto"/>
                                                                            <w:left w:val="none" w:sz="0" w:space="0" w:color="auto"/>
                                                                            <w:bottom w:val="none" w:sz="0" w:space="0" w:color="auto"/>
                                                                            <w:right w:val="none" w:sz="0" w:space="0" w:color="auto"/>
                                                                          </w:divBdr>
                                                                          <w:divsChild>
                                                                            <w:div w:id="20597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6334">
                                                                      <w:marLeft w:val="0"/>
                                                                      <w:marRight w:val="0"/>
                                                                      <w:marTop w:val="0"/>
                                                                      <w:marBottom w:val="0"/>
                                                                      <w:divBdr>
                                                                        <w:top w:val="none" w:sz="0" w:space="0" w:color="auto"/>
                                                                        <w:left w:val="none" w:sz="0" w:space="0" w:color="auto"/>
                                                                        <w:bottom w:val="none" w:sz="0" w:space="0" w:color="auto"/>
                                                                        <w:right w:val="none" w:sz="0" w:space="0" w:color="auto"/>
                                                                      </w:divBdr>
                                                                    </w:div>
                                                                    <w:div w:id="2130472652">
                                                                      <w:marLeft w:val="0"/>
                                                                      <w:marRight w:val="0"/>
                                                                      <w:marTop w:val="0"/>
                                                                      <w:marBottom w:val="0"/>
                                                                      <w:divBdr>
                                                                        <w:top w:val="none" w:sz="0" w:space="0" w:color="auto"/>
                                                                        <w:left w:val="none" w:sz="0" w:space="0" w:color="auto"/>
                                                                        <w:bottom w:val="none" w:sz="0" w:space="0" w:color="auto"/>
                                                                        <w:right w:val="none" w:sz="0" w:space="0" w:color="auto"/>
                                                                      </w:divBdr>
                                                                      <w:divsChild>
                                                                        <w:div w:id="697775441">
                                                                          <w:marLeft w:val="0"/>
                                                                          <w:marRight w:val="0"/>
                                                                          <w:marTop w:val="0"/>
                                                                          <w:marBottom w:val="0"/>
                                                                          <w:divBdr>
                                                                            <w:top w:val="none" w:sz="0" w:space="0" w:color="auto"/>
                                                                            <w:left w:val="none" w:sz="0" w:space="0" w:color="auto"/>
                                                                            <w:bottom w:val="none" w:sz="0" w:space="0" w:color="auto"/>
                                                                            <w:right w:val="none" w:sz="0" w:space="0" w:color="auto"/>
                                                                          </w:divBdr>
                                                                          <w:divsChild>
                                                                            <w:div w:id="5842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773">
                                                                      <w:marLeft w:val="0"/>
                                                                      <w:marRight w:val="0"/>
                                                                      <w:marTop w:val="0"/>
                                                                      <w:marBottom w:val="0"/>
                                                                      <w:divBdr>
                                                                        <w:top w:val="none" w:sz="0" w:space="0" w:color="auto"/>
                                                                        <w:left w:val="none" w:sz="0" w:space="0" w:color="auto"/>
                                                                        <w:bottom w:val="none" w:sz="0" w:space="0" w:color="auto"/>
                                                                        <w:right w:val="none" w:sz="0" w:space="0" w:color="auto"/>
                                                                      </w:divBdr>
                                                                    </w:div>
                                                                    <w:div w:id="1129974292">
                                                                      <w:marLeft w:val="0"/>
                                                                      <w:marRight w:val="0"/>
                                                                      <w:marTop w:val="0"/>
                                                                      <w:marBottom w:val="0"/>
                                                                      <w:divBdr>
                                                                        <w:top w:val="none" w:sz="0" w:space="0" w:color="auto"/>
                                                                        <w:left w:val="none" w:sz="0" w:space="0" w:color="auto"/>
                                                                        <w:bottom w:val="none" w:sz="0" w:space="0" w:color="auto"/>
                                                                        <w:right w:val="none" w:sz="0" w:space="0" w:color="auto"/>
                                                                      </w:divBdr>
                                                                      <w:divsChild>
                                                                        <w:div w:id="739836943">
                                                                          <w:marLeft w:val="0"/>
                                                                          <w:marRight w:val="0"/>
                                                                          <w:marTop w:val="0"/>
                                                                          <w:marBottom w:val="0"/>
                                                                          <w:divBdr>
                                                                            <w:top w:val="none" w:sz="0" w:space="0" w:color="auto"/>
                                                                            <w:left w:val="none" w:sz="0" w:space="0" w:color="auto"/>
                                                                            <w:bottom w:val="none" w:sz="0" w:space="0" w:color="auto"/>
                                                                            <w:right w:val="none" w:sz="0" w:space="0" w:color="auto"/>
                                                                          </w:divBdr>
                                                                          <w:divsChild>
                                                                            <w:div w:id="1648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8119">
                                                                      <w:marLeft w:val="0"/>
                                                                      <w:marRight w:val="0"/>
                                                                      <w:marTop w:val="0"/>
                                                                      <w:marBottom w:val="0"/>
                                                                      <w:divBdr>
                                                                        <w:top w:val="none" w:sz="0" w:space="0" w:color="auto"/>
                                                                        <w:left w:val="none" w:sz="0" w:space="0" w:color="auto"/>
                                                                        <w:bottom w:val="none" w:sz="0" w:space="0" w:color="auto"/>
                                                                        <w:right w:val="none" w:sz="0" w:space="0" w:color="auto"/>
                                                                      </w:divBdr>
                                                                      <w:divsChild>
                                                                        <w:div w:id="216405048">
                                                                          <w:marLeft w:val="0"/>
                                                                          <w:marRight w:val="0"/>
                                                                          <w:marTop w:val="0"/>
                                                                          <w:marBottom w:val="0"/>
                                                                          <w:divBdr>
                                                                            <w:top w:val="none" w:sz="0" w:space="0" w:color="auto"/>
                                                                            <w:left w:val="none" w:sz="0" w:space="0" w:color="auto"/>
                                                                            <w:bottom w:val="none" w:sz="0" w:space="0" w:color="auto"/>
                                                                            <w:right w:val="none" w:sz="0" w:space="0" w:color="auto"/>
                                                                          </w:divBdr>
                                                                          <w:divsChild>
                                                                            <w:div w:id="1550414231">
                                                                              <w:marLeft w:val="0"/>
                                                                              <w:marRight w:val="0"/>
                                                                              <w:marTop w:val="0"/>
                                                                              <w:marBottom w:val="0"/>
                                                                              <w:divBdr>
                                                                                <w:top w:val="none" w:sz="0" w:space="0" w:color="auto"/>
                                                                                <w:left w:val="none" w:sz="0" w:space="0" w:color="auto"/>
                                                                                <w:bottom w:val="none" w:sz="0" w:space="0" w:color="auto"/>
                                                                                <w:right w:val="none" w:sz="0" w:space="0" w:color="auto"/>
                                                                              </w:divBdr>
                                                                            </w:div>
                                                                            <w:div w:id="2067027836">
                                                                              <w:marLeft w:val="0"/>
                                                                              <w:marRight w:val="0"/>
                                                                              <w:marTop w:val="0"/>
                                                                              <w:marBottom w:val="0"/>
                                                                              <w:divBdr>
                                                                                <w:top w:val="none" w:sz="0" w:space="0" w:color="auto"/>
                                                                                <w:left w:val="none" w:sz="0" w:space="0" w:color="auto"/>
                                                                                <w:bottom w:val="none" w:sz="0" w:space="0" w:color="auto"/>
                                                                                <w:right w:val="none" w:sz="0" w:space="0" w:color="auto"/>
                                                                              </w:divBdr>
                                                                              <w:divsChild>
                                                                                <w:div w:id="1152866453">
                                                                                  <w:marLeft w:val="0"/>
                                                                                  <w:marRight w:val="0"/>
                                                                                  <w:marTop w:val="0"/>
                                                                                  <w:marBottom w:val="0"/>
                                                                                  <w:divBdr>
                                                                                    <w:top w:val="none" w:sz="0" w:space="0" w:color="auto"/>
                                                                                    <w:left w:val="none" w:sz="0" w:space="0" w:color="auto"/>
                                                                                    <w:bottom w:val="none" w:sz="0" w:space="0" w:color="auto"/>
                                                                                    <w:right w:val="none" w:sz="0" w:space="0" w:color="auto"/>
                                                                                  </w:divBdr>
                                                                                  <w:divsChild>
                                                                                    <w:div w:id="11962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5922">
                                                                          <w:marLeft w:val="0"/>
                                                                          <w:marRight w:val="0"/>
                                                                          <w:marTop w:val="0"/>
                                                                          <w:marBottom w:val="0"/>
                                                                          <w:divBdr>
                                                                            <w:top w:val="none" w:sz="0" w:space="0" w:color="auto"/>
                                                                            <w:left w:val="none" w:sz="0" w:space="0" w:color="auto"/>
                                                                            <w:bottom w:val="none" w:sz="0" w:space="0" w:color="auto"/>
                                                                            <w:right w:val="none" w:sz="0" w:space="0" w:color="auto"/>
                                                                          </w:divBdr>
                                                                        </w:div>
                                                                        <w:div w:id="1959137271">
                                                                          <w:marLeft w:val="0"/>
                                                                          <w:marRight w:val="0"/>
                                                                          <w:marTop w:val="0"/>
                                                                          <w:marBottom w:val="0"/>
                                                                          <w:divBdr>
                                                                            <w:top w:val="none" w:sz="0" w:space="0" w:color="auto"/>
                                                                            <w:left w:val="none" w:sz="0" w:space="0" w:color="auto"/>
                                                                            <w:bottom w:val="none" w:sz="0" w:space="0" w:color="auto"/>
                                                                            <w:right w:val="none" w:sz="0" w:space="0" w:color="auto"/>
                                                                          </w:divBdr>
                                                                          <w:divsChild>
                                                                            <w:div w:id="1893467726">
                                                                              <w:marLeft w:val="0"/>
                                                                              <w:marRight w:val="0"/>
                                                                              <w:marTop w:val="0"/>
                                                                              <w:marBottom w:val="0"/>
                                                                              <w:divBdr>
                                                                                <w:top w:val="none" w:sz="0" w:space="0" w:color="auto"/>
                                                                                <w:left w:val="none" w:sz="0" w:space="0" w:color="auto"/>
                                                                                <w:bottom w:val="none" w:sz="0" w:space="0" w:color="auto"/>
                                                                                <w:right w:val="none" w:sz="0" w:space="0" w:color="auto"/>
                                                                              </w:divBdr>
                                                                              <w:divsChild>
                                                                                <w:div w:id="8474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2096">
                                                                          <w:marLeft w:val="0"/>
                                                                          <w:marRight w:val="0"/>
                                                                          <w:marTop w:val="0"/>
                                                                          <w:marBottom w:val="0"/>
                                                                          <w:divBdr>
                                                                            <w:top w:val="none" w:sz="0" w:space="0" w:color="auto"/>
                                                                            <w:left w:val="none" w:sz="0" w:space="0" w:color="auto"/>
                                                                            <w:bottom w:val="none" w:sz="0" w:space="0" w:color="auto"/>
                                                                            <w:right w:val="none" w:sz="0" w:space="0" w:color="auto"/>
                                                                          </w:divBdr>
                                                                        </w:div>
                                                                        <w:div w:id="1562709997">
                                                                          <w:marLeft w:val="0"/>
                                                                          <w:marRight w:val="0"/>
                                                                          <w:marTop w:val="0"/>
                                                                          <w:marBottom w:val="0"/>
                                                                          <w:divBdr>
                                                                            <w:top w:val="none" w:sz="0" w:space="0" w:color="auto"/>
                                                                            <w:left w:val="none" w:sz="0" w:space="0" w:color="auto"/>
                                                                            <w:bottom w:val="none" w:sz="0" w:space="0" w:color="auto"/>
                                                                            <w:right w:val="none" w:sz="0" w:space="0" w:color="auto"/>
                                                                          </w:divBdr>
                                                                          <w:divsChild>
                                                                            <w:div w:id="1615559491">
                                                                              <w:marLeft w:val="0"/>
                                                                              <w:marRight w:val="0"/>
                                                                              <w:marTop w:val="0"/>
                                                                              <w:marBottom w:val="0"/>
                                                                              <w:divBdr>
                                                                                <w:top w:val="none" w:sz="0" w:space="0" w:color="auto"/>
                                                                                <w:left w:val="none" w:sz="0" w:space="0" w:color="auto"/>
                                                                                <w:bottom w:val="none" w:sz="0" w:space="0" w:color="auto"/>
                                                                                <w:right w:val="none" w:sz="0" w:space="0" w:color="auto"/>
                                                                              </w:divBdr>
                                                                            </w:div>
                                                                            <w:div w:id="945576630">
                                                                              <w:marLeft w:val="0"/>
                                                                              <w:marRight w:val="0"/>
                                                                              <w:marTop w:val="0"/>
                                                                              <w:marBottom w:val="0"/>
                                                                              <w:divBdr>
                                                                                <w:top w:val="none" w:sz="0" w:space="0" w:color="auto"/>
                                                                                <w:left w:val="none" w:sz="0" w:space="0" w:color="auto"/>
                                                                                <w:bottom w:val="none" w:sz="0" w:space="0" w:color="auto"/>
                                                                                <w:right w:val="none" w:sz="0" w:space="0" w:color="auto"/>
                                                                              </w:divBdr>
                                                                              <w:divsChild>
                                                                                <w:div w:id="1500729746">
                                                                                  <w:marLeft w:val="0"/>
                                                                                  <w:marRight w:val="0"/>
                                                                                  <w:marTop w:val="0"/>
                                                                                  <w:marBottom w:val="0"/>
                                                                                  <w:divBdr>
                                                                                    <w:top w:val="none" w:sz="0" w:space="0" w:color="auto"/>
                                                                                    <w:left w:val="none" w:sz="0" w:space="0" w:color="auto"/>
                                                                                    <w:bottom w:val="none" w:sz="0" w:space="0" w:color="auto"/>
                                                                                    <w:right w:val="none" w:sz="0" w:space="0" w:color="auto"/>
                                                                                  </w:divBdr>
                                                                                  <w:divsChild>
                                                                                    <w:div w:id="277568512">
                                                                                      <w:marLeft w:val="0"/>
                                                                                      <w:marRight w:val="0"/>
                                                                                      <w:marTop w:val="0"/>
                                                                                      <w:marBottom w:val="0"/>
                                                                                      <w:divBdr>
                                                                                        <w:top w:val="none" w:sz="0" w:space="0" w:color="auto"/>
                                                                                        <w:left w:val="none" w:sz="0" w:space="0" w:color="auto"/>
                                                                                        <w:bottom w:val="none" w:sz="0" w:space="0" w:color="auto"/>
                                                                                        <w:right w:val="none" w:sz="0" w:space="0" w:color="auto"/>
                                                                                      </w:divBdr>
                                                                                      <w:divsChild>
                                                                                        <w:div w:id="1155219078">
                                                                                          <w:marLeft w:val="0"/>
                                                                                          <w:marRight w:val="0"/>
                                                                                          <w:marTop w:val="0"/>
                                                                                          <w:marBottom w:val="0"/>
                                                                                          <w:divBdr>
                                                                                            <w:top w:val="none" w:sz="0" w:space="0" w:color="auto"/>
                                                                                            <w:left w:val="none" w:sz="0" w:space="0" w:color="auto"/>
                                                                                            <w:bottom w:val="none" w:sz="0" w:space="0" w:color="auto"/>
                                                                                            <w:right w:val="none" w:sz="0" w:space="0" w:color="auto"/>
                                                                                          </w:divBdr>
                                                                                          <w:divsChild>
                                                                                            <w:div w:id="191579680">
                                                                                              <w:marLeft w:val="0"/>
                                                                                              <w:marRight w:val="0"/>
                                                                                              <w:marTop w:val="0"/>
                                                                                              <w:marBottom w:val="0"/>
                                                                                              <w:divBdr>
                                                                                                <w:top w:val="none" w:sz="0" w:space="0" w:color="auto"/>
                                                                                                <w:left w:val="none" w:sz="0" w:space="0" w:color="auto"/>
                                                                                                <w:bottom w:val="none" w:sz="0" w:space="0" w:color="auto"/>
                                                                                                <w:right w:val="none" w:sz="0" w:space="0" w:color="auto"/>
                                                                                              </w:divBdr>
                                                                                              <w:divsChild>
                                                                                                <w:div w:id="1680619654">
                                                                                                  <w:marLeft w:val="0"/>
                                                                                                  <w:marRight w:val="0"/>
                                                                                                  <w:marTop w:val="0"/>
                                                                                                  <w:marBottom w:val="0"/>
                                                                                                  <w:divBdr>
                                                                                                    <w:top w:val="none" w:sz="0" w:space="0" w:color="auto"/>
                                                                                                    <w:left w:val="none" w:sz="0" w:space="0" w:color="auto"/>
                                                                                                    <w:bottom w:val="none" w:sz="0" w:space="0" w:color="auto"/>
                                                                                                    <w:right w:val="none" w:sz="0" w:space="0" w:color="auto"/>
                                                                                                  </w:divBdr>
                                                                                                </w:div>
                                                                                                <w:div w:id="505831521">
                                                                                                  <w:marLeft w:val="0"/>
                                                                                                  <w:marRight w:val="0"/>
                                                                                                  <w:marTop w:val="0"/>
                                                                                                  <w:marBottom w:val="0"/>
                                                                                                  <w:divBdr>
                                                                                                    <w:top w:val="none" w:sz="0" w:space="0" w:color="auto"/>
                                                                                                    <w:left w:val="none" w:sz="0" w:space="0" w:color="auto"/>
                                                                                                    <w:bottom w:val="none" w:sz="0" w:space="0" w:color="auto"/>
                                                                                                    <w:right w:val="none" w:sz="0" w:space="0" w:color="auto"/>
                                                                                                  </w:divBdr>
                                                                                                  <w:divsChild>
                                                                                                    <w:div w:id="2029716895">
                                                                                                      <w:marLeft w:val="0"/>
                                                                                                      <w:marRight w:val="0"/>
                                                                                                      <w:marTop w:val="0"/>
                                                                                                      <w:marBottom w:val="0"/>
                                                                                                      <w:divBdr>
                                                                                                        <w:top w:val="none" w:sz="0" w:space="0" w:color="auto"/>
                                                                                                        <w:left w:val="none" w:sz="0" w:space="0" w:color="auto"/>
                                                                                                        <w:bottom w:val="none" w:sz="0" w:space="0" w:color="auto"/>
                                                                                                        <w:right w:val="none" w:sz="0" w:space="0" w:color="auto"/>
                                                                                                      </w:divBdr>
                                                                                                    </w:div>
                                                                                                    <w:div w:id="10346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63593">
                                                                                          <w:marLeft w:val="0"/>
                                                                                          <w:marRight w:val="0"/>
                                                                                          <w:marTop w:val="0"/>
                                                                                          <w:marBottom w:val="0"/>
                                                                                          <w:divBdr>
                                                                                            <w:top w:val="none" w:sz="0" w:space="0" w:color="auto"/>
                                                                                            <w:left w:val="none" w:sz="0" w:space="0" w:color="auto"/>
                                                                                            <w:bottom w:val="none" w:sz="0" w:space="0" w:color="auto"/>
                                                                                            <w:right w:val="none" w:sz="0" w:space="0" w:color="auto"/>
                                                                                          </w:divBdr>
                                                                                          <w:divsChild>
                                                                                            <w:div w:id="7714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200">
                                                                                      <w:marLeft w:val="0"/>
                                                                                      <w:marRight w:val="0"/>
                                                                                      <w:marTop w:val="0"/>
                                                                                      <w:marBottom w:val="0"/>
                                                                                      <w:divBdr>
                                                                                        <w:top w:val="none" w:sz="0" w:space="0" w:color="auto"/>
                                                                                        <w:left w:val="none" w:sz="0" w:space="0" w:color="auto"/>
                                                                                        <w:bottom w:val="none" w:sz="0" w:space="0" w:color="auto"/>
                                                                                        <w:right w:val="none" w:sz="0" w:space="0" w:color="auto"/>
                                                                                      </w:divBdr>
                                                                                      <w:divsChild>
                                                                                        <w:div w:id="1691639414">
                                                                                          <w:marLeft w:val="0"/>
                                                                                          <w:marRight w:val="0"/>
                                                                                          <w:marTop w:val="0"/>
                                                                                          <w:marBottom w:val="0"/>
                                                                                          <w:divBdr>
                                                                                            <w:top w:val="none" w:sz="0" w:space="0" w:color="auto"/>
                                                                                            <w:left w:val="none" w:sz="0" w:space="0" w:color="auto"/>
                                                                                            <w:bottom w:val="none" w:sz="0" w:space="0" w:color="auto"/>
                                                                                            <w:right w:val="none" w:sz="0" w:space="0" w:color="auto"/>
                                                                                          </w:divBdr>
                                                                                          <w:divsChild>
                                                                                            <w:div w:id="7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3540">
                                                                                      <w:marLeft w:val="0"/>
                                                                                      <w:marRight w:val="0"/>
                                                                                      <w:marTop w:val="0"/>
                                                                                      <w:marBottom w:val="0"/>
                                                                                      <w:divBdr>
                                                                                        <w:top w:val="none" w:sz="0" w:space="0" w:color="auto"/>
                                                                                        <w:left w:val="none" w:sz="0" w:space="0" w:color="auto"/>
                                                                                        <w:bottom w:val="none" w:sz="0" w:space="0" w:color="auto"/>
                                                                                        <w:right w:val="none" w:sz="0" w:space="0" w:color="auto"/>
                                                                                      </w:divBdr>
                                                                                      <w:divsChild>
                                                                                        <w:div w:id="1755277398">
                                                                                          <w:marLeft w:val="0"/>
                                                                                          <w:marRight w:val="0"/>
                                                                                          <w:marTop w:val="0"/>
                                                                                          <w:marBottom w:val="0"/>
                                                                                          <w:divBdr>
                                                                                            <w:top w:val="none" w:sz="0" w:space="0" w:color="auto"/>
                                                                                            <w:left w:val="none" w:sz="0" w:space="0" w:color="auto"/>
                                                                                            <w:bottom w:val="none" w:sz="0" w:space="0" w:color="auto"/>
                                                                                            <w:right w:val="none" w:sz="0" w:space="0" w:color="auto"/>
                                                                                          </w:divBdr>
                                                                                          <w:divsChild>
                                                                                            <w:div w:id="1591695542">
                                                                                              <w:marLeft w:val="0"/>
                                                                                              <w:marRight w:val="0"/>
                                                                                              <w:marTop w:val="0"/>
                                                                                              <w:marBottom w:val="0"/>
                                                                                              <w:divBdr>
                                                                                                <w:top w:val="none" w:sz="0" w:space="0" w:color="auto"/>
                                                                                                <w:left w:val="none" w:sz="0" w:space="0" w:color="auto"/>
                                                                                                <w:bottom w:val="none" w:sz="0" w:space="0" w:color="auto"/>
                                                                                                <w:right w:val="none" w:sz="0" w:space="0" w:color="auto"/>
                                                                                              </w:divBdr>
                                                                                              <w:divsChild>
                                                                                                <w:div w:id="10106719">
                                                                                                  <w:marLeft w:val="0"/>
                                                                                                  <w:marRight w:val="0"/>
                                                                                                  <w:marTop w:val="0"/>
                                                                                                  <w:marBottom w:val="0"/>
                                                                                                  <w:divBdr>
                                                                                                    <w:top w:val="none" w:sz="0" w:space="0" w:color="auto"/>
                                                                                                    <w:left w:val="none" w:sz="0" w:space="0" w:color="auto"/>
                                                                                                    <w:bottom w:val="none" w:sz="0" w:space="0" w:color="auto"/>
                                                                                                    <w:right w:val="none" w:sz="0" w:space="0" w:color="auto"/>
                                                                                                  </w:divBdr>
                                                                                                </w:div>
                                                                                                <w:div w:id="1518077571">
                                                                                                  <w:marLeft w:val="0"/>
                                                                                                  <w:marRight w:val="0"/>
                                                                                                  <w:marTop w:val="0"/>
                                                                                                  <w:marBottom w:val="0"/>
                                                                                                  <w:divBdr>
                                                                                                    <w:top w:val="none" w:sz="0" w:space="0" w:color="auto"/>
                                                                                                    <w:left w:val="none" w:sz="0" w:space="0" w:color="auto"/>
                                                                                                    <w:bottom w:val="none" w:sz="0" w:space="0" w:color="auto"/>
                                                                                                    <w:right w:val="none" w:sz="0" w:space="0" w:color="auto"/>
                                                                                                  </w:divBdr>
                                                                                                  <w:divsChild>
                                                                                                    <w:div w:id="1318532035">
                                                                                                      <w:marLeft w:val="0"/>
                                                                                                      <w:marRight w:val="0"/>
                                                                                                      <w:marTop w:val="0"/>
                                                                                                      <w:marBottom w:val="0"/>
                                                                                                      <w:divBdr>
                                                                                                        <w:top w:val="none" w:sz="0" w:space="0" w:color="auto"/>
                                                                                                        <w:left w:val="none" w:sz="0" w:space="0" w:color="auto"/>
                                                                                                        <w:bottom w:val="none" w:sz="0" w:space="0" w:color="auto"/>
                                                                                                        <w:right w:val="none" w:sz="0" w:space="0" w:color="auto"/>
                                                                                                      </w:divBdr>
                                                                                                    </w:div>
                                                                                                    <w:div w:id="16675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9977">
                                                                                          <w:marLeft w:val="0"/>
                                                                                          <w:marRight w:val="0"/>
                                                                                          <w:marTop w:val="0"/>
                                                                                          <w:marBottom w:val="0"/>
                                                                                          <w:divBdr>
                                                                                            <w:top w:val="none" w:sz="0" w:space="0" w:color="auto"/>
                                                                                            <w:left w:val="none" w:sz="0" w:space="0" w:color="auto"/>
                                                                                            <w:bottom w:val="none" w:sz="0" w:space="0" w:color="auto"/>
                                                                                            <w:right w:val="none" w:sz="0" w:space="0" w:color="auto"/>
                                                                                          </w:divBdr>
                                                                                          <w:divsChild>
                                                                                            <w:div w:id="14832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0780">
                                                                                  <w:marLeft w:val="0"/>
                                                                                  <w:marRight w:val="0"/>
                                                                                  <w:marTop w:val="0"/>
                                                                                  <w:marBottom w:val="0"/>
                                                                                  <w:divBdr>
                                                                                    <w:top w:val="none" w:sz="0" w:space="0" w:color="auto"/>
                                                                                    <w:left w:val="none" w:sz="0" w:space="0" w:color="auto"/>
                                                                                    <w:bottom w:val="none" w:sz="0" w:space="0" w:color="auto"/>
                                                                                    <w:right w:val="none" w:sz="0" w:space="0" w:color="auto"/>
                                                                                  </w:divBdr>
                                                                                  <w:divsChild>
                                                                                    <w:div w:id="590552600">
                                                                                      <w:marLeft w:val="0"/>
                                                                                      <w:marRight w:val="0"/>
                                                                                      <w:marTop w:val="0"/>
                                                                                      <w:marBottom w:val="0"/>
                                                                                      <w:divBdr>
                                                                                        <w:top w:val="none" w:sz="0" w:space="0" w:color="auto"/>
                                                                                        <w:left w:val="none" w:sz="0" w:space="0" w:color="auto"/>
                                                                                        <w:bottom w:val="none" w:sz="0" w:space="0" w:color="auto"/>
                                                                                        <w:right w:val="none" w:sz="0" w:space="0" w:color="auto"/>
                                                                                      </w:divBdr>
                                                                                      <w:divsChild>
                                                                                        <w:div w:id="129053912">
                                                                                          <w:marLeft w:val="0"/>
                                                                                          <w:marRight w:val="0"/>
                                                                                          <w:marTop w:val="0"/>
                                                                                          <w:marBottom w:val="0"/>
                                                                                          <w:divBdr>
                                                                                            <w:top w:val="none" w:sz="0" w:space="0" w:color="auto"/>
                                                                                            <w:left w:val="none" w:sz="0" w:space="0" w:color="auto"/>
                                                                                            <w:bottom w:val="none" w:sz="0" w:space="0" w:color="auto"/>
                                                                                            <w:right w:val="none" w:sz="0" w:space="0" w:color="auto"/>
                                                                                          </w:divBdr>
                                                                                          <w:divsChild>
                                                                                            <w:div w:id="1225875496">
                                                                                              <w:marLeft w:val="0"/>
                                                                                              <w:marRight w:val="0"/>
                                                                                              <w:marTop w:val="0"/>
                                                                                              <w:marBottom w:val="0"/>
                                                                                              <w:divBdr>
                                                                                                <w:top w:val="none" w:sz="0" w:space="0" w:color="auto"/>
                                                                                                <w:left w:val="none" w:sz="0" w:space="0" w:color="auto"/>
                                                                                                <w:bottom w:val="none" w:sz="0" w:space="0" w:color="auto"/>
                                                                                                <w:right w:val="none" w:sz="0" w:space="0" w:color="auto"/>
                                                                                              </w:divBdr>
                                                                                              <w:divsChild>
                                                                                                <w:div w:id="1651011611">
                                                                                                  <w:marLeft w:val="0"/>
                                                                                                  <w:marRight w:val="0"/>
                                                                                                  <w:marTop w:val="0"/>
                                                                                                  <w:marBottom w:val="0"/>
                                                                                                  <w:divBdr>
                                                                                                    <w:top w:val="none" w:sz="0" w:space="0" w:color="auto"/>
                                                                                                    <w:left w:val="none" w:sz="0" w:space="0" w:color="auto"/>
                                                                                                    <w:bottom w:val="none" w:sz="0" w:space="0" w:color="auto"/>
                                                                                                    <w:right w:val="none" w:sz="0" w:space="0" w:color="auto"/>
                                                                                                  </w:divBdr>
                                                                                                </w:div>
                                                                                                <w:div w:id="1126974127">
                                                                                                  <w:marLeft w:val="0"/>
                                                                                                  <w:marRight w:val="0"/>
                                                                                                  <w:marTop w:val="0"/>
                                                                                                  <w:marBottom w:val="0"/>
                                                                                                  <w:divBdr>
                                                                                                    <w:top w:val="none" w:sz="0" w:space="0" w:color="auto"/>
                                                                                                    <w:left w:val="none" w:sz="0" w:space="0" w:color="auto"/>
                                                                                                    <w:bottom w:val="none" w:sz="0" w:space="0" w:color="auto"/>
                                                                                                    <w:right w:val="none" w:sz="0" w:space="0" w:color="auto"/>
                                                                                                  </w:divBdr>
                                                                                                  <w:divsChild>
                                                                                                    <w:div w:id="2013138585">
                                                                                                      <w:marLeft w:val="0"/>
                                                                                                      <w:marRight w:val="0"/>
                                                                                                      <w:marTop w:val="0"/>
                                                                                                      <w:marBottom w:val="0"/>
                                                                                                      <w:divBdr>
                                                                                                        <w:top w:val="none" w:sz="0" w:space="0" w:color="auto"/>
                                                                                                        <w:left w:val="none" w:sz="0" w:space="0" w:color="auto"/>
                                                                                                        <w:bottom w:val="none" w:sz="0" w:space="0" w:color="auto"/>
                                                                                                        <w:right w:val="none" w:sz="0" w:space="0" w:color="auto"/>
                                                                                                      </w:divBdr>
                                                                                                    </w:div>
                                                                                                    <w:div w:id="1335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2799">
                                                                                          <w:marLeft w:val="0"/>
                                                                                          <w:marRight w:val="0"/>
                                                                                          <w:marTop w:val="0"/>
                                                                                          <w:marBottom w:val="0"/>
                                                                                          <w:divBdr>
                                                                                            <w:top w:val="none" w:sz="0" w:space="0" w:color="auto"/>
                                                                                            <w:left w:val="none" w:sz="0" w:space="0" w:color="auto"/>
                                                                                            <w:bottom w:val="none" w:sz="0" w:space="0" w:color="auto"/>
                                                                                            <w:right w:val="none" w:sz="0" w:space="0" w:color="auto"/>
                                                                                          </w:divBdr>
                                                                                          <w:divsChild>
                                                                                            <w:div w:id="13667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31705">
                                                                              <w:marLeft w:val="0"/>
                                                                              <w:marRight w:val="0"/>
                                                                              <w:marTop w:val="0"/>
                                                                              <w:marBottom w:val="0"/>
                                                                              <w:divBdr>
                                                                                <w:top w:val="none" w:sz="0" w:space="0" w:color="auto"/>
                                                                                <w:left w:val="none" w:sz="0" w:space="0" w:color="auto"/>
                                                                                <w:bottom w:val="none" w:sz="0" w:space="0" w:color="auto"/>
                                                                                <w:right w:val="none" w:sz="0" w:space="0" w:color="auto"/>
                                                                              </w:divBdr>
                                                                              <w:divsChild>
                                                                                <w:div w:id="17683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7949">
                                                                          <w:marLeft w:val="0"/>
                                                                          <w:marRight w:val="0"/>
                                                                          <w:marTop w:val="0"/>
                                                                          <w:marBottom w:val="0"/>
                                                                          <w:divBdr>
                                                                            <w:top w:val="none" w:sz="0" w:space="0" w:color="auto"/>
                                                                            <w:left w:val="none" w:sz="0" w:space="0" w:color="auto"/>
                                                                            <w:bottom w:val="none" w:sz="0" w:space="0" w:color="auto"/>
                                                                            <w:right w:val="none" w:sz="0" w:space="0" w:color="auto"/>
                                                                          </w:divBdr>
                                                                          <w:divsChild>
                                                                            <w:div w:id="2030718925">
                                                                              <w:marLeft w:val="0"/>
                                                                              <w:marRight w:val="0"/>
                                                                              <w:marTop w:val="0"/>
                                                                              <w:marBottom w:val="0"/>
                                                                              <w:divBdr>
                                                                                <w:top w:val="none" w:sz="0" w:space="0" w:color="auto"/>
                                                                                <w:left w:val="none" w:sz="0" w:space="0" w:color="auto"/>
                                                                                <w:bottom w:val="none" w:sz="0" w:space="0" w:color="auto"/>
                                                                                <w:right w:val="none" w:sz="0" w:space="0" w:color="auto"/>
                                                                              </w:divBdr>
                                                                            </w:div>
                                                                            <w:div w:id="1536306626">
                                                                              <w:marLeft w:val="0"/>
                                                                              <w:marRight w:val="0"/>
                                                                              <w:marTop w:val="0"/>
                                                                              <w:marBottom w:val="0"/>
                                                                              <w:divBdr>
                                                                                <w:top w:val="none" w:sz="0" w:space="0" w:color="auto"/>
                                                                                <w:left w:val="none" w:sz="0" w:space="0" w:color="auto"/>
                                                                                <w:bottom w:val="none" w:sz="0" w:space="0" w:color="auto"/>
                                                                                <w:right w:val="none" w:sz="0" w:space="0" w:color="auto"/>
                                                                              </w:divBdr>
                                                                              <w:divsChild>
                                                                                <w:div w:id="2067601315">
                                                                                  <w:marLeft w:val="0"/>
                                                                                  <w:marRight w:val="0"/>
                                                                                  <w:marTop w:val="0"/>
                                                                                  <w:marBottom w:val="0"/>
                                                                                  <w:divBdr>
                                                                                    <w:top w:val="none" w:sz="0" w:space="0" w:color="auto"/>
                                                                                    <w:left w:val="none" w:sz="0" w:space="0" w:color="auto"/>
                                                                                    <w:bottom w:val="none" w:sz="0" w:space="0" w:color="auto"/>
                                                                                    <w:right w:val="none" w:sz="0" w:space="0" w:color="auto"/>
                                                                                  </w:divBdr>
                                                                                  <w:divsChild>
                                                                                    <w:div w:id="3118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025">
                                                                              <w:marLeft w:val="0"/>
                                                                              <w:marRight w:val="0"/>
                                                                              <w:marTop w:val="0"/>
                                                                              <w:marBottom w:val="0"/>
                                                                              <w:divBdr>
                                                                                <w:top w:val="none" w:sz="0" w:space="0" w:color="auto"/>
                                                                                <w:left w:val="none" w:sz="0" w:space="0" w:color="auto"/>
                                                                                <w:bottom w:val="none" w:sz="0" w:space="0" w:color="auto"/>
                                                                                <w:right w:val="none" w:sz="0" w:space="0" w:color="auto"/>
                                                                              </w:divBdr>
                                                                            </w:div>
                                                                            <w:div w:id="2052996155">
                                                                              <w:marLeft w:val="0"/>
                                                                              <w:marRight w:val="0"/>
                                                                              <w:marTop w:val="0"/>
                                                                              <w:marBottom w:val="0"/>
                                                                              <w:divBdr>
                                                                                <w:top w:val="none" w:sz="0" w:space="0" w:color="auto"/>
                                                                                <w:left w:val="none" w:sz="0" w:space="0" w:color="auto"/>
                                                                                <w:bottom w:val="none" w:sz="0" w:space="0" w:color="auto"/>
                                                                                <w:right w:val="none" w:sz="0" w:space="0" w:color="auto"/>
                                                                              </w:divBdr>
                                                                              <w:divsChild>
                                                                                <w:div w:id="1238394557">
                                                                                  <w:marLeft w:val="0"/>
                                                                                  <w:marRight w:val="0"/>
                                                                                  <w:marTop w:val="0"/>
                                                                                  <w:marBottom w:val="0"/>
                                                                                  <w:divBdr>
                                                                                    <w:top w:val="none" w:sz="0" w:space="0" w:color="auto"/>
                                                                                    <w:left w:val="none" w:sz="0" w:space="0" w:color="auto"/>
                                                                                    <w:bottom w:val="none" w:sz="0" w:space="0" w:color="auto"/>
                                                                                    <w:right w:val="none" w:sz="0" w:space="0" w:color="auto"/>
                                                                                  </w:divBdr>
                                                                                  <w:divsChild>
                                                                                    <w:div w:id="11643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3914">
                                                                              <w:marLeft w:val="0"/>
                                                                              <w:marRight w:val="0"/>
                                                                              <w:marTop w:val="0"/>
                                                                              <w:marBottom w:val="0"/>
                                                                              <w:divBdr>
                                                                                <w:top w:val="none" w:sz="0" w:space="0" w:color="auto"/>
                                                                                <w:left w:val="none" w:sz="0" w:space="0" w:color="auto"/>
                                                                                <w:bottom w:val="none" w:sz="0" w:space="0" w:color="auto"/>
                                                                                <w:right w:val="none" w:sz="0" w:space="0" w:color="auto"/>
                                                                              </w:divBdr>
                                                                            </w:div>
                                                                            <w:div w:id="1476869074">
                                                                              <w:marLeft w:val="0"/>
                                                                              <w:marRight w:val="0"/>
                                                                              <w:marTop w:val="0"/>
                                                                              <w:marBottom w:val="0"/>
                                                                              <w:divBdr>
                                                                                <w:top w:val="none" w:sz="0" w:space="0" w:color="auto"/>
                                                                                <w:left w:val="none" w:sz="0" w:space="0" w:color="auto"/>
                                                                                <w:bottom w:val="none" w:sz="0" w:space="0" w:color="auto"/>
                                                                                <w:right w:val="none" w:sz="0" w:space="0" w:color="auto"/>
                                                                              </w:divBdr>
                                                                              <w:divsChild>
                                                                                <w:div w:id="924387905">
                                                                                  <w:marLeft w:val="0"/>
                                                                                  <w:marRight w:val="0"/>
                                                                                  <w:marTop w:val="0"/>
                                                                                  <w:marBottom w:val="0"/>
                                                                                  <w:divBdr>
                                                                                    <w:top w:val="none" w:sz="0" w:space="0" w:color="auto"/>
                                                                                    <w:left w:val="none" w:sz="0" w:space="0" w:color="auto"/>
                                                                                    <w:bottom w:val="none" w:sz="0" w:space="0" w:color="auto"/>
                                                                                    <w:right w:val="none" w:sz="0" w:space="0" w:color="auto"/>
                                                                                  </w:divBdr>
                                                                                  <w:divsChild>
                                                                                    <w:div w:id="18701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2357">
                                                                          <w:marLeft w:val="0"/>
                                                                          <w:marRight w:val="0"/>
                                                                          <w:marTop w:val="0"/>
                                                                          <w:marBottom w:val="0"/>
                                                                          <w:divBdr>
                                                                            <w:top w:val="none" w:sz="0" w:space="0" w:color="auto"/>
                                                                            <w:left w:val="none" w:sz="0" w:space="0" w:color="auto"/>
                                                                            <w:bottom w:val="none" w:sz="0" w:space="0" w:color="auto"/>
                                                                            <w:right w:val="none" w:sz="0" w:space="0" w:color="auto"/>
                                                                          </w:divBdr>
                                                                        </w:div>
                                                                        <w:div w:id="616520721">
                                                                          <w:marLeft w:val="0"/>
                                                                          <w:marRight w:val="0"/>
                                                                          <w:marTop w:val="0"/>
                                                                          <w:marBottom w:val="0"/>
                                                                          <w:divBdr>
                                                                            <w:top w:val="none" w:sz="0" w:space="0" w:color="auto"/>
                                                                            <w:left w:val="none" w:sz="0" w:space="0" w:color="auto"/>
                                                                            <w:bottom w:val="none" w:sz="0" w:space="0" w:color="auto"/>
                                                                            <w:right w:val="none" w:sz="0" w:space="0" w:color="auto"/>
                                                                          </w:divBdr>
                                                                          <w:divsChild>
                                                                            <w:div w:id="482358490">
                                                                              <w:marLeft w:val="0"/>
                                                                              <w:marRight w:val="0"/>
                                                                              <w:marTop w:val="0"/>
                                                                              <w:marBottom w:val="0"/>
                                                                              <w:divBdr>
                                                                                <w:top w:val="none" w:sz="0" w:space="0" w:color="auto"/>
                                                                                <w:left w:val="none" w:sz="0" w:space="0" w:color="auto"/>
                                                                                <w:bottom w:val="none" w:sz="0" w:space="0" w:color="auto"/>
                                                                                <w:right w:val="none" w:sz="0" w:space="0" w:color="auto"/>
                                                                              </w:divBdr>
                                                                              <w:divsChild>
                                                                                <w:div w:id="19733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904">
                                                                          <w:marLeft w:val="0"/>
                                                                          <w:marRight w:val="0"/>
                                                                          <w:marTop w:val="0"/>
                                                                          <w:marBottom w:val="0"/>
                                                                          <w:divBdr>
                                                                            <w:top w:val="none" w:sz="0" w:space="0" w:color="auto"/>
                                                                            <w:left w:val="none" w:sz="0" w:space="0" w:color="auto"/>
                                                                            <w:bottom w:val="none" w:sz="0" w:space="0" w:color="auto"/>
                                                                            <w:right w:val="none" w:sz="0" w:space="0" w:color="auto"/>
                                                                          </w:divBdr>
                                                                          <w:divsChild>
                                                                            <w:div w:id="410784166">
                                                                              <w:marLeft w:val="0"/>
                                                                              <w:marRight w:val="0"/>
                                                                              <w:marTop w:val="0"/>
                                                                              <w:marBottom w:val="0"/>
                                                                              <w:divBdr>
                                                                                <w:top w:val="none" w:sz="0" w:space="0" w:color="auto"/>
                                                                                <w:left w:val="none" w:sz="0" w:space="0" w:color="auto"/>
                                                                                <w:bottom w:val="none" w:sz="0" w:space="0" w:color="auto"/>
                                                                                <w:right w:val="none" w:sz="0" w:space="0" w:color="auto"/>
                                                                              </w:divBdr>
                                                                            </w:div>
                                                                            <w:div w:id="581304981">
                                                                              <w:marLeft w:val="0"/>
                                                                              <w:marRight w:val="0"/>
                                                                              <w:marTop w:val="0"/>
                                                                              <w:marBottom w:val="0"/>
                                                                              <w:divBdr>
                                                                                <w:top w:val="none" w:sz="0" w:space="0" w:color="auto"/>
                                                                                <w:left w:val="none" w:sz="0" w:space="0" w:color="auto"/>
                                                                                <w:bottom w:val="none" w:sz="0" w:space="0" w:color="auto"/>
                                                                                <w:right w:val="none" w:sz="0" w:space="0" w:color="auto"/>
                                                                              </w:divBdr>
                                                                              <w:divsChild>
                                                                                <w:div w:id="1425758202">
                                                                                  <w:marLeft w:val="0"/>
                                                                                  <w:marRight w:val="0"/>
                                                                                  <w:marTop w:val="0"/>
                                                                                  <w:marBottom w:val="0"/>
                                                                                  <w:divBdr>
                                                                                    <w:top w:val="none" w:sz="0" w:space="0" w:color="auto"/>
                                                                                    <w:left w:val="none" w:sz="0" w:space="0" w:color="auto"/>
                                                                                    <w:bottom w:val="none" w:sz="0" w:space="0" w:color="auto"/>
                                                                                    <w:right w:val="none" w:sz="0" w:space="0" w:color="auto"/>
                                                                                  </w:divBdr>
                                                                                  <w:divsChild>
                                                                                    <w:div w:id="44380693">
                                                                                      <w:marLeft w:val="0"/>
                                                                                      <w:marRight w:val="0"/>
                                                                                      <w:marTop w:val="0"/>
                                                                                      <w:marBottom w:val="0"/>
                                                                                      <w:divBdr>
                                                                                        <w:top w:val="none" w:sz="0" w:space="0" w:color="auto"/>
                                                                                        <w:left w:val="none" w:sz="0" w:space="0" w:color="auto"/>
                                                                                        <w:bottom w:val="none" w:sz="0" w:space="0" w:color="auto"/>
                                                                                        <w:right w:val="none" w:sz="0" w:space="0" w:color="auto"/>
                                                                                      </w:divBdr>
                                                                                      <w:divsChild>
                                                                                        <w:div w:id="712077143">
                                                                                          <w:marLeft w:val="0"/>
                                                                                          <w:marRight w:val="0"/>
                                                                                          <w:marTop w:val="0"/>
                                                                                          <w:marBottom w:val="0"/>
                                                                                          <w:divBdr>
                                                                                            <w:top w:val="none" w:sz="0" w:space="0" w:color="auto"/>
                                                                                            <w:left w:val="none" w:sz="0" w:space="0" w:color="auto"/>
                                                                                            <w:bottom w:val="none" w:sz="0" w:space="0" w:color="auto"/>
                                                                                            <w:right w:val="none" w:sz="0" w:space="0" w:color="auto"/>
                                                                                          </w:divBdr>
                                                                                          <w:divsChild>
                                                                                            <w:div w:id="133257628">
                                                                                              <w:marLeft w:val="0"/>
                                                                                              <w:marRight w:val="0"/>
                                                                                              <w:marTop w:val="0"/>
                                                                                              <w:marBottom w:val="0"/>
                                                                                              <w:divBdr>
                                                                                                <w:top w:val="none" w:sz="0" w:space="0" w:color="auto"/>
                                                                                                <w:left w:val="none" w:sz="0" w:space="0" w:color="auto"/>
                                                                                                <w:bottom w:val="none" w:sz="0" w:space="0" w:color="auto"/>
                                                                                                <w:right w:val="none" w:sz="0" w:space="0" w:color="auto"/>
                                                                                              </w:divBdr>
                                                                                              <w:divsChild>
                                                                                                <w:div w:id="2040932051">
                                                                                                  <w:marLeft w:val="0"/>
                                                                                                  <w:marRight w:val="0"/>
                                                                                                  <w:marTop w:val="0"/>
                                                                                                  <w:marBottom w:val="0"/>
                                                                                                  <w:divBdr>
                                                                                                    <w:top w:val="none" w:sz="0" w:space="0" w:color="auto"/>
                                                                                                    <w:left w:val="none" w:sz="0" w:space="0" w:color="auto"/>
                                                                                                    <w:bottom w:val="none" w:sz="0" w:space="0" w:color="auto"/>
                                                                                                    <w:right w:val="none" w:sz="0" w:space="0" w:color="auto"/>
                                                                                                  </w:divBdr>
                                                                                                </w:div>
                                                                                              </w:divsChild>
                                                                                            </w:div>
                                                                                            <w:div w:id="796022927">
                                                                                              <w:marLeft w:val="0"/>
                                                                                              <w:marRight w:val="0"/>
                                                                                              <w:marTop w:val="0"/>
                                                                                              <w:marBottom w:val="0"/>
                                                                                              <w:divBdr>
                                                                                                <w:top w:val="none" w:sz="0" w:space="0" w:color="auto"/>
                                                                                                <w:left w:val="none" w:sz="0" w:space="0" w:color="auto"/>
                                                                                                <w:bottom w:val="none" w:sz="0" w:space="0" w:color="auto"/>
                                                                                                <w:right w:val="none" w:sz="0" w:space="0" w:color="auto"/>
                                                                                              </w:divBdr>
                                                                                              <w:divsChild>
                                                                                                <w:div w:id="1410233537">
                                                                                                  <w:marLeft w:val="0"/>
                                                                                                  <w:marRight w:val="0"/>
                                                                                                  <w:marTop w:val="0"/>
                                                                                                  <w:marBottom w:val="0"/>
                                                                                                  <w:divBdr>
                                                                                                    <w:top w:val="none" w:sz="0" w:space="0" w:color="auto"/>
                                                                                                    <w:left w:val="none" w:sz="0" w:space="0" w:color="auto"/>
                                                                                                    <w:bottom w:val="none" w:sz="0" w:space="0" w:color="auto"/>
                                                                                                    <w:right w:val="none" w:sz="0" w:space="0" w:color="auto"/>
                                                                                                  </w:divBdr>
                                                                                                </w:div>
                                                                                              </w:divsChild>
                                                                                            </w:div>
                                                                                            <w:div w:id="1797793874">
                                                                                              <w:marLeft w:val="0"/>
                                                                                              <w:marRight w:val="0"/>
                                                                                              <w:marTop w:val="0"/>
                                                                                              <w:marBottom w:val="0"/>
                                                                                              <w:divBdr>
                                                                                                <w:top w:val="none" w:sz="0" w:space="0" w:color="auto"/>
                                                                                                <w:left w:val="none" w:sz="0" w:space="0" w:color="auto"/>
                                                                                                <w:bottom w:val="none" w:sz="0" w:space="0" w:color="auto"/>
                                                                                                <w:right w:val="none" w:sz="0" w:space="0" w:color="auto"/>
                                                                                              </w:divBdr>
                                                                                              <w:divsChild>
                                                                                                <w:div w:id="160435070">
                                                                                                  <w:marLeft w:val="0"/>
                                                                                                  <w:marRight w:val="0"/>
                                                                                                  <w:marTop w:val="0"/>
                                                                                                  <w:marBottom w:val="0"/>
                                                                                                  <w:divBdr>
                                                                                                    <w:top w:val="none" w:sz="0" w:space="0" w:color="auto"/>
                                                                                                    <w:left w:val="none" w:sz="0" w:space="0" w:color="auto"/>
                                                                                                    <w:bottom w:val="none" w:sz="0" w:space="0" w:color="auto"/>
                                                                                                    <w:right w:val="none" w:sz="0" w:space="0" w:color="auto"/>
                                                                                                  </w:divBdr>
                                                                                                </w:div>
                                                                                              </w:divsChild>
                                                                                            </w:div>
                                                                                            <w:div w:id="1333027280">
                                                                                              <w:marLeft w:val="0"/>
                                                                                              <w:marRight w:val="0"/>
                                                                                              <w:marTop w:val="0"/>
                                                                                              <w:marBottom w:val="0"/>
                                                                                              <w:divBdr>
                                                                                                <w:top w:val="none" w:sz="0" w:space="0" w:color="auto"/>
                                                                                                <w:left w:val="none" w:sz="0" w:space="0" w:color="auto"/>
                                                                                                <w:bottom w:val="none" w:sz="0" w:space="0" w:color="auto"/>
                                                                                                <w:right w:val="none" w:sz="0" w:space="0" w:color="auto"/>
                                                                                              </w:divBdr>
                                                                                              <w:divsChild>
                                                                                                <w:div w:id="1447625393">
                                                                                                  <w:marLeft w:val="0"/>
                                                                                                  <w:marRight w:val="0"/>
                                                                                                  <w:marTop w:val="0"/>
                                                                                                  <w:marBottom w:val="0"/>
                                                                                                  <w:divBdr>
                                                                                                    <w:top w:val="none" w:sz="0" w:space="0" w:color="auto"/>
                                                                                                    <w:left w:val="none" w:sz="0" w:space="0" w:color="auto"/>
                                                                                                    <w:bottom w:val="none" w:sz="0" w:space="0" w:color="auto"/>
                                                                                                    <w:right w:val="none" w:sz="0" w:space="0" w:color="auto"/>
                                                                                                  </w:divBdr>
                                                                                                </w:div>
                                                                                              </w:divsChild>
                                                                                            </w:div>
                                                                                            <w:div w:id="264190564">
                                                                                              <w:marLeft w:val="0"/>
                                                                                              <w:marRight w:val="0"/>
                                                                                              <w:marTop w:val="0"/>
                                                                                              <w:marBottom w:val="0"/>
                                                                                              <w:divBdr>
                                                                                                <w:top w:val="none" w:sz="0" w:space="0" w:color="auto"/>
                                                                                                <w:left w:val="none" w:sz="0" w:space="0" w:color="auto"/>
                                                                                                <w:bottom w:val="none" w:sz="0" w:space="0" w:color="auto"/>
                                                                                                <w:right w:val="none" w:sz="0" w:space="0" w:color="auto"/>
                                                                                              </w:divBdr>
                                                                                              <w:divsChild>
                                                                                                <w:div w:id="229275226">
                                                                                                  <w:marLeft w:val="0"/>
                                                                                                  <w:marRight w:val="0"/>
                                                                                                  <w:marTop w:val="0"/>
                                                                                                  <w:marBottom w:val="0"/>
                                                                                                  <w:divBdr>
                                                                                                    <w:top w:val="none" w:sz="0" w:space="0" w:color="auto"/>
                                                                                                    <w:left w:val="none" w:sz="0" w:space="0" w:color="auto"/>
                                                                                                    <w:bottom w:val="none" w:sz="0" w:space="0" w:color="auto"/>
                                                                                                    <w:right w:val="none" w:sz="0" w:space="0" w:color="auto"/>
                                                                                                  </w:divBdr>
                                                                                                </w:div>
                                                                                              </w:divsChild>
                                                                                            </w:div>
                                                                                            <w:div w:id="1043752715">
                                                                                              <w:marLeft w:val="0"/>
                                                                                              <w:marRight w:val="0"/>
                                                                                              <w:marTop w:val="0"/>
                                                                                              <w:marBottom w:val="0"/>
                                                                                              <w:divBdr>
                                                                                                <w:top w:val="none" w:sz="0" w:space="0" w:color="auto"/>
                                                                                                <w:left w:val="none" w:sz="0" w:space="0" w:color="auto"/>
                                                                                                <w:bottom w:val="none" w:sz="0" w:space="0" w:color="auto"/>
                                                                                                <w:right w:val="none" w:sz="0" w:space="0" w:color="auto"/>
                                                                                              </w:divBdr>
                                                                                              <w:divsChild>
                                                                                                <w:div w:id="971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441849">
                                                                          <w:marLeft w:val="0"/>
                                                                          <w:marRight w:val="0"/>
                                                                          <w:marTop w:val="0"/>
                                                                          <w:marBottom w:val="0"/>
                                                                          <w:divBdr>
                                                                            <w:top w:val="none" w:sz="0" w:space="0" w:color="auto"/>
                                                                            <w:left w:val="none" w:sz="0" w:space="0" w:color="auto"/>
                                                                            <w:bottom w:val="none" w:sz="0" w:space="0" w:color="auto"/>
                                                                            <w:right w:val="none" w:sz="0" w:space="0" w:color="auto"/>
                                                                          </w:divBdr>
                                                                        </w:div>
                                                                        <w:div w:id="1910846922">
                                                                          <w:marLeft w:val="0"/>
                                                                          <w:marRight w:val="0"/>
                                                                          <w:marTop w:val="0"/>
                                                                          <w:marBottom w:val="0"/>
                                                                          <w:divBdr>
                                                                            <w:top w:val="none" w:sz="0" w:space="0" w:color="auto"/>
                                                                            <w:left w:val="none" w:sz="0" w:space="0" w:color="auto"/>
                                                                            <w:bottom w:val="none" w:sz="0" w:space="0" w:color="auto"/>
                                                                            <w:right w:val="none" w:sz="0" w:space="0" w:color="auto"/>
                                                                          </w:divBdr>
                                                                          <w:divsChild>
                                                                            <w:div w:id="818500316">
                                                                              <w:marLeft w:val="0"/>
                                                                              <w:marRight w:val="0"/>
                                                                              <w:marTop w:val="0"/>
                                                                              <w:marBottom w:val="0"/>
                                                                              <w:divBdr>
                                                                                <w:top w:val="none" w:sz="0" w:space="0" w:color="auto"/>
                                                                                <w:left w:val="none" w:sz="0" w:space="0" w:color="auto"/>
                                                                                <w:bottom w:val="none" w:sz="0" w:space="0" w:color="auto"/>
                                                                                <w:right w:val="none" w:sz="0" w:space="0" w:color="auto"/>
                                                                              </w:divBdr>
                                                                              <w:divsChild>
                                                                                <w:div w:id="16258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3243">
                                                                          <w:marLeft w:val="0"/>
                                                                          <w:marRight w:val="0"/>
                                                                          <w:marTop w:val="0"/>
                                                                          <w:marBottom w:val="0"/>
                                                                          <w:divBdr>
                                                                            <w:top w:val="none" w:sz="0" w:space="0" w:color="auto"/>
                                                                            <w:left w:val="none" w:sz="0" w:space="0" w:color="auto"/>
                                                                            <w:bottom w:val="none" w:sz="0" w:space="0" w:color="auto"/>
                                                                            <w:right w:val="none" w:sz="0" w:space="0" w:color="auto"/>
                                                                          </w:divBdr>
                                                                        </w:div>
                                                                        <w:div w:id="338312789">
                                                                          <w:marLeft w:val="0"/>
                                                                          <w:marRight w:val="0"/>
                                                                          <w:marTop w:val="0"/>
                                                                          <w:marBottom w:val="0"/>
                                                                          <w:divBdr>
                                                                            <w:top w:val="none" w:sz="0" w:space="0" w:color="auto"/>
                                                                            <w:left w:val="none" w:sz="0" w:space="0" w:color="auto"/>
                                                                            <w:bottom w:val="none" w:sz="0" w:space="0" w:color="auto"/>
                                                                            <w:right w:val="none" w:sz="0" w:space="0" w:color="auto"/>
                                                                          </w:divBdr>
                                                                          <w:divsChild>
                                                                            <w:div w:id="1038626466">
                                                                              <w:marLeft w:val="0"/>
                                                                              <w:marRight w:val="0"/>
                                                                              <w:marTop w:val="0"/>
                                                                              <w:marBottom w:val="0"/>
                                                                              <w:divBdr>
                                                                                <w:top w:val="none" w:sz="0" w:space="0" w:color="auto"/>
                                                                                <w:left w:val="none" w:sz="0" w:space="0" w:color="auto"/>
                                                                                <w:bottom w:val="none" w:sz="0" w:space="0" w:color="auto"/>
                                                                                <w:right w:val="none" w:sz="0" w:space="0" w:color="auto"/>
                                                                              </w:divBdr>
                                                                              <w:divsChild>
                                                                                <w:div w:id="11372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6469">
                                                                          <w:marLeft w:val="0"/>
                                                                          <w:marRight w:val="0"/>
                                                                          <w:marTop w:val="0"/>
                                                                          <w:marBottom w:val="0"/>
                                                                          <w:divBdr>
                                                                            <w:top w:val="none" w:sz="0" w:space="0" w:color="auto"/>
                                                                            <w:left w:val="none" w:sz="0" w:space="0" w:color="auto"/>
                                                                            <w:bottom w:val="none" w:sz="0" w:space="0" w:color="auto"/>
                                                                            <w:right w:val="none" w:sz="0" w:space="0" w:color="auto"/>
                                                                          </w:divBdr>
                                                                        </w:div>
                                                                        <w:div w:id="724913121">
                                                                          <w:marLeft w:val="0"/>
                                                                          <w:marRight w:val="0"/>
                                                                          <w:marTop w:val="0"/>
                                                                          <w:marBottom w:val="0"/>
                                                                          <w:divBdr>
                                                                            <w:top w:val="none" w:sz="0" w:space="0" w:color="auto"/>
                                                                            <w:left w:val="none" w:sz="0" w:space="0" w:color="auto"/>
                                                                            <w:bottom w:val="none" w:sz="0" w:space="0" w:color="auto"/>
                                                                            <w:right w:val="none" w:sz="0" w:space="0" w:color="auto"/>
                                                                          </w:divBdr>
                                                                          <w:divsChild>
                                                                            <w:div w:id="2095541754">
                                                                              <w:marLeft w:val="0"/>
                                                                              <w:marRight w:val="0"/>
                                                                              <w:marTop w:val="0"/>
                                                                              <w:marBottom w:val="0"/>
                                                                              <w:divBdr>
                                                                                <w:top w:val="none" w:sz="0" w:space="0" w:color="auto"/>
                                                                                <w:left w:val="none" w:sz="0" w:space="0" w:color="auto"/>
                                                                                <w:bottom w:val="none" w:sz="0" w:space="0" w:color="auto"/>
                                                                                <w:right w:val="none" w:sz="0" w:space="0" w:color="auto"/>
                                                                              </w:divBdr>
                                                                              <w:divsChild>
                                                                                <w:div w:id="4996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4080">
                                                                          <w:marLeft w:val="0"/>
                                                                          <w:marRight w:val="0"/>
                                                                          <w:marTop w:val="0"/>
                                                                          <w:marBottom w:val="0"/>
                                                                          <w:divBdr>
                                                                            <w:top w:val="none" w:sz="0" w:space="0" w:color="auto"/>
                                                                            <w:left w:val="none" w:sz="0" w:space="0" w:color="auto"/>
                                                                            <w:bottom w:val="none" w:sz="0" w:space="0" w:color="auto"/>
                                                                            <w:right w:val="none" w:sz="0" w:space="0" w:color="auto"/>
                                                                          </w:divBdr>
                                                                          <w:divsChild>
                                                                            <w:div w:id="1790195803">
                                                                              <w:marLeft w:val="0"/>
                                                                              <w:marRight w:val="0"/>
                                                                              <w:marTop w:val="0"/>
                                                                              <w:marBottom w:val="0"/>
                                                                              <w:divBdr>
                                                                                <w:top w:val="none" w:sz="0" w:space="0" w:color="auto"/>
                                                                                <w:left w:val="none" w:sz="0" w:space="0" w:color="auto"/>
                                                                                <w:bottom w:val="none" w:sz="0" w:space="0" w:color="auto"/>
                                                                                <w:right w:val="none" w:sz="0" w:space="0" w:color="auto"/>
                                                                              </w:divBdr>
                                                                              <w:divsChild>
                                                                                <w:div w:id="451048689">
                                                                                  <w:marLeft w:val="0"/>
                                                                                  <w:marRight w:val="0"/>
                                                                                  <w:marTop w:val="0"/>
                                                                                  <w:marBottom w:val="0"/>
                                                                                  <w:divBdr>
                                                                                    <w:top w:val="none" w:sz="0" w:space="0" w:color="auto"/>
                                                                                    <w:left w:val="none" w:sz="0" w:space="0" w:color="auto"/>
                                                                                    <w:bottom w:val="none" w:sz="0" w:space="0" w:color="auto"/>
                                                                                    <w:right w:val="none" w:sz="0" w:space="0" w:color="auto"/>
                                                                                  </w:divBdr>
                                                                                  <w:divsChild>
                                                                                    <w:div w:id="615871934">
                                                                                      <w:marLeft w:val="0"/>
                                                                                      <w:marRight w:val="0"/>
                                                                                      <w:marTop w:val="0"/>
                                                                                      <w:marBottom w:val="0"/>
                                                                                      <w:divBdr>
                                                                                        <w:top w:val="none" w:sz="0" w:space="0" w:color="auto"/>
                                                                                        <w:left w:val="none" w:sz="0" w:space="0" w:color="auto"/>
                                                                                        <w:bottom w:val="none" w:sz="0" w:space="0" w:color="auto"/>
                                                                                        <w:right w:val="none" w:sz="0" w:space="0" w:color="auto"/>
                                                                                      </w:divBdr>
                                                                                      <w:divsChild>
                                                                                        <w:div w:id="961687363">
                                                                                          <w:marLeft w:val="0"/>
                                                                                          <w:marRight w:val="0"/>
                                                                                          <w:marTop w:val="0"/>
                                                                                          <w:marBottom w:val="0"/>
                                                                                          <w:divBdr>
                                                                                            <w:top w:val="none" w:sz="0" w:space="0" w:color="auto"/>
                                                                                            <w:left w:val="none" w:sz="0" w:space="0" w:color="auto"/>
                                                                                            <w:bottom w:val="none" w:sz="0" w:space="0" w:color="auto"/>
                                                                                            <w:right w:val="none" w:sz="0" w:space="0" w:color="auto"/>
                                                                                          </w:divBdr>
                                                                                          <w:divsChild>
                                                                                            <w:div w:id="884947903">
                                                                                              <w:marLeft w:val="0"/>
                                                                                              <w:marRight w:val="0"/>
                                                                                              <w:marTop w:val="0"/>
                                                                                              <w:marBottom w:val="0"/>
                                                                                              <w:divBdr>
                                                                                                <w:top w:val="none" w:sz="0" w:space="0" w:color="auto"/>
                                                                                                <w:left w:val="none" w:sz="0" w:space="0" w:color="auto"/>
                                                                                                <w:bottom w:val="none" w:sz="0" w:space="0" w:color="auto"/>
                                                                                                <w:right w:val="none" w:sz="0" w:space="0" w:color="auto"/>
                                                                                              </w:divBdr>
                                                                                              <w:divsChild>
                                                                                                <w:div w:id="702756355">
                                                                                                  <w:marLeft w:val="0"/>
                                                                                                  <w:marRight w:val="0"/>
                                                                                                  <w:marTop w:val="0"/>
                                                                                                  <w:marBottom w:val="0"/>
                                                                                                  <w:divBdr>
                                                                                                    <w:top w:val="none" w:sz="0" w:space="0" w:color="auto"/>
                                                                                                    <w:left w:val="none" w:sz="0" w:space="0" w:color="auto"/>
                                                                                                    <w:bottom w:val="none" w:sz="0" w:space="0" w:color="auto"/>
                                                                                                    <w:right w:val="none" w:sz="0" w:space="0" w:color="auto"/>
                                                                                                  </w:divBdr>
                                                                                                </w:div>
                                                                                              </w:divsChild>
                                                                                            </w:div>
                                                                                            <w:div w:id="1595820942">
                                                                                              <w:marLeft w:val="0"/>
                                                                                              <w:marRight w:val="0"/>
                                                                                              <w:marTop w:val="0"/>
                                                                                              <w:marBottom w:val="0"/>
                                                                                              <w:divBdr>
                                                                                                <w:top w:val="none" w:sz="0" w:space="0" w:color="auto"/>
                                                                                                <w:left w:val="none" w:sz="0" w:space="0" w:color="auto"/>
                                                                                                <w:bottom w:val="none" w:sz="0" w:space="0" w:color="auto"/>
                                                                                                <w:right w:val="none" w:sz="0" w:space="0" w:color="auto"/>
                                                                                              </w:divBdr>
                                                                                              <w:divsChild>
                                                                                                <w:div w:id="487089772">
                                                                                                  <w:marLeft w:val="0"/>
                                                                                                  <w:marRight w:val="0"/>
                                                                                                  <w:marTop w:val="0"/>
                                                                                                  <w:marBottom w:val="0"/>
                                                                                                  <w:divBdr>
                                                                                                    <w:top w:val="none" w:sz="0" w:space="0" w:color="auto"/>
                                                                                                    <w:left w:val="none" w:sz="0" w:space="0" w:color="auto"/>
                                                                                                    <w:bottom w:val="none" w:sz="0" w:space="0" w:color="auto"/>
                                                                                                    <w:right w:val="none" w:sz="0" w:space="0" w:color="auto"/>
                                                                                                  </w:divBdr>
                                                                                                </w:div>
                                                                                              </w:divsChild>
                                                                                            </w:div>
                                                                                            <w:div w:id="242253479">
                                                                                              <w:marLeft w:val="0"/>
                                                                                              <w:marRight w:val="0"/>
                                                                                              <w:marTop w:val="0"/>
                                                                                              <w:marBottom w:val="0"/>
                                                                                              <w:divBdr>
                                                                                                <w:top w:val="none" w:sz="0" w:space="0" w:color="auto"/>
                                                                                                <w:left w:val="none" w:sz="0" w:space="0" w:color="auto"/>
                                                                                                <w:bottom w:val="none" w:sz="0" w:space="0" w:color="auto"/>
                                                                                                <w:right w:val="none" w:sz="0" w:space="0" w:color="auto"/>
                                                                                              </w:divBdr>
                                                                                              <w:divsChild>
                                                                                                <w:div w:id="564488817">
                                                                                                  <w:marLeft w:val="0"/>
                                                                                                  <w:marRight w:val="0"/>
                                                                                                  <w:marTop w:val="0"/>
                                                                                                  <w:marBottom w:val="0"/>
                                                                                                  <w:divBdr>
                                                                                                    <w:top w:val="none" w:sz="0" w:space="0" w:color="auto"/>
                                                                                                    <w:left w:val="none" w:sz="0" w:space="0" w:color="auto"/>
                                                                                                    <w:bottom w:val="none" w:sz="0" w:space="0" w:color="auto"/>
                                                                                                    <w:right w:val="none" w:sz="0" w:space="0" w:color="auto"/>
                                                                                                  </w:divBdr>
                                                                                                </w:div>
                                                                                              </w:divsChild>
                                                                                            </w:div>
                                                                                            <w:div w:id="1511488826">
                                                                                              <w:marLeft w:val="0"/>
                                                                                              <w:marRight w:val="0"/>
                                                                                              <w:marTop w:val="0"/>
                                                                                              <w:marBottom w:val="0"/>
                                                                                              <w:divBdr>
                                                                                                <w:top w:val="none" w:sz="0" w:space="0" w:color="auto"/>
                                                                                                <w:left w:val="none" w:sz="0" w:space="0" w:color="auto"/>
                                                                                                <w:bottom w:val="none" w:sz="0" w:space="0" w:color="auto"/>
                                                                                                <w:right w:val="none" w:sz="0" w:space="0" w:color="auto"/>
                                                                                              </w:divBdr>
                                                                                              <w:divsChild>
                                                                                                <w:div w:id="1737825044">
                                                                                                  <w:marLeft w:val="0"/>
                                                                                                  <w:marRight w:val="0"/>
                                                                                                  <w:marTop w:val="0"/>
                                                                                                  <w:marBottom w:val="0"/>
                                                                                                  <w:divBdr>
                                                                                                    <w:top w:val="none" w:sz="0" w:space="0" w:color="auto"/>
                                                                                                    <w:left w:val="none" w:sz="0" w:space="0" w:color="auto"/>
                                                                                                    <w:bottom w:val="none" w:sz="0" w:space="0" w:color="auto"/>
                                                                                                    <w:right w:val="none" w:sz="0" w:space="0" w:color="auto"/>
                                                                                                  </w:divBdr>
                                                                                                </w:div>
                                                                                              </w:divsChild>
                                                                                            </w:div>
                                                                                            <w:div w:id="1405178032">
                                                                                              <w:marLeft w:val="0"/>
                                                                                              <w:marRight w:val="0"/>
                                                                                              <w:marTop w:val="0"/>
                                                                                              <w:marBottom w:val="0"/>
                                                                                              <w:divBdr>
                                                                                                <w:top w:val="none" w:sz="0" w:space="0" w:color="auto"/>
                                                                                                <w:left w:val="none" w:sz="0" w:space="0" w:color="auto"/>
                                                                                                <w:bottom w:val="none" w:sz="0" w:space="0" w:color="auto"/>
                                                                                                <w:right w:val="none" w:sz="0" w:space="0" w:color="auto"/>
                                                                                              </w:divBdr>
                                                                                              <w:divsChild>
                                                                                                <w:div w:id="1139764444">
                                                                                                  <w:marLeft w:val="0"/>
                                                                                                  <w:marRight w:val="0"/>
                                                                                                  <w:marTop w:val="0"/>
                                                                                                  <w:marBottom w:val="0"/>
                                                                                                  <w:divBdr>
                                                                                                    <w:top w:val="none" w:sz="0" w:space="0" w:color="auto"/>
                                                                                                    <w:left w:val="none" w:sz="0" w:space="0" w:color="auto"/>
                                                                                                    <w:bottom w:val="none" w:sz="0" w:space="0" w:color="auto"/>
                                                                                                    <w:right w:val="none" w:sz="0" w:space="0" w:color="auto"/>
                                                                                                  </w:divBdr>
                                                                                                </w:div>
                                                                                              </w:divsChild>
                                                                                            </w:div>
                                                                                            <w:div w:id="2140411707">
                                                                                              <w:marLeft w:val="0"/>
                                                                                              <w:marRight w:val="0"/>
                                                                                              <w:marTop w:val="0"/>
                                                                                              <w:marBottom w:val="0"/>
                                                                                              <w:divBdr>
                                                                                                <w:top w:val="none" w:sz="0" w:space="0" w:color="auto"/>
                                                                                                <w:left w:val="none" w:sz="0" w:space="0" w:color="auto"/>
                                                                                                <w:bottom w:val="none" w:sz="0" w:space="0" w:color="auto"/>
                                                                                                <w:right w:val="none" w:sz="0" w:space="0" w:color="auto"/>
                                                                                              </w:divBdr>
                                                                                              <w:divsChild>
                                                                                                <w:div w:id="5488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320625">
                                                                          <w:marLeft w:val="0"/>
                                                                          <w:marRight w:val="0"/>
                                                                          <w:marTop w:val="0"/>
                                                                          <w:marBottom w:val="0"/>
                                                                          <w:divBdr>
                                                                            <w:top w:val="none" w:sz="0" w:space="0" w:color="auto"/>
                                                                            <w:left w:val="none" w:sz="0" w:space="0" w:color="auto"/>
                                                                            <w:bottom w:val="none" w:sz="0" w:space="0" w:color="auto"/>
                                                                            <w:right w:val="none" w:sz="0" w:space="0" w:color="auto"/>
                                                                          </w:divBdr>
                                                                          <w:divsChild>
                                                                            <w:div w:id="678505303">
                                                                              <w:marLeft w:val="0"/>
                                                                              <w:marRight w:val="0"/>
                                                                              <w:marTop w:val="0"/>
                                                                              <w:marBottom w:val="0"/>
                                                                              <w:divBdr>
                                                                                <w:top w:val="none" w:sz="0" w:space="0" w:color="auto"/>
                                                                                <w:left w:val="none" w:sz="0" w:space="0" w:color="auto"/>
                                                                                <w:bottom w:val="none" w:sz="0" w:space="0" w:color="auto"/>
                                                                                <w:right w:val="none" w:sz="0" w:space="0" w:color="auto"/>
                                                                              </w:divBdr>
                                                                              <w:divsChild>
                                                                                <w:div w:id="1427923202">
                                                                                  <w:marLeft w:val="0"/>
                                                                                  <w:marRight w:val="0"/>
                                                                                  <w:marTop w:val="0"/>
                                                                                  <w:marBottom w:val="0"/>
                                                                                  <w:divBdr>
                                                                                    <w:top w:val="none" w:sz="0" w:space="0" w:color="auto"/>
                                                                                    <w:left w:val="none" w:sz="0" w:space="0" w:color="auto"/>
                                                                                    <w:bottom w:val="none" w:sz="0" w:space="0" w:color="auto"/>
                                                                                    <w:right w:val="none" w:sz="0" w:space="0" w:color="auto"/>
                                                                                  </w:divBdr>
                                                                                  <w:divsChild>
                                                                                    <w:div w:id="1887447789">
                                                                                      <w:marLeft w:val="0"/>
                                                                                      <w:marRight w:val="0"/>
                                                                                      <w:marTop w:val="0"/>
                                                                                      <w:marBottom w:val="0"/>
                                                                                      <w:divBdr>
                                                                                        <w:top w:val="none" w:sz="0" w:space="0" w:color="auto"/>
                                                                                        <w:left w:val="none" w:sz="0" w:space="0" w:color="auto"/>
                                                                                        <w:bottom w:val="none" w:sz="0" w:space="0" w:color="auto"/>
                                                                                        <w:right w:val="none" w:sz="0" w:space="0" w:color="auto"/>
                                                                                      </w:divBdr>
                                                                                      <w:divsChild>
                                                                                        <w:div w:id="1313371122">
                                                                                          <w:marLeft w:val="0"/>
                                                                                          <w:marRight w:val="0"/>
                                                                                          <w:marTop w:val="0"/>
                                                                                          <w:marBottom w:val="0"/>
                                                                                          <w:divBdr>
                                                                                            <w:top w:val="none" w:sz="0" w:space="0" w:color="auto"/>
                                                                                            <w:left w:val="none" w:sz="0" w:space="0" w:color="auto"/>
                                                                                            <w:bottom w:val="none" w:sz="0" w:space="0" w:color="auto"/>
                                                                                            <w:right w:val="none" w:sz="0" w:space="0" w:color="auto"/>
                                                                                          </w:divBdr>
                                                                                          <w:divsChild>
                                                                                            <w:div w:id="1371607223">
                                                                                              <w:marLeft w:val="0"/>
                                                                                              <w:marRight w:val="0"/>
                                                                                              <w:marTop w:val="0"/>
                                                                                              <w:marBottom w:val="0"/>
                                                                                              <w:divBdr>
                                                                                                <w:top w:val="none" w:sz="0" w:space="0" w:color="auto"/>
                                                                                                <w:left w:val="none" w:sz="0" w:space="0" w:color="auto"/>
                                                                                                <w:bottom w:val="none" w:sz="0" w:space="0" w:color="auto"/>
                                                                                                <w:right w:val="none" w:sz="0" w:space="0" w:color="auto"/>
                                                                                              </w:divBdr>
                                                                                            </w:div>
                                                                                          </w:divsChild>
                                                                                        </w:div>
                                                                                        <w:div w:id="772823335">
                                                                                          <w:marLeft w:val="0"/>
                                                                                          <w:marRight w:val="0"/>
                                                                                          <w:marTop w:val="0"/>
                                                                                          <w:marBottom w:val="0"/>
                                                                                          <w:divBdr>
                                                                                            <w:top w:val="none" w:sz="0" w:space="0" w:color="auto"/>
                                                                                            <w:left w:val="none" w:sz="0" w:space="0" w:color="auto"/>
                                                                                            <w:bottom w:val="none" w:sz="0" w:space="0" w:color="auto"/>
                                                                                            <w:right w:val="none" w:sz="0" w:space="0" w:color="auto"/>
                                                                                          </w:divBdr>
                                                                                          <w:divsChild>
                                                                                            <w:div w:id="1017926720">
                                                                                              <w:marLeft w:val="0"/>
                                                                                              <w:marRight w:val="0"/>
                                                                                              <w:marTop w:val="0"/>
                                                                                              <w:marBottom w:val="0"/>
                                                                                              <w:divBdr>
                                                                                                <w:top w:val="none" w:sz="0" w:space="0" w:color="auto"/>
                                                                                                <w:left w:val="none" w:sz="0" w:space="0" w:color="auto"/>
                                                                                                <w:bottom w:val="none" w:sz="0" w:space="0" w:color="auto"/>
                                                                                                <w:right w:val="none" w:sz="0" w:space="0" w:color="auto"/>
                                                                                              </w:divBdr>
                                                                                            </w:div>
                                                                                          </w:divsChild>
                                                                                        </w:div>
                                                                                        <w:div w:id="567806813">
                                                                                          <w:marLeft w:val="0"/>
                                                                                          <w:marRight w:val="0"/>
                                                                                          <w:marTop w:val="0"/>
                                                                                          <w:marBottom w:val="0"/>
                                                                                          <w:divBdr>
                                                                                            <w:top w:val="none" w:sz="0" w:space="0" w:color="auto"/>
                                                                                            <w:left w:val="none" w:sz="0" w:space="0" w:color="auto"/>
                                                                                            <w:bottom w:val="none" w:sz="0" w:space="0" w:color="auto"/>
                                                                                            <w:right w:val="none" w:sz="0" w:space="0" w:color="auto"/>
                                                                                          </w:divBdr>
                                                                                          <w:divsChild>
                                                                                            <w:div w:id="1256204679">
                                                                                              <w:marLeft w:val="0"/>
                                                                                              <w:marRight w:val="0"/>
                                                                                              <w:marTop w:val="0"/>
                                                                                              <w:marBottom w:val="0"/>
                                                                                              <w:divBdr>
                                                                                                <w:top w:val="none" w:sz="0" w:space="0" w:color="auto"/>
                                                                                                <w:left w:val="none" w:sz="0" w:space="0" w:color="auto"/>
                                                                                                <w:bottom w:val="none" w:sz="0" w:space="0" w:color="auto"/>
                                                                                                <w:right w:val="none" w:sz="0" w:space="0" w:color="auto"/>
                                                                                              </w:divBdr>
                                                                                            </w:div>
                                                                                          </w:divsChild>
                                                                                        </w:div>
                                                                                        <w:div w:id="1472357786">
                                                                                          <w:marLeft w:val="0"/>
                                                                                          <w:marRight w:val="0"/>
                                                                                          <w:marTop w:val="0"/>
                                                                                          <w:marBottom w:val="0"/>
                                                                                          <w:divBdr>
                                                                                            <w:top w:val="none" w:sz="0" w:space="0" w:color="auto"/>
                                                                                            <w:left w:val="none" w:sz="0" w:space="0" w:color="auto"/>
                                                                                            <w:bottom w:val="none" w:sz="0" w:space="0" w:color="auto"/>
                                                                                            <w:right w:val="none" w:sz="0" w:space="0" w:color="auto"/>
                                                                                          </w:divBdr>
                                                                                          <w:divsChild>
                                                                                            <w:div w:id="902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083403">
                                                                  <w:marLeft w:val="0"/>
                                                                  <w:marRight w:val="0"/>
                                                                  <w:marTop w:val="0"/>
                                                                  <w:marBottom w:val="0"/>
                                                                  <w:divBdr>
                                                                    <w:top w:val="none" w:sz="0" w:space="0" w:color="auto"/>
                                                                    <w:left w:val="none" w:sz="0" w:space="0" w:color="auto"/>
                                                                    <w:bottom w:val="none" w:sz="0" w:space="0" w:color="auto"/>
                                                                    <w:right w:val="none" w:sz="0" w:space="0" w:color="auto"/>
                                                                  </w:divBdr>
                                                                </w:div>
                                                                <w:div w:id="146360337">
                                                                  <w:marLeft w:val="0"/>
                                                                  <w:marRight w:val="0"/>
                                                                  <w:marTop w:val="0"/>
                                                                  <w:marBottom w:val="0"/>
                                                                  <w:divBdr>
                                                                    <w:top w:val="none" w:sz="0" w:space="0" w:color="auto"/>
                                                                    <w:left w:val="none" w:sz="0" w:space="0" w:color="auto"/>
                                                                    <w:bottom w:val="none" w:sz="0" w:space="0" w:color="auto"/>
                                                                    <w:right w:val="none" w:sz="0" w:space="0" w:color="auto"/>
                                                                  </w:divBdr>
                                                                  <w:divsChild>
                                                                    <w:div w:id="1682583662">
                                                                      <w:marLeft w:val="0"/>
                                                                      <w:marRight w:val="0"/>
                                                                      <w:marTop w:val="0"/>
                                                                      <w:marBottom w:val="0"/>
                                                                      <w:divBdr>
                                                                        <w:top w:val="none" w:sz="0" w:space="0" w:color="auto"/>
                                                                        <w:left w:val="none" w:sz="0" w:space="0" w:color="auto"/>
                                                                        <w:bottom w:val="none" w:sz="0" w:space="0" w:color="auto"/>
                                                                        <w:right w:val="none" w:sz="0" w:space="0" w:color="auto"/>
                                                                      </w:divBdr>
                                                                      <w:divsChild>
                                                                        <w:div w:id="20518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2167">
                                                                  <w:marLeft w:val="0"/>
                                                                  <w:marRight w:val="0"/>
                                                                  <w:marTop w:val="0"/>
                                                                  <w:marBottom w:val="0"/>
                                                                  <w:divBdr>
                                                                    <w:top w:val="none" w:sz="0" w:space="0" w:color="auto"/>
                                                                    <w:left w:val="none" w:sz="0" w:space="0" w:color="auto"/>
                                                                    <w:bottom w:val="none" w:sz="0" w:space="0" w:color="auto"/>
                                                                    <w:right w:val="none" w:sz="0" w:space="0" w:color="auto"/>
                                                                  </w:divBdr>
                                                                </w:div>
                                                                <w:div w:id="13700495">
                                                                  <w:marLeft w:val="0"/>
                                                                  <w:marRight w:val="0"/>
                                                                  <w:marTop w:val="0"/>
                                                                  <w:marBottom w:val="0"/>
                                                                  <w:divBdr>
                                                                    <w:top w:val="none" w:sz="0" w:space="0" w:color="auto"/>
                                                                    <w:left w:val="none" w:sz="0" w:space="0" w:color="auto"/>
                                                                    <w:bottom w:val="none" w:sz="0" w:space="0" w:color="auto"/>
                                                                    <w:right w:val="none" w:sz="0" w:space="0" w:color="auto"/>
                                                                  </w:divBdr>
                                                                  <w:divsChild>
                                                                    <w:div w:id="2070030806">
                                                                      <w:marLeft w:val="0"/>
                                                                      <w:marRight w:val="0"/>
                                                                      <w:marTop w:val="0"/>
                                                                      <w:marBottom w:val="0"/>
                                                                      <w:divBdr>
                                                                        <w:top w:val="none" w:sz="0" w:space="0" w:color="auto"/>
                                                                        <w:left w:val="none" w:sz="0" w:space="0" w:color="auto"/>
                                                                        <w:bottom w:val="none" w:sz="0" w:space="0" w:color="auto"/>
                                                                        <w:right w:val="none" w:sz="0" w:space="0" w:color="auto"/>
                                                                      </w:divBdr>
                                                                      <w:divsChild>
                                                                        <w:div w:id="2489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9361">
                                                                  <w:marLeft w:val="0"/>
                                                                  <w:marRight w:val="0"/>
                                                                  <w:marTop w:val="0"/>
                                                                  <w:marBottom w:val="0"/>
                                                                  <w:divBdr>
                                                                    <w:top w:val="none" w:sz="0" w:space="0" w:color="auto"/>
                                                                    <w:left w:val="none" w:sz="0" w:space="0" w:color="auto"/>
                                                                    <w:bottom w:val="none" w:sz="0" w:space="0" w:color="auto"/>
                                                                    <w:right w:val="none" w:sz="0" w:space="0" w:color="auto"/>
                                                                  </w:divBdr>
                                                                </w:div>
                                                                <w:div w:id="462041094">
                                                                  <w:marLeft w:val="0"/>
                                                                  <w:marRight w:val="0"/>
                                                                  <w:marTop w:val="0"/>
                                                                  <w:marBottom w:val="0"/>
                                                                  <w:divBdr>
                                                                    <w:top w:val="none" w:sz="0" w:space="0" w:color="auto"/>
                                                                    <w:left w:val="none" w:sz="0" w:space="0" w:color="auto"/>
                                                                    <w:bottom w:val="none" w:sz="0" w:space="0" w:color="auto"/>
                                                                    <w:right w:val="none" w:sz="0" w:space="0" w:color="auto"/>
                                                                  </w:divBdr>
                                                                  <w:divsChild>
                                                                    <w:div w:id="1259096133">
                                                                      <w:marLeft w:val="0"/>
                                                                      <w:marRight w:val="0"/>
                                                                      <w:marTop w:val="0"/>
                                                                      <w:marBottom w:val="0"/>
                                                                      <w:divBdr>
                                                                        <w:top w:val="none" w:sz="0" w:space="0" w:color="auto"/>
                                                                        <w:left w:val="none" w:sz="0" w:space="0" w:color="auto"/>
                                                                        <w:bottom w:val="none" w:sz="0" w:space="0" w:color="auto"/>
                                                                        <w:right w:val="none" w:sz="0" w:space="0" w:color="auto"/>
                                                                      </w:divBdr>
                                                                      <w:divsChild>
                                                                        <w:div w:id="7853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0459">
                                                                  <w:marLeft w:val="0"/>
                                                                  <w:marRight w:val="0"/>
                                                                  <w:marTop w:val="0"/>
                                                                  <w:marBottom w:val="0"/>
                                                                  <w:divBdr>
                                                                    <w:top w:val="none" w:sz="0" w:space="0" w:color="auto"/>
                                                                    <w:left w:val="none" w:sz="0" w:space="0" w:color="auto"/>
                                                                    <w:bottom w:val="none" w:sz="0" w:space="0" w:color="auto"/>
                                                                    <w:right w:val="none" w:sz="0" w:space="0" w:color="auto"/>
                                                                  </w:divBdr>
                                                                </w:div>
                                                                <w:div w:id="940379054">
                                                                  <w:marLeft w:val="0"/>
                                                                  <w:marRight w:val="0"/>
                                                                  <w:marTop w:val="0"/>
                                                                  <w:marBottom w:val="0"/>
                                                                  <w:divBdr>
                                                                    <w:top w:val="none" w:sz="0" w:space="0" w:color="auto"/>
                                                                    <w:left w:val="none" w:sz="0" w:space="0" w:color="auto"/>
                                                                    <w:bottom w:val="none" w:sz="0" w:space="0" w:color="auto"/>
                                                                    <w:right w:val="none" w:sz="0" w:space="0" w:color="auto"/>
                                                                  </w:divBdr>
                                                                  <w:divsChild>
                                                                    <w:div w:id="890457025">
                                                                      <w:marLeft w:val="0"/>
                                                                      <w:marRight w:val="0"/>
                                                                      <w:marTop w:val="0"/>
                                                                      <w:marBottom w:val="0"/>
                                                                      <w:divBdr>
                                                                        <w:top w:val="none" w:sz="0" w:space="0" w:color="auto"/>
                                                                        <w:left w:val="none" w:sz="0" w:space="0" w:color="auto"/>
                                                                        <w:bottom w:val="none" w:sz="0" w:space="0" w:color="auto"/>
                                                                        <w:right w:val="none" w:sz="0" w:space="0" w:color="auto"/>
                                                                      </w:divBdr>
                                                                      <w:divsChild>
                                                                        <w:div w:id="2133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4048">
                                                                  <w:marLeft w:val="0"/>
                                                                  <w:marRight w:val="0"/>
                                                                  <w:marTop w:val="0"/>
                                                                  <w:marBottom w:val="0"/>
                                                                  <w:divBdr>
                                                                    <w:top w:val="none" w:sz="0" w:space="0" w:color="auto"/>
                                                                    <w:left w:val="none" w:sz="0" w:space="0" w:color="auto"/>
                                                                    <w:bottom w:val="none" w:sz="0" w:space="0" w:color="auto"/>
                                                                    <w:right w:val="none" w:sz="0" w:space="0" w:color="auto"/>
                                                                  </w:divBdr>
                                                                </w:div>
                                                                <w:div w:id="1409770545">
                                                                  <w:marLeft w:val="0"/>
                                                                  <w:marRight w:val="0"/>
                                                                  <w:marTop w:val="0"/>
                                                                  <w:marBottom w:val="0"/>
                                                                  <w:divBdr>
                                                                    <w:top w:val="none" w:sz="0" w:space="0" w:color="auto"/>
                                                                    <w:left w:val="none" w:sz="0" w:space="0" w:color="auto"/>
                                                                    <w:bottom w:val="none" w:sz="0" w:space="0" w:color="auto"/>
                                                                    <w:right w:val="none" w:sz="0" w:space="0" w:color="auto"/>
                                                                  </w:divBdr>
                                                                  <w:divsChild>
                                                                    <w:div w:id="268585741">
                                                                      <w:marLeft w:val="0"/>
                                                                      <w:marRight w:val="0"/>
                                                                      <w:marTop w:val="0"/>
                                                                      <w:marBottom w:val="0"/>
                                                                      <w:divBdr>
                                                                        <w:top w:val="none" w:sz="0" w:space="0" w:color="auto"/>
                                                                        <w:left w:val="none" w:sz="0" w:space="0" w:color="auto"/>
                                                                        <w:bottom w:val="none" w:sz="0" w:space="0" w:color="auto"/>
                                                                        <w:right w:val="none" w:sz="0" w:space="0" w:color="auto"/>
                                                                      </w:divBdr>
                                                                      <w:divsChild>
                                                                        <w:div w:id="16354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560">
                                                                  <w:marLeft w:val="0"/>
                                                                  <w:marRight w:val="0"/>
                                                                  <w:marTop w:val="0"/>
                                                                  <w:marBottom w:val="0"/>
                                                                  <w:divBdr>
                                                                    <w:top w:val="none" w:sz="0" w:space="0" w:color="auto"/>
                                                                    <w:left w:val="none" w:sz="0" w:space="0" w:color="auto"/>
                                                                    <w:bottom w:val="none" w:sz="0" w:space="0" w:color="auto"/>
                                                                    <w:right w:val="none" w:sz="0" w:space="0" w:color="auto"/>
                                                                  </w:divBdr>
                                                                </w:div>
                                                                <w:div w:id="1818108516">
                                                                  <w:marLeft w:val="0"/>
                                                                  <w:marRight w:val="0"/>
                                                                  <w:marTop w:val="0"/>
                                                                  <w:marBottom w:val="0"/>
                                                                  <w:divBdr>
                                                                    <w:top w:val="none" w:sz="0" w:space="0" w:color="auto"/>
                                                                    <w:left w:val="none" w:sz="0" w:space="0" w:color="auto"/>
                                                                    <w:bottom w:val="none" w:sz="0" w:space="0" w:color="auto"/>
                                                                    <w:right w:val="none" w:sz="0" w:space="0" w:color="auto"/>
                                                                  </w:divBdr>
                                                                  <w:divsChild>
                                                                    <w:div w:id="778722850">
                                                                      <w:marLeft w:val="0"/>
                                                                      <w:marRight w:val="0"/>
                                                                      <w:marTop w:val="0"/>
                                                                      <w:marBottom w:val="0"/>
                                                                      <w:divBdr>
                                                                        <w:top w:val="none" w:sz="0" w:space="0" w:color="auto"/>
                                                                        <w:left w:val="none" w:sz="0" w:space="0" w:color="auto"/>
                                                                        <w:bottom w:val="none" w:sz="0" w:space="0" w:color="auto"/>
                                                                        <w:right w:val="none" w:sz="0" w:space="0" w:color="auto"/>
                                                                      </w:divBdr>
                                                                      <w:divsChild>
                                                                        <w:div w:id="15753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6705">
                                                                  <w:marLeft w:val="0"/>
                                                                  <w:marRight w:val="0"/>
                                                                  <w:marTop w:val="0"/>
                                                                  <w:marBottom w:val="0"/>
                                                                  <w:divBdr>
                                                                    <w:top w:val="none" w:sz="0" w:space="0" w:color="auto"/>
                                                                    <w:left w:val="none" w:sz="0" w:space="0" w:color="auto"/>
                                                                    <w:bottom w:val="none" w:sz="0" w:space="0" w:color="auto"/>
                                                                    <w:right w:val="none" w:sz="0" w:space="0" w:color="auto"/>
                                                                  </w:divBdr>
                                                                </w:div>
                                                                <w:div w:id="1424766635">
                                                                  <w:marLeft w:val="0"/>
                                                                  <w:marRight w:val="0"/>
                                                                  <w:marTop w:val="0"/>
                                                                  <w:marBottom w:val="0"/>
                                                                  <w:divBdr>
                                                                    <w:top w:val="none" w:sz="0" w:space="0" w:color="auto"/>
                                                                    <w:left w:val="none" w:sz="0" w:space="0" w:color="auto"/>
                                                                    <w:bottom w:val="none" w:sz="0" w:space="0" w:color="auto"/>
                                                                    <w:right w:val="none" w:sz="0" w:space="0" w:color="auto"/>
                                                                  </w:divBdr>
                                                                  <w:divsChild>
                                                                    <w:div w:id="119686801">
                                                                      <w:marLeft w:val="0"/>
                                                                      <w:marRight w:val="0"/>
                                                                      <w:marTop w:val="0"/>
                                                                      <w:marBottom w:val="0"/>
                                                                      <w:divBdr>
                                                                        <w:top w:val="none" w:sz="0" w:space="0" w:color="auto"/>
                                                                        <w:left w:val="none" w:sz="0" w:space="0" w:color="auto"/>
                                                                        <w:bottom w:val="none" w:sz="0" w:space="0" w:color="auto"/>
                                                                        <w:right w:val="none" w:sz="0" w:space="0" w:color="auto"/>
                                                                      </w:divBdr>
                                                                      <w:divsChild>
                                                                        <w:div w:id="21055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440">
                                                                  <w:marLeft w:val="0"/>
                                                                  <w:marRight w:val="0"/>
                                                                  <w:marTop w:val="0"/>
                                                                  <w:marBottom w:val="0"/>
                                                                  <w:divBdr>
                                                                    <w:top w:val="none" w:sz="0" w:space="0" w:color="auto"/>
                                                                    <w:left w:val="none" w:sz="0" w:space="0" w:color="auto"/>
                                                                    <w:bottom w:val="none" w:sz="0" w:space="0" w:color="auto"/>
                                                                    <w:right w:val="none" w:sz="0" w:space="0" w:color="auto"/>
                                                                  </w:divBdr>
                                                                </w:div>
                                                                <w:div w:id="88549873">
                                                                  <w:marLeft w:val="0"/>
                                                                  <w:marRight w:val="0"/>
                                                                  <w:marTop w:val="0"/>
                                                                  <w:marBottom w:val="0"/>
                                                                  <w:divBdr>
                                                                    <w:top w:val="none" w:sz="0" w:space="0" w:color="auto"/>
                                                                    <w:left w:val="none" w:sz="0" w:space="0" w:color="auto"/>
                                                                    <w:bottom w:val="none" w:sz="0" w:space="0" w:color="auto"/>
                                                                    <w:right w:val="none" w:sz="0" w:space="0" w:color="auto"/>
                                                                  </w:divBdr>
                                                                  <w:divsChild>
                                                                    <w:div w:id="1989547924">
                                                                      <w:marLeft w:val="0"/>
                                                                      <w:marRight w:val="0"/>
                                                                      <w:marTop w:val="0"/>
                                                                      <w:marBottom w:val="0"/>
                                                                      <w:divBdr>
                                                                        <w:top w:val="none" w:sz="0" w:space="0" w:color="auto"/>
                                                                        <w:left w:val="none" w:sz="0" w:space="0" w:color="auto"/>
                                                                        <w:bottom w:val="none" w:sz="0" w:space="0" w:color="auto"/>
                                                                        <w:right w:val="none" w:sz="0" w:space="0" w:color="auto"/>
                                                                      </w:divBdr>
                                                                      <w:divsChild>
                                                                        <w:div w:id="10008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3539">
                                                                  <w:marLeft w:val="0"/>
                                                                  <w:marRight w:val="0"/>
                                                                  <w:marTop w:val="0"/>
                                                                  <w:marBottom w:val="0"/>
                                                                  <w:divBdr>
                                                                    <w:top w:val="none" w:sz="0" w:space="0" w:color="auto"/>
                                                                    <w:left w:val="none" w:sz="0" w:space="0" w:color="auto"/>
                                                                    <w:bottom w:val="none" w:sz="0" w:space="0" w:color="auto"/>
                                                                    <w:right w:val="none" w:sz="0" w:space="0" w:color="auto"/>
                                                                  </w:divBdr>
                                                                </w:div>
                                                                <w:div w:id="850140163">
                                                                  <w:marLeft w:val="0"/>
                                                                  <w:marRight w:val="0"/>
                                                                  <w:marTop w:val="0"/>
                                                                  <w:marBottom w:val="0"/>
                                                                  <w:divBdr>
                                                                    <w:top w:val="none" w:sz="0" w:space="0" w:color="auto"/>
                                                                    <w:left w:val="none" w:sz="0" w:space="0" w:color="auto"/>
                                                                    <w:bottom w:val="none" w:sz="0" w:space="0" w:color="auto"/>
                                                                    <w:right w:val="none" w:sz="0" w:space="0" w:color="auto"/>
                                                                  </w:divBdr>
                                                                  <w:divsChild>
                                                                    <w:div w:id="1055081535">
                                                                      <w:marLeft w:val="0"/>
                                                                      <w:marRight w:val="0"/>
                                                                      <w:marTop w:val="0"/>
                                                                      <w:marBottom w:val="0"/>
                                                                      <w:divBdr>
                                                                        <w:top w:val="none" w:sz="0" w:space="0" w:color="auto"/>
                                                                        <w:left w:val="none" w:sz="0" w:space="0" w:color="auto"/>
                                                                        <w:bottom w:val="none" w:sz="0" w:space="0" w:color="auto"/>
                                                                        <w:right w:val="none" w:sz="0" w:space="0" w:color="auto"/>
                                                                      </w:divBdr>
                                                                      <w:divsChild>
                                                                        <w:div w:id="21386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6660">
                                                                  <w:marLeft w:val="0"/>
                                                                  <w:marRight w:val="0"/>
                                                                  <w:marTop w:val="0"/>
                                                                  <w:marBottom w:val="0"/>
                                                                  <w:divBdr>
                                                                    <w:top w:val="none" w:sz="0" w:space="0" w:color="auto"/>
                                                                    <w:left w:val="none" w:sz="0" w:space="0" w:color="auto"/>
                                                                    <w:bottom w:val="none" w:sz="0" w:space="0" w:color="auto"/>
                                                                    <w:right w:val="none" w:sz="0" w:space="0" w:color="auto"/>
                                                                  </w:divBdr>
                                                                </w:div>
                                                                <w:div w:id="1177573085">
                                                                  <w:marLeft w:val="0"/>
                                                                  <w:marRight w:val="0"/>
                                                                  <w:marTop w:val="0"/>
                                                                  <w:marBottom w:val="0"/>
                                                                  <w:divBdr>
                                                                    <w:top w:val="none" w:sz="0" w:space="0" w:color="auto"/>
                                                                    <w:left w:val="none" w:sz="0" w:space="0" w:color="auto"/>
                                                                    <w:bottom w:val="none" w:sz="0" w:space="0" w:color="auto"/>
                                                                    <w:right w:val="none" w:sz="0" w:space="0" w:color="auto"/>
                                                                  </w:divBdr>
                                                                  <w:divsChild>
                                                                    <w:div w:id="998925631">
                                                                      <w:marLeft w:val="0"/>
                                                                      <w:marRight w:val="0"/>
                                                                      <w:marTop w:val="0"/>
                                                                      <w:marBottom w:val="0"/>
                                                                      <w:divBdr>
                                                                        <w:top w:val="none" w:sz="0" w:space="0" w:color="auto"/>
                                                                        <w:left w:val="none" w:sz="0" w:space="0" w:color="auto"/>
                                                                        <w:bottom w:val="none" w:sz="0" w:space="0" w:color="auto"/>
                                                                        <w:right w:val="none" w:sz="0" w:space="0" w:color="auto"/>
                                                                      </w:divBdr>
                                                                      <w:divsChild>
                                                                        <w:div w:id="107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629">
                                                                  <w:marLeft w:val="0"/>
                                                                  <w:marRight w:val="0"/>
                                                                  <w:marTop w:val="0"/>
                                                                  <w:marBottom w:val="0"/>
                                                                  <w:divBdr>
                                                                    <w:top w:val="none" w:sz="0" w:space="0" w:color="auto"/>
                                                                    <w:left w:val="none" w:sz="0" w:space="0" w:color="auto"/>
                                                                    <w:bottom w:val="none" w:sz="0" w:space="0" w:color="auto"/>
                                                                    <w:right w:val="none" w:sz="0" w:space="0" w:color="auto"/>
                                                                  </w:divBdr>
                                                                </w:div>
                                                                <w:div w:id="2064254276">
                                                                  <w:marLeft w:val="0"/>
                                                                  <w:marRight w:val="0"/>
                                                                  <w:marTop w:val="0"/>
                                                                  <w:marBottom w:val="0"/>
                                                                  <w:divBdr>
                                                                    <w:top w:val="none" w:sz="0" w:space="0" w:color="auto"/>
                                                                    <w:left w:val="none" w:sz="0" w:space="0" w:color="auto"/>
                                                                    <w:bottom w:val="none" w:sz="0" w:space="0" w:color="auto"/>
                                                                    <w:right w:val="none" w:sz="0" w:space="0" w:color="auto"/>
                                                                  </w:divBdr>
                                                                  <w:divsChild>
                                                                    <w:div w:id="366684456">
                                                                      <w:marLeft w:val="0"/>
                                                                      <w:marRight w:val="0"/>
                                                                      <w:marTop w:val="0"/>
                                                                      <w:marBottom w:val="0"/>
                                                                      <w:divBdr>
                                                                        <w:top w:val="none" w:sz="0" w:space="0" w:color="auto"/>
                                                                        <w:left w:val="none" w:sz="0" w:space="0" w:color="auto"/>
                                                                        <w:bottom w:val="none" w:sz="0" w:space="0" w:color="auto"/>
                                                                        <w:right w:val="none" w:sz="0" w:space="0" w:color="auto"/>
                                                                      </w:divBdr>
                                                                      <w:divsChild>
                                                                        <w:div w:id="8555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1921">
                                                                  <w:marLeft w:val="0"/>
                                                                  <w:marRight w:val="0"/>
                                                                  <w:marTop w:val="0"/>
                                                                  <w:marBottom w:val="0"/>
                                                                  <w:divBdr>
                                                                    <w:top w:val="none" w:sz="0" w:space="0" w:color="auto"/>
                                                                    <w:left w:val="none" w:sz="0" w:space="0" w:color="auto"/>
                                                                    <w:bottom w:val="none" w:sz="0" w:space="0" w:color="auto"/>
                                                                    <w:right w:val="none" w:sz="0" w:space="0" w:color="auto"/>
                                                                  </w:divBdr>
                                                                </w:div>
                                                                <w:div w:id="1606619000">
                                                                  <w:marLeft w:val="0"/>
                                                                  <w:marRight w:val="0"/>
                                                                  <w:marTop w:val="0"/>
                                                                  <w:marBottom w:val="0"/>
                                                                  <w:divBdr>
                                                                    <w:top w:val="none" w:sz="0" w:space="0" w:color="auto"/>
                                                                    <w:left w:val="none" w:sz="0" w:space="0" w:color="auto"/>
                                                                    <w:bottom w:val="none" w:sz="0" w:space="0" w:color="auto"/>
                                                                    <w:right w:val="none" w:sz="0" w:space="0" w:color="auto"/>
                                                                  </w:divBdr>
                                                                  <w:divsChild>
                                                                    <w:div w:id="2045935060">
                                                                      <w:marLeft w:val="0"/>
                                                                      <w:marRight w:val="0"/>
                                                                      <w:marTop w:val="0"/>
                                                                      <w:marBottom w:val="0"/>
                                                                      <w:divBdr>
                                                                        <w:top w:val="none" w:sz="0" w:space="0" w:color="auto"/>
                                                                        <w:left w:val="none" w:sz="0" w:space="0" w:color="auto"/>
                                                                        <w:bottom w:val="none" w:sz="0" w:space="0" w:color="auto"/>
                                                                        <w:right w:val="none" w:sz="0" w:space="0" w:color="auto"/>
                                                                      </w:divBdr>
                                                                      <w:divsChild>
                                                                        <w:div w:id="11780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4370">
                                                                  <w:marLeft w:val="0"/>
                                                                  <w:marRight w:val="0"/>
                                                                  <w:marTop w:val="0"/>
                                                                  <w:marBottom w:val="0"/>
                                                                  <w:divBdr>
                                                                    <w:top w:val="none" w:sz="0" w:space="0" w:color="auto"/>
                                                                    <w:left w:val="none" w:sz="0" w:space="0" w:color="auto"/>
                                                                    <w:bottom w:val="none" w:sz="0" w:space="0" w:color="auto"/>
                                                                    <w:right w:val="none" w:sz="0" w:space="0" w:color="auto"/>
                                                                  </w:divBdr>
                                                                </w:div>
                                                                <w:div w:id="66002910">
                                                                  <w:marLeft w:val="0"/>
                                                                  <w:marRight w:val="0"/>
                                                                  <w:marTop w:val="0"/>
                                                                  <w:marBottom w:val="0"/>
                                                                  <w:divBdr>
                                                                    <w:top w:val="none" w:sz="0" w:space="0" w:color="auto"/>
                                                                    <w:left w:val="none" w:sz="0" w:space="0" w:color="auto"/>
                                                                    <w:bottom w:val="none" w:sz="0" w:space="0" w:color="auto"/>
                                                                    <w:right w:val="none" w:sz="0" w:space="0" w:color="auto"/>
                                                                  </w:divBdr>
                                                                  <w:divsChild>
                                                                    <w:div w:id="229198910">
                                                                      <w:marLeft w:val="0"/>
                                                                      <w:marRight w:val="0"/>
                                                                      <w:marTop w:val="0"/>
                                                                      <w:marBottom w:val="0"/>
                                                                      <w:divBdr>
                                                                        <w:top w:val="none" w:sz="0" w:space="0" w:color="auto"/>
                                                                        <w:left w:val="none" w:sz="0" w:space="0" w:color="auto"/>
                                                                        <w:bottom w:val="none" w:sz="0" w:space="0" w:color="auto"/>
                                                                        <w:right w:val="none" w:sz="0" w:space="0" w:color="auto"/>
                                                                      </w:divBdr>
                                                                      <w:divsChild>
                                                                        <w:div w:id="18173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4345">
                                                                  <w:marLeft w:val="0"/>
                                                                  <w:marRight w:val="0"/>
                                                                  <w:marTop w:val="0"/>
                                                                  <w:marBottom w:val="0"/>
                                                                  <w:divBdr>
                                                                    <w:top w:val="none" w:sz="0" w:space="0" w:color="auto"/>
                                                                    <w:left w:val="none" w:sz="0" w:space="0" w:color="auto"/>
                                                                    <w:bottom w:val="none" w:sz="0" w:space="0" w:color="auto"/>
                                                                    <w:right w:val="none" w:sz="0" w:space="0" w:color="auto"/>
                                                                  </w:divBdr>
                                                                </w:div>
                                                                <w:div w:id="1469204773">
                                                                  <w:marLeft w:val="0"/>
                                                                  <w:marRight w:val="0"/>
                                                                  <w:marTop w:val="0"/>
                                                                  <w:marBottom w:val="0"/>
                                                                  <w:divBdr>
                                                                    <w:top w:val="none" w:sz="0" w:space="0" w:color="auto"/>
                                                                    <w:left w:val="none" w:sz="0" w:space="0" w:color="auto"/>
                                                                    <w:bottom w:val="none" w:sz="0" w:space="0" w:color="auto"/>
                                                                    <w:right w:val="none" w:sz="0" w:space="0" w:color="auto"/>
                                                                  </w:divBdr>
                                                                  <w:divsChild>
                                                                    <w:div w:id="1186168202">
                                                                      <w:marLeft w:val="0"/>
                                                                      <w:marRight w:val="0"/>
                                                                      <w:marTop w:val="0"/>
                                                                      <w:marBottom w:val="0"/>
                                                                      <w:divBdr>
                                                                        <w:top w:val="none" w:sz="0" w:space="0" w:color="auto"/>
                                                                        <w:left w:val="none" w:sz="0" w:space="0" w:color="auto"/>
                                                                        <w:bottom w:val="none" w:sz="0" w:space="0" w:color="auto"/>
                                                                        <w:right w:val="none" w:sz="0" w:space="0" w:color="auto"/>
                                                                      </w:divBdr>
                                                                      <w:divsChild>
                                                                        <w:div w:id="5587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658">
                                                                  <w:marLeft w:val="0"/>
                                                                  <w:marRight w:val="0"/>
                                                                  <w:marTop w:val="0"/>
                                                                  <w:marBottom w:val="0"/>
                                                                  <w:divBdr>
                                                                    <w:top w:val="none" w:sz="0" w:space="0" w:color="auto"/>
                                                                    <w:left w:val="none" w:sz="0" w:space="0" w:color="auto"/>
                                                                    <w:bottom w:val="none" w:sz="0" w:space="0" w:color="auto"/>
                                                                    <w:right w:val="none" w:sz="0" w:space="0" w:color="auto"/>
                                                                  </w:divBdr>
                                                                </w:div>
                                                                <w:div w:id="1211721461">
                                                                  <w:marLeft w:val="0"/>
                                                                  <w:marRight w:val="0"/>
                                                                  <w:marTop w:val="0"/>
                                                                  <w:marBottom w:val="0"/>
                                                                  <w:divBdr>
                                                                    <w:top w:val="none" w:sz="0" w:space="0" w:color="auto"/>
                                                                    <w:left w:val="none" w:sz="0" w:space="0" w:color="auto"/>
                                                                    <w:bottom w:val="none" w:sz="0" w:space="0" w:color="auto"/>
                                                                    <w:right w:val="none" w:sz="0" w:space="0" w:color="auto"/>
                                                                  </w:divBdr>
                                                                  <w:divsChild>
                                                                    <w:div w:id="1839808972">
                                                                      <w:marLeft w:val="0"/>
                                                                      <w:marRight w:val="0"/>
                                                                      <w:marTop w:val="0"/>
                                                                      <w:marBottom w:val="0"/>
                                                                      <w:divBdr>
                                                                        <w:top w:val="none" w:sz="0" w:space="0" w:color="auto"/>
                                                                        <w:left w:val="none" w:sz="0" w:space="0" w:color="auto"/>
                                                                        <w:bottom w:val="none" w:sz="0" w:space="0" w:color="auto"/>
                                                                        <w:right w:val="none" w:sz="0" w:space="0" w:color="auto"/>
                                                                      </w:divBdr>
                                                                      <w:divsChild>
                                                                        <w:div w:id="18226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8471">
                                                                  <w:marLeft w:val="0"/>
                                                                  <w:marRight w:val="0"/>
                                                                  <w:marTop w:val="0"/>
                                                                  <w:marBottom w:val="0"/>
                                                                  <w:divBdr>
                                                                    <w:top w:val="none" w:sz="0" w:space="0" w:color="auto"/>
                                                                    <w:left w:val="none" w:sz="0" w:space="0" w:color="auto"/>
                                                                    <w:bottom w:val="none" w:sz="0" w:space="0" w:color="auto"/>
                                                                    <w:right w:val="none" w:sz="0" w:space="0" w:color="auto"/>
                                                                  </w:divBdr>
                                                                  <w:divsChild>
                                                                    <w:div w:id="1815098690">
                                                                      <w:marLeft w:val="0"/>
                                                                      <w:marRight w:val="0"/>
                                                                      <w:marTop w:val="0"/>
                                                                      <w:marBottom w:val="0"/>
                                                                      <w:divBdr>
                                                                        <w:top w:val="none" w:sz="0" w:space="0" w:color="auto"/>
                                                                        <w:left w:val="none" w:sz="0" w:space="0" w:color="auto"/>
                                                                        <w:bottom w:val="none" w:sz="0" w:space="0" w:color="auto"/>
                                                                        <w:right w:val="none" w:sz="0" w:space="0" w:color="auto"/>
                                                                      </w:divBdr>
                                                                      <w:divsChild>
                                                                        <w:div w:id="1371224914">
                                                                          <w:marLeft w:val="0"/>
                                                                          <w:marRight w:val="0"/>
                                                                          <w:marTop w:val="0"/>
                                                                          <w:marBottom w:val="0"/>
                                                                          <w:divBdr>
                                                                            <w:top w:val="none" w:sz="0" w:space="0" w:color="auto"/>
                                                                            <w:left w:val="none" w:sz="0" w:space="0" w:color="auto"/>
                                                                            <w:bottom w:val="none" w:sz="0" w:space="0" w:color="auto"/>
                                                                            <w:right w:val="none" w:sz="0" w:space="0" w:color="auto"/>
                                                                          </w:divBdr>
                                                                        </w:div>
                                                                        <w:div w:id="1534079881">
                                                                          <w:marLeft w:val="0"/>
                                                                          <w:marRight w:val="0"/>
                                                                          <w:marTop w:val="0"/>
                                                                          <w:marBottom w:val="0"/>
                                                                          <w:divBdr>
                                                                            <w:top w:val="none" w:sz="0" w:space="0" w:color="auto"/>
                                                                            <w:left w:val="none" w:sz="0" w:space="0" w:color="auto"/>
                                                                            <w:bottom w:val="none" w:sz="0" w:space="0" w:color="auto"/>
                                                                            <w:right w:val="none" w:sz="0" w:space="0" w:color="auto"/>
                                                                          </w:divBdr>
                                                                          <w:divsChild>
                                                                            <w:div w:id="1816335300">
                                                                              <w:marLeft w:val="0"/>
                                                                              <w:marRight w:val="0"/>
                                                                              <w:marTop w:val="0"/>
                                                                              <w:marBottom w:val="0"/>
                                                                              <w:divBdr>
                                                                                <w:top w:val="none" w:sz="0" w:space="0" w:color="auto"/>
                                                                                <w:left w:val="none" w:sz="0" w:space="0" w:color="auto"/>
                                                                                <w:bottom w:val="none" w:sz="0" w:space="0" w:color="auto"/>
                                                                                <w:right w:val="none" w:sz="0" w:space="0" w:color="auto"/>
                                                                              </w:divBdr>
                                                                              <w:divsChild>
                                                                                <w:div w:id="15685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6163">
                                                                          <w:marLeft w:val="0"/>
                                                                          <w:marRight w:val="0"/>
                                                                          <w:marTop w:val="0"/>
                                                                          <w:marBottom w:val="0"/>
                                                                          <w:divBdr>
                                                                            <w:top w:val="none" w:sz="0" w:space="0" w:color="auto"/>
                                                                            <w:left w:val="none" w:sz="0" w:space="0" w:color="auto"/>
                                                                            <w:bottom w:val="none" w:sz="0" w:space="0" w:color="auto"/>
                                                                            <w:right w:val="none" w:sz="0" w:space="0" w:color="auto"/>
                                                                          </w:divBdr>
                                                                        </w:div>
                                                                        <w:div w:id="125129794">
                                                                          <w:marLeft w:val="0"/>
                                                                          <w:marRight w:val="0"/>
                                                                          <w:marTop w:val="0"/>
                                                                          <w:marBottom w:val="0"/>
                                                                          <w:divBdr>
                                                                            <w:top w:val="none" w:sz="0" w:space="0" w:color="auto"/>
                                                                            <w:left w:val="none" w:sz="0" w:space="0" w:color="auto"/>
                                                                            <w:bottom w:val="none" w:sz="0" w:space="0" w:color="auto"/>
                                                                            <w:right w:val="none" w:sz="0" w:space="0" w:color="auto"/>
                                                                          </w:divBdr>
                                                                          <w:divsChild>
                                                                            <w:div w:id="351077845">
                                                                              <w:marLeft w:val="0"/>
                                                                              <w:marRight w:val="0"/>
                                                                              <w:marTop w:val="0"/>
                                                                              <w:marBottom w:val="0"/>
                                                                              <w:divBdr>
                                                                                <w:top w:val="none" w:sz="0" w:space="0" w:color="auto"/>
                                                                                <w:left w:val="none" w:sz="0" w:space="0" w:color="auto"/>
                                                                                <w:bottom w:val="none" w:sz="0" w:space="0" w:color="auto"/>
                                                                                <w:right w:val="none" w:sz="0" w:space="0" w:color="auto"/>
                                                                              </w:divBdr>
                                                                            </w:div>
                                                                            <w:div w:id="961347809">
                                                                              <w:marLeft w:val="0"/>
                                                                              <w:marRight w:val="0"/>
                                                                              <w:marTop w:val="0"/>
                                                                              <w:marBottom w:val="0"/>
                                                                              <w:divBdr>
                                                                                <w:top w:val="none" w:sz="0" w:space="0" w:color="auto"/>
                                                                                <w:left w:val="none" w:sz="0" w:space="0" w:color="auto"/>
                                                                                <w:bottom w:val="none" w:sz="0" w:space="0" w:color="auto"/>
                                                                                <w:right w:val="none" w:sz="0" w:space="0" w:color="auto"/>
                                                                              </w:divBdr>
                                                                              <w:divsChild>
                                                                                <w:div w:id="328410253">
                                                                                  <w:marLeft w:val="0"/>
                                                                                  <w:marRight w:val="0"/>
                                                                                  <w:marTop w:val="0"/>
                                                                                  <w:marBottom w:val="0"/>
                                                                                  <w:divBdr>
                                                                                    <w:top w:val="none" w:sz="0" w:space="0" w:color="auto"/>
                                                                                    <w:left w:val="none" w:sz="0" w:space="0" w:color="auto"/>
                                                                                    <w:bottom w:val="none" w:sz="0" w:space="0" w:color="auto"/>
                                                                                    <w:right w:val="none" w:sz="0" w:space="0" w:color="auto"/>
                                                                                  </w:divBdr>
                                                                                  <w:divsChild>
                                                                                    <w:div w:id="835727886">
                                                                                      <w:marLeft w:val="0"/>
                                                                                      <w:marRight w:val="0"/>
                                                                                      <w:marTop w:val="0"/>
                                                                                      <w:marBottom w:val="0"/>
                                                                                      <w:divBdr>
                                                                                        <w:top w:val="none" w:sz="0" w:space="0" w:color="auto"/>
                                                                                        <w:left w:val="none" w:sz="0" w:space="0" w:color="auto"/>
                                                                                        <w:bottom w:val="none" w:sz="0" w:space="0" w:color="auto"/>
                                                                                        <w:right w:val="none" w:sz="0" w:space="0" w:color="auto"/>
                                                                                      </w:divBdr>
                                                                                      <w:divsChild>
                                                                                        <w:div w:id="1037118560">
                                                                                          <w:marLeft w:val="0"/>
                                                                                          <w:marRight w:val="0"/>
                                                                                          <w:marTop w:val="0"/>
                                                                                          <w:marBottom w:val="0"/>
                                                                                          <w:divBdr>
                                                                                            <w:top w:val="none" w:sz="0" w:space="0" w:color="auto"/>
                                                                                            <w:left w:val="none" w:sz="0" w:space="0" w:color="auto"/>
                                                                                            <w:bottom w:val="none" w:sz="0" w:space="0" w:color="auto"/>
                                                                                            <w:right w:val="none" w:sz="0" w:space="0" w:color="auto"/>
                                                                                          </w:divBdr>
                                                                                          <w:divsChild>
                                                                                            <w:div w:id="304749591">
                                                                                              <w:marLeft w:val="0"/>
                                                                                              <w:marRight w:val="0"/>
                                                                                              <w:marTop w:val="0"/>
                                                                                              <w:marBottom w:val="0"/>
                                                                                              <w:divBdr>
                                                                                                <w:top w:val="none" w:sz="0" w:space="0" w:color="auto"/>
                                                                                                <w:left w:val="none" w:sz="0" w:space="0" w:color="auto"/>
                                                                                                <w:bottom w:val="none" w:sz="0" w:space="0" w:color="auto"/>
                                                                                                <w:right w:val="none" w:sz="0" w:space="0" w:color="auto"/>
                                                                                              </w:divBdr>
                                                                                              <w:divsChild>
                                                                                                <w:div w:id="878510136">
                                                                                                  <w:marLeft w:val="0"/>
                                                                                                  <w:marRight w:val="0"/>
                                                                                                  <w:marTop w:val="0"/>
                                                                                                  <w:marBottom w:val="0"/>
                                                                                                  <w:divBdr>
                                                                                                    <w:top w:val="none" w:sz="0" w:space="0" w:color="auto"/>
                                                                                                    <w:left w:val="none" w:sz="0" w:space="0" w:color="auto"/>
                                                                                                    <w:bottom w:val="none" w:sz="0" w:space="0" w:color="auto"/>
                                                                                                    <w:right w:val="none" w:sz="0" w:space="0" w:color="auto"/>
                                                                                                  </w:divBdr>
                                                                                                </w:div>
                                                                                                <w:div w:id="1487940481">
                                                                                                  <w:marLeft w:val="0"/>
                                                                                                  <w:marRight w:val="0"/>
                                                                                                  <w:marTop w:val="0"/>
                                                                                                  <w:marBottom w:val="0"/>
                                                                                                  <w:divBdr>
                                                                                                    <w:top w:val="none" w:sz="0" w:space="0" w:color="auto"/>
                                                                                                    <w:left w:val="none" w:sz="0" w:space="0" w:color="auto"/>
                                                                                                    <w:bottom w:val="none" w:sz="0" w:space="0" w:color="auto"/>
                                                                                                    <w:right w:val="none" w:sz="0" w:space="0" w:color="auto"/>
                                                                                                  </w:divBdr>
                                                                                                  <w:divsChild>
                                                                                                    <w:div w:id="1873885199">
                                                                                                      <w:marLeft w:val="0"/>
                                                                                                      <w:marRight w:val="0"/>
                                                                                                      <w:marTop w:val="0"/>
                                                                                                      <w:marBottom w:val="0"/>
                                                                                                      <w:divBdr>
                                                                                                        <w:top w:val="none" w:sz="0" w:space="0" w:color="auto"/>
                                                                                                        <w:left w:val="none" w:sz="0" w:space="0" w:color="auto"/>
                                                                                                        <w:bottom w:val="none" w:sz="0" w:space="0" w:color="auto"/>
                                                                                                        <w:right w:val="none" w:sz="0" w:space="0" w:color="auto"/>
                                                                                                      </w:divBdr>
                                                                                                    </w:div>
                                                                                                    <w:div w:id="10517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8400">
                                                                                          <w:marLeft w:val="0"/>
                                                                                          <w:marRight w:val="0"/>
                                                                                          <w:marTop w:val="0"/>
                                                                                          <w:marBottom w:val="0"/>
                                                                                          <w:divBdr>
                                                                                            <w:top w:val="none" w:sz="0" w:space="0" w:color="auto"/>
                                                                                            <w:left w:val="none" w:sz="0" w:space="0" w:color="auto"/>
                                                                                            <w:bottom w:val="none" w:sz="0" w:space="0" w:color="auto"/>
                                                                                            <w:right w:val="none" w:sz="0" w:space="0" w:color="auto"/>
                                                                                          </w:divBdr>
                                                                                          <w:divsChild>
                                                                                            <w:div w:id="309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970">
                                                                                      <w:marLeft w:val="0"/>
                                                                                      <w:marRight w:val="0"/>
                                                                                      <w:marTop w:val="0"/>
                                                                                      <w:marBottom w:val="0"/>
                                                                                      <w:divBdr>
                                                                                        <w:top w:val="none" w:sz="0" w:space="0" w:color="auto"/>
                                                                                        <w:left w:val="none" w:sz="0" w:space="0" w:color="auto"/>
                                                                                        <w:bottom w:val="none" w:sz="0" w:space="0" w:color="auto"/>
                                                                                        <w:right w:val="none" w:sz="0" w:space="0" w:color="auto"/>
                                                                                      </w:divBdr>
                                                                                      <w:divsChild>
                                                                                        <w:div w:id="1965455817">
                                                                                          <w:marLeft w:val="0"/>
                                                                                          <w:marRight w:val="0"/>
                                                                                          <w:marTop w:val="0"/>
                                                                                          <w:marBottom w:val="0"/>
                                                                                          <w:divBdr>
                                                                                            <w:top w:val="none" w:sz="0" w:space="0" w:color="auto"/>
                                                                                            <w:left w:val="none" w:sz="0" w:space="0" w:color="auto"/>
                                                                                            <w:bottom w:val="none" w:sz="0" w:space="0" w:color="auto"/>
                                                                                            <w:right w:val="none" w:sz="0" w:space="0" w:color="auto"/>
                                                                                          </w:divBdr>
                                                                                          <w:divsChild>
                                                                                            <w:div w:id="12729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645">
                                                                                      <w:marLeft w:val="0"/>
                                                                                      <w:marRight w:val="0"/>
                                                                                      <w:marTop w:val="0"/>
                                                                                      <w:marBottom w:val="0"/>
                                                                                      <w:divBdr>
                                                                                        <w:top w:val="none" w:sz="0" w:space="0" w:color="auto"/>
                                                                                        <w:left w:val="none" w:sz="0" w:space="0" w:color="auto"/>
                                                                                        <w:bottom w:val="none" w:sz="0" w:space="0" w:color="auto"/>
                                                                                        <w:right w:val="none" w:sz="0" w:space="0" w:color="auto"/>
                                                                                      </w:divBdr>
                                                                                      <w:divsChild>
                                                                                        <w:div w:id="773985231">
                                                                                          <w:marLeft w:val="0"/>
                                                                                          <w:marRight w:val="0"/>
                                                                                          <w:marTop w:val="0"/>
                                                                                          <w:marBottom w:val="0"/>
                                                                                          <w:divBdr>
                                                                                            <w:top w:val="none" w:sz="0" w:space="0" w:color="auto"/>
                                                                                            <w:left w:val="none" w:sz="0" w:space="0" w:color="auto"/>
                                                                                            <w:bottom w:val="none" w:sz="0" w:space="0" w:color="auto"/>
                                                                                            <w:right w:val="none" w:sz="0" w:space="0" w:color="auto"/>
                                                                                          </w:divBdr>
                                                                                          <w:divsChild>
                                                                                            <w:div w:id="127867230">
                                                                                              <w:marLeft w:val="0"/>
                                                                                              <w:marRight w:val="0"/>
                                                                                              <w:marTop w:val="0"/>
                                                                                              <w:marBottom w:val="0"/>
                                                                                              <w:divBdr>
                                                                                                <w:top w:val="none" w:sz="0" w:space="0" w:color="auto"/>
                                                                                                <w:left w:val="none" w:sz="0" w:space="0" w:color="auto"/>
                                                                                                <w:bottom w:val="none" w:sz="0" w:space="0" w:color="auto"/>
                                                                                                <w:right w:val="none" w:sz="0" w:space="0" w:color="auto"/>
                                                                                              </w:divBdr>
                                                                                              <w:divsChild>
                                                                                                <w:div w:id="1096831097">
                                                                                                  <w:marLeft w:val="0"/>
                                                                                                  <w:marRight w:val="0"/>
                                                                                                  <w:marTop w:val="0"/>
                                                                                                  <w:marBottom w:val="0"/>
                                                                                                  <w:divBdr>
                                                                                                    <w:top w:val="none" w:sz="0" w:space="0" w:color="auto"/>
                                                                                                    <w:left w:val="none" w:sz="0" w:space="0" w:color="auto"/>
                                                                                                    <w:bottom w:val="none" w:sz="0" w:space="0" w:color="auto"/>
                                                                                                    <w:right w:val="none" w:sz="0" w:space="0" w:color="auto"/>
                                                                                                  </w:divBdr>
                                                                                                </w:div>
                                                                                                <w:div w:id="1225405914">
                                                                                                  <w:marLeft w:val="0"/>
                                                                                                  <w:marRight w:val="0"/>
                                                                                                  <w:marTop w:val="0"/>
                                                                                                  <w:marBottom w:val="0"/>
                                                                                                  <w:divBdr>
                                                                                                    <w:top w:val="none" w:sz="0" w:space="0" w:color="auto"/>
                                                                                                    <w:left w:val="none" w:sz="0" w:space="0" w:color="auto"/>
                                                                                                    <w:bottom w:val="none" w:sz="0" w:space="0" w:color="auto"/>
                                                                                                    <w:right w:val="none" w:sz="0" w:space="0" w:color="auto"/>
                                                                                                  </w:divBdr>
                                                                                                  <w:divsChild>
                                                                                                    <w:div w:id="1307969904">
                                                                                                      <w:marLeft w:val="0"/>
                                                                                                      <w:marRight w:val="0"/>
                                                                                                      <w:marTop w:val="0"/>
                                                                                                      <w:marBottom w:val="0"/>
                                                                                                      <w:divBdr>
                                                                                                        <w:top w:val="none" w:sz="0" w:space="0" w:color="auto"/>
                                                                                                        <w:left w:val="none" w:sz="0" w:space="0" w:color="auto"/>
                                                                                                        <w:bottom w:val="none" w:sz="0" w:space="0" w:color="auto"/>
                                                                                                        <w:right w:val="none" w:sz="0" w:space="0" w:color="auto"/>
                                                                                                      </w:divBdr>
                                                                                                    </w:div>
                                                                                                    <w:div w:id="6926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9844">
                                                                                          <w:marLeft w:val="0"/>
                                                                                          <w:marRight w:val="0"/>
                                                                                          <w:marTop w:val="0"/>
                                                                                          <w:marBottom w:val="0"/>
                                                                                          <w:divBdr>
                                                                                            <w:top w:val="none" w:sz="0" w:space="0" w:color="auto"/>
                                                                                            <w:left w:val="none" w:sz="0" w:space="0" w:color="auto"/>
                                                                                            <w:bottom w:val="none" w:sz="0" w:space="0" w:color="auto"/>
                                                                                            <w:right w:val="none" w:sz="0" w:space="0" w:color="auto"/>
                                                                                          </w:divBdr>
                                                                                          <w:divsChild>
                                                                                            <w:div w:id="17459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47861">
                                                                                  <w:marLeft w:val="0"/>
                                                                                  <w:marRight w:val="0"/>
                                                                                  <w:marTop w:val="0"/>
                                                                                  <w:marBottom w:val="0"/>
                                                                                  <w:divBdr>
                                                                                    <w:top w:val="none" w:sz="0" w:space="0" w:color="auto"/>
                                                                                    <w:left w:val="none" w:sz="0" w:space="0" w:color="auto"/>
                                                                                    <w:bottom w:val="none" w:sz="0" w:space="0" w:color="auto"/>
                                                                                    <w:right w:val="none" w:sz="0" w:space="0" w:color="auto"/>
                                                                                  </w:divBdr>
                                                                                  <w:divsChild>
                                                                                    <w:div w:id="1081369706">
                                                                                      <w:marLeft w:val="0"/>
                                                                                      <w:marRight w:val="0"/>
                                                                                      <w:marTop w:val="0"/>
                                                                                      <w:marBottom w:val="0"/>
                                                                                      <w:divBdr>
                                                                                        <w:top w:val="none" w:sz="0" w:space="0" w:color="auto"/>
                                                                                        <w:left w:val="none" w:sz="0" w:space="0" w:color="auto"/>
                                                                                        <w:bottom w:val="none" w:sz="0" w:space="0" w:color="auto"/>
                                                                                        <w:right w:val="none" w:sz="0" w:space="0" w:color="auto"/>
                                                                                      </w:divBdr>
                                                                                      <w:divsChild>
                                                                                        <w:div w:id="1964917745">
                                                                                          <w:marLeft w:val="0"/>
                                                                                          <w:marRight w:val="0"/>
                                                                                          <w:marTop w:val="0"/>
                                                                                          <w:marBottom w:val="0"/>
                                                                                          <w:divBdr>
                                                                                            <w:top w:val="none" w:sz="0" w:space="0" w:color="auto"/>
                                                                                            <w:left w:val="none" w:sz="0" w:space="0" w:color="auto"/>
                                                                                            <w:bottom w:val="none" w:sz="0" w:space="0" w:color="auto"/>
                                                                                            <w:right w:val="none" w:sz="0" w:space="0" w:color="auto"/>
                                                                                          </w:divBdr>
                                                                                          <w:divsChild>
                                                                                            <w:div w:id="957373329">
                                                                                              <w:marLeft w:val="0"/>
                                                                                              <w:marRight w:val="0"/>
                                                                                              <w:marTop w:val="0"/>
                                                                                              <w:marBottom w:val="0"/>
                                                                                              <w:divBdr>
                                                                                                <w:top w:val="none" w:sz="0" w:space="0" w:color="auto"/>
                                                                                                <w:left w:val="none" w:sz="0" w:space="0" w:color="auto"/>
                                                                                                <w:bottom w:val="none" w:sz="0" w:space="0" w:color="auto"/>
                                                                                                <w:right w:val="none" w:sz="0" w:space="0" w:color="auto"/>
                                                                                              </w:divBdr>
                                                                                              <w:divsChild>
                                                                                                <w:div w:id="1468813269">
                                                                                                  <w:marLeft w:val="0"/>
                                                                                                  <w:marRight w:val="0"/>
                                                                                                  <w:marTop w:val="0"/>
                                                                                                  <w:marBottom w:val="0"/>
                                                                                                  <w:divBdr>
                                                                                                    <w:top w:val="none" w:sz="0" w:space="0" w:color="auto"/>
                                                                                                    <w:left w:val="none" w:sz="0" w:space="0" w:color="auto"/>
                                                                                                    <w:bottom w:val="none" w:sz="0" w:space="0" w:color="auto"/>
                                                                                                    <w:right w:val="none" w:sz="0" w:space="0" w:color="auto"/>
                                                                                                  </w:divBdr>
                                                                                                </w:div>
                                                                                                <w:div w:id="960263584">
                                                                                                  <w:marLeft w:val="0"/>
                                                                                                  <w:marRight w:val="0"/>
                                                                                                  <w:marTop w:val="0"/>
                                                                                                  <w:marBottom w:val="0"/>
                                                                                                  <w:divBdr>
                                                                                                    <w:top w:val="none" w:sz="0" w:space="0" w:color="auto"/>
                                                                                                    <w:left w:val="none" w:sz="0" w:space="0" w:color="auto"/>
                                                                                                    <w:bottom w:val="none" w:sz="0" w:space="0" w:color="auto"/>
                                                                                                    <w:right w:val="none" w:sz="0" w:space="0" w:color="auto"/>
                                                                                                  </w:divBdr>
                                                                                                  <w:divsChild>
                                                                                                    <w:div w:id="830558139">
                                                                                                      <w:marLeft w:val="0"/>
                                                                                                      <w:marRight w:val="0"/>
                                                                                                      <w:marTop w:val="0"/>
                                                                                                      <w:marBottom w:val="0"/>
                                                                                                      <w:divBdr>
                                                                                                        <w:top w:val="none" w:sz="0" w:space="0" w:color="auto"/>
                                                                                                        <w:left w:val="none" w:sz="0" w:space="0" w:color="auto"/>
                                                                                                        <w:bottom w:val="none" w:sz="0" w:space="0" w:color="auto"/>
                                                                                                        <w:right w:val="none" w:sz="0" w:space="0" w:color="auto"/>
                                                                                                      </w:divBdr>
                                                                                                    </w:div>
                                                                                                    <w:div w:id="13676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1555">
                                                                                          <w:marLeft w:val="0"/>
                                                                                          <w:marRight w:val="0"/>
                                                                                          <w:marTop w:val="0"/>
                                                                                          <w:marBottom w:val="0"/>
                                                                                          <w:divBdr>
                                                                                            <w:top w:val="none" w:sz="0" w:space="0" w:color="auto"/>
                                                                                            <w:left w:val="none" w:sz="0" w:space="0" w:color="auto"/>
                                                                                            <w:bottom w:val="none" w:sz="0" w:space="0" w:color="auto"/>
                                                                                            <w:right w:val="none" w:sz="0" w:space="0" w:color="auto"/>
                                                                                          </w:divBdr>
                                                                                          <w:divsChild>
                                                                                            <w:div w:id="154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26226">
                                                                              <w:marLeft w:val="0"/>
                                                                              <w:marRight w:val="0"/>
                                                                              <w:marTop w:val="0"/>
                                                                              <w:marBottom w:val="0"/>
                                                                              <w:divBdr>
                                                                                <w:top w:val="none" w:sz="0" w:space="0" w:color="auto"/>
                                                                                <w:left w:val="none" w:sz="0" w:space="0" w:color="auto"/>
                                                                                <w:bottom w:val="none" w:sz="0" w:space="0" w:color="auto"/>
                                                                                <w:right w:val="none" w:sz="0" w:space="0" w:color="auto"/>
                                                                              </w:divBdr>
                                                                              <w:divsChild>
                                                                                <w:div w:id="28457372">
                                                                                  <w:marLeft w:val="0"/>
                                                                                  <w:marRight w:val="0"/>
                                                                                  <w:marTop w:val="0"/>
                                                                                  <w:marBottom w:val="0"/>
                                                                                  <w:divBdr>
                                                                                    <w:top w:val="none" w:sz="0" w:space="0" w:color="auto"/>
                                                                                    <w:left w:val="none" w:sz="0" w:space="0" w:color="auto"/>
                                                                                    <w:bottom w:val="none" w:sz="0" w:space="0" w:color="auto"/>
                                                                                    <w:right w:val="none" w:sz="0" w:space="0" w:color="auto"/>
                                                                                  </w:divBdr>
                                                                                  <w:divsChild>
                                                                                    <w:div w:id="1854957318">
                                                                                      <w:marLeft w:val="0"/>
                                                                                      <w:marRight w:val="0"/>
                                                                                      <w:marTop w:val="0"/>
                                                                                      <w:marBottom w:val="0"/>
                                                                                      <w:divBdr>
                                                                                        <w:top w:val="none" w:sz="0" w:space="0" w:color="auto"/>
                                                                                        <w:left w:val="none" w:sz="0" w:space="0" w:color="auto"/>
                                                                                        <w:bottom w:val="none" w:sz="0" w:space="0" w:color="auto"/>
                                                                                        <w:right w:val="none" w:sz="0" w:space="0" w:color="auto"/>
                                                                                      </w:divBdr>
                                                                                      <w:divsChild>
                                                                                        <w:div w:id="660700612">
                                                                                          <w:marLeft w:val="0"/>
                                                                                          <w:marRight w:val="0"/>
                                                                                          <w:marTop w:val="0"/>
                                                                                          <w:marBottom w:val="0"/>
                                                                                          <w:divBdr>
                                                                                            <w:top w:val="none" w:sz="0" w:space="0" w:color="auto"/>
                                                                                            <w:left w:val="none" w:sz="0" w:space="0" w:color="auto"/>
                                                                                            <w:bottom w:val="none" w:sz="0" w:space="0" w:color="auto"/>
                                                                                            <w:right w:val="none" w:sz="0" w:space="0" w:color="auto"/>
                                                                                          </w:divBdr>
                                                                                        </w:div>
                                                                                      </w:divsChild>
                                                                                    </w:div>
                                                                                    <w:div w:id="1350912122">
                                                                                      <w:marLeft w:val="0"/>
                                                                                      <w:marRight w:val="0"/>
                                                                                      <w:marTop w:val="0"/>
                                                                                      <w:marBottom w:val="0"/>
                                                                                      <w:divBdr>
                                                                                        <w:top w:val="none" w:sz="0" w:space="0" w:color="auto"/>
                                                                                        <w:left w:val="none" w:sz="0" w:space="0" w:color="auto"/>
                                                                                        <w:bottom w:val="none" w:sz="0" w:space="0" w:color="auto"/>
                                                                                        <w:right w:val="none" w:sz="0" w:space="0" w:color="auto"/>
                                                                                      </w:divBdr>
                                                                                      <w:divsChild>
                                                                                        <w:div w:id="18333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09064">
                                                                      <w:marLeft w:val="0"/>
                                                                      <w:marRight w:val="0"/>
                                                                      <w:marTop w:val="0"/>
                                                                      <w:marBottom w:val="0"/>
                                                                      <w:divBdr>
                                                                        <w:top w:val="none" w:sz="0" w:space="0" w:color="auto"/>
                                                                        <w:left w:val="none" w:sz="0" w:space="0" w:color="auto"/>
                                                                        <w:bottom w:val="none" w:sz="0" w:space="0" w:color="auto"/>
                                                                        <w:right w:val="none" w:sz="0" w:space="0" w:color="auto"/>
                                                                      </w:divBdr>
                                                                    </w:div>
                                                                    <w:div w:id="1336878251">
                                                                      <w:marLeft w:val="0"/>
                                                                      <w:marRight w:val="0"/>
                                                                      <w:marTop w:val="0"/>
                                                                      <w:marBottom w:val="0"/>
                                                                      <w:divBdr>
                                                                        <w:top w:val="none" w:sz="0" w:space="0" w:color="auto"/>
                                                                        <w:left w:val="none" w:sz="0" w:space="0" w:color="auto"/>
                                                                        <w:bottom w:val="none" w:sz="0" w:space="0" w:color="auto"/>
                                                                        <w:right w:val="none" w:sz="0" w:space="0" w:color="auto"/>
                                                                      </w:divBdr>
                                                                      <w:divsChild>
                                                                        <w:div w:id="345059053">
                                                                          <w:marLeft w:val="0"/>
                                                                          <w:marRight w:val="0"/>
                                                                          <w:marTop w:val="0"/>
                                                                          <w:marBottom w:val="0"/>
                                                                          <w:divBdr>
                                                                            <w:top w:val="none" w:sz="0" w:space="0" w:color="auto"/>
                                                                            <w:left w:val="none" w:sz="0" w:space="0" w:color="auto"/>
                                                                            <w:bottom w:val="none" w:sz="0" w:space="0" w:color="auto"/>
                                                                            <w:right w:val="none" w:sz="0" w:space="0" w:color="auto"/>
                                                                          </w:divBdr>
                                                                          <w:divsChild>
                                                                            <w:div w:id="7976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3983">
                                                                      <w:marLeft w:val="0"/>
                                                                      <w:marRight w:val="0"/>
                                                                      <w:marTop w:val="0"/>
                                                                      <w:marBottom w:val="0"/>
                                                                      <w:divBdr>
                                                                        <w:top w:val="none" w:sz="0" w:space="0" w:color="auto"/>
                                                                        <w:left w:val="none" w:sz="0" w:space="0" w:color="auto"/>
                                                                        <w:bottom w:val="none" w:sz="0" w:space="0" w:color="auto"/>
                                                                        <w:right w:val="none" w:sz="0" w:space="0" w:color="auto"/>
                                                                      </w:divBdr>
                                                                      <w:divsChild>
                                                                        <w:div w:id="1120029824">
                                                                          <w:marLeft w:val="0"/>
                                                                          <w:marRight w:val="0"/>
                                                                          <w:marTop w:val="0"/>
                                                                          <w:marBottom w:val="0"/>
                                                                          <w:divBdr>
                                                                            <w:top w:val="none" w:sz="0" w:space="0" w:color="auto"/>
                                                                            <w:left w:val="none" w:sz="0" w:space="0" w:color="auto"/>
                                                                            <w:bottom w:val="none" w:sz="0" w:space="0" w:color="auto"/>
                                                                            <w:right w:val="none" w:sz="0" w:space="0" w:color="auto"/>
                                                                          </w:divBdr>
                                                                        </w:div>
                                                                        <w:div w:id="471019020">
                                                                          <w:marLeft w:val="0"/>
                                                                          <w:marRight w:val="0"/>
                                                                          <w:marTop w:val="0"/>
                                                                          <w:marBottom w:val="0"/>
                                                                          <w:divBdr>
                                                                            <w:top w:val="none" w:sz="0" w:space="0" w:color="auto"/>
                                                                            <w:left w:val="none" w:sz="0" w:space="0" w:color="auto"/>
                                                                            <w:bottom w:val="none" w:sz="0" w:space="0" w:color="auto"/>
                                                                            <w:right w:val="none" w:sz="0" w:space="0" w:color="auto"/>
                                                                          </w:divBdr>
                                                                          <w:divsChild>
                                                                            <w:div w:id="40523142">
                                                                              <w:marLeft w:val="0"/>
                                                                              <w:marRight w:val="0"/>
                                                                              <w:marTop w:val="0"/>
                                                                              <w:marBottom w:val="0"/>
                                                                              <w:divBdr>
                                                                                <w:top w:val="none" w:sz="0" w:space="0" w:color="auto"/>
                                                                                <w:left w:val="none" w:sz="0" w:space="0" w:color="auto"/>
                                                                                <w:bottom w:val="none" w:sz="0" w:space="0" w:color="auto"/>
                                                                                <w:right w:val="none" w:sz="0" w:space="0" w:color="auto"/>
                                                                              </w:divBdr>
                                                                              <w:divsChild>
                                                                                <w:div w:id="17024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330">
                                                                          <w:marLeft w:val="0"/>
                                                                          <w:marRight w:val="0"/>
                                                                          <w:marTop w:val="0"/>
                                                                          <w:marBottom w:val="0"/>
                                                                          <w:divBdr>
                                                                            <w:top w:val="none" w:sz="0" w:space="0" w:color="auto"/>
                                                                            <w:left w:val="none" w:sz="0" w:space="0" w:color="auto"/>
                                                                            <w:bottom w:val="none" w:sz="0" w:space="0" w:color="auto"/>
                                                                            <w:right w:val="none" w:sz="0" w:space="0" w:color="auto"/>
                                                                          </w:divBdr>
                                                                        </w:div>
                                                                        <w:div w:id="2079671894">
                                                                          <w:marLeft w:val="0"/>
                                                                          <w:marRight w:val="0"/>
                                                                          <w:marTop w:val="0"/>
                                                                          <w:marBottom w:val="0"/>
                                                                          <w:divBdr>
                                                                            <w:top w:val="none" w:sz="0" w:space="0" w:color="auto"/>
                                                                            <w:left w:val="none" w:sz="0" w:space="0" w:color="auto"/>
                                                                            <w:bottom w:val="none" w:sz="0" w:space="0" w:color="auto"/>
                                                                            <w:right w:val="none" w:sz="0" w:space="0" w:color="auto"/>
                                                                          </w:divBdr>
                                                                          <w:divsChild>
                                                                            <w:div w:id="1171287675">
                                                                              <w:marLeft w:val="0"/>
                                                                              <w:marRight w:val="0"/>
                                                                              <w:marTop w:val="0"/>
                                                                              <w:marBottom w:val="0"/>
                                                                              <w:divBdr>
                                                                                <w:top w:val="none" w:sz="0" w:space="0" w:color="auto"/>
                                                                                <w:left w:val="none" w:sz="0" w:space="0" w:color="auto"/>
                                                                                <w:bottom w:val="none" w:sz="0" w:space="0" w:color="auto"/>
                                                                                <w:right w:val="none" w:sz="0" w:space="0" w:color="auto"/>
                                                                              </w:divBdr>
                                                                              <w:divsChild>
                                                                                <w:div w:id="12993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7299">
                                                                          <w:marLeft w:val="0"/>
                                                                          <w:marRight w:val="0"/>
                                                                          <w:marTop w:val="0"/>
                                                                          <w:marBottom w:val="0"/>
                                                                          <w:divBdr>
                                                                            <w:top w:val="none" w:sz="0" w:space="0" w:color="auto"/>
                                                                            <w:left w:val="none" w:sz="0" w:space="0" w:color="auto"/>
                                                                            <w:bottom w:val="none" w:sz="0" w:space="0" w:color="auto"/>
                                                                            <w:right w:val="none" w:sz="0" w:space="0" w:color="auto"/>
                                                                          </w:divBdr>
                                                                        </w:div>
                                                                        <w:div w:id="1207060790">
                                                                          <w:marLeft w:val="0"/>
                                                                          <w:marRight w:val="0"/>
                                                                          <w:marTop w:val="0"/>
                                                                          <w:marBottom w:val="0"/>
                                                                          <w:divBdr>
                                                                            <w:top w:val="none" w:sz="0" w:space="0" w:color="auto"/>
                                                                            <w:left w:val="none" w:sz="0" w:space="0" w:color="auto"/>
                                                                            <w:bottom w:val="none" w:sz="0" w:space="0" w:color="auto"/>
                                                                            <w:right w:val="none" w:sz="0" w:space="0" w:color="auto"/>
                                                                          </w:divBdr>
                                                                          <w:divsChild>
                                                                            <w:div w:id="996418261">
                                                                              <w:marLeft w:val="0"/>
                                                                              <w:marRight w:val="0"/>
                                                                              <w:marTop w:val="0"/>
                                                                              <w:marBottom w:val="0"/>
                                                                              <w:divBdr>
                                                                                <w:top w:val="none" w:sz="0" w:space="0" w:color="auto"/>
                                                                                <w:left w:val="none" w:sz="0" w:space="0" w:color="auto"/>
                                                                                <w:bottom w:val="none" w:sz="0" w:space="0" w:color="auto"/>
                                                                                <w:right w:val="none" w:sz="0" w:space="0" w:color="auto"/>
                                                                              </w:divBdr>
                                                                              <w:divsChild>
                                                                                <w:div w:id="7291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1791">
                                                                          <w:marLeft w:val="0"/>
                                                                          <w:marRight w:val="0"/>
                                                                          <w:marTop w:val="0"/>
                                                                          <w:marBottom w:val="0"/>
                                                                          <w:divBdr>
                                                                            <w:top w:val="none" w:sz="0" w:space="0" w:color="auto"/>
                                                                            <w:left w:val="none" w:sz="0" w:space="0" w:color="auto"/>
                                                                            <w:bottom w:val="none" w:sz="0" w:space="0" w:color="auto"/>
                                                                            <w:right w:val="none" w:sz="0" w:space="0" w:color="auto"/>
                                                                          </w:divBdr>
                                                                        </w:div>
                                                                        <w:div w:id="1295716471">
                                                                          <w:marLeft w:val="0"/>
                                                                          <w:marRight w:val="0"/>
                                                                          <w:marTop w:val="0"/>
                                                                          <w:marBottom w:val="0"/>
                                                                          <w:divBdr>
                                                                            <w:top w:val="none" w:sz="0" w:space="0" w:color="auto"/>
                                                                            <w:left w:val="none" w:sz="0" w:space="0" w:color="auto"/>
                                                                            <w:bottom w:val="none" w:sz="0" w:space="0" w:color="auto"/>
                                                                            <w:right w:val="none" w:sz="0" w:space="0" w:color="auto"/>
                                                                          </w:divBdr>
                                                                          <w:divsChild>
                                                                            <w:div w:id="86124075">
                                                                              <w:marLeft w:val="0"/>
                                                                              <w:marRight w:val="0"/>
                                                                              <w:marTop w:val="0"/>
                                                                              <w:marBottom w:val="0"/>
                                                                              <w:divBdr>
                                                                                <w:top w:val="none" w:sz="0" w:space="0" w:color="auto"/>
                                                                                <w:left w:val="none" w:sz="0" w:space="0" w:color="auto"/>
                                                                                <w:bottom w:val="none" w:sz="0" w:space="0" w:color="auto"/>
                                                                                <w:right w:val="none" w:sz="0" w:space="0" w:color="auto"/>
                                                                              </w:divBdr>
                                                                              <w:divsChild>
                                                                                <w:div w:id="17644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8168">
                                                                          <w:marLeft w:val="0"/>
                                                                          <w:marRight w:val="0"/>
                                                                          <w:marTop w:val="0"/>
                                                                          <w:marBottom w:val="0"/>
                                                                          <w:divBdr>
                                                                            <w:top w:val="none" w:sz="0" w:space="0" w:color="auto"/>
                                                                            <w:left w:val="none" w:sz="0" w:space="0" w:color="auto"/>
                                                                            <w:bottom w:val="none" w:sz="0" w:space="0" w:color="auto"/>
                                                                            <w:right w:val="none" w:sz="0" w:space="0" w:color="auto"/>
                                                                          </w:divBdr>
                                                                        </w:div>
                                                                        <w:div w:id="1159465982">
                                                                          <w:marLeft w:val="0"/>
                                                                          <w:marRight w:val="0"/>
                                                                          <w:marTop w:val="0"/>
                                                                          <w:marBottom w:val="0"/>
                                                                          <w:divBdr>
                                                                            <w:top w:val="none" w:sz="0" w:space="0" w:color="auto"/>
                                                                            <w:left w:val="none" w:sz="0" w:space="0" w:color="auto"/>
                                                                            <w:bottom w:val="none" w:sz="0" w:space="0" w:color="auto"/>
                                                                            <w:right w:val="none" w:sz="0" w:space="0" w:color="auto"/>
                                                                          </w:divBdr>
                                                                          <w:divsChild>
                                                                            <w:div w:id="849488177">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7269">
                                                                      <w:marLeft w:val="0"/>
                                                                      <w:marRight w:val="0"/>
                                                                      <w:marTop w:val="0"/>
                                                                      <w:marBottom w:val="0"/>
                                                                      <w:divBdr>
                                                                        <w:top w:val="none" w:sz="0" w:space="0" w:color="auto"/>
                                                                        <w:left w:val="none" w:sz="0" w:space="0" w:color="auto"/>
                                                                        <w:bottom w:val="none" w:sz="0" w:space="0" w:color="auto"/>
                                                                        <w:right w:val="none" w:sz="0" w:space="0" w:color="auto"/>
                                                                      </w:divBdr>
                                                                    </w:div>
                                                                    <w:div w:id="742610043">
                                                                      <w:marLeft w:val="0"/>
                                                                      <w:marRight w:val="0"/>
                                                                      <w:marTop w:val="0"/>
                                                                      <w:marBottom w:val="0"/>
                                                                      <w:divBdr>
                                                                        <w:top w:val="none" w:sz="0" w:space="0" w:color="auto"/>
                                                                        <w:left w:val="none" w:sz="0" w:space="0" w:color="auto"/>
                                                                        <w:bottom w:val="none" w:sz="0" w:space="0" w:color="auto"/>
                                                                        <w:right w:val="none" w:sz="0" w:space="0" w:color="auto"/>
                                                                      </w:divBdr>
                                                                      <w:divsChild>
                                                                        <w:div w:id="884682139">
                                                                          <w:marLeft w:val="0"/>
                                                                          <w:marRight w:val="0"/>
                                                                          <w:marTop w:val="0"/>
                                                                          <w:marBottom w:val="0"/>
                                                                          <w:divBdr>
                                                                            <w:top w:val="none" w:sz="0" w:space="0" w:color="auto"/>
                                                                            <w:left w:val="none" w:sz="0" w:space="0" w:color="auto"/>
                                                                            <w:bottom w:val="none" w:sz="0" w:space="0" w:color="auto"/>
                                                                            <w:right w:val="none" w:sz="0" w:space="0" w:color="auto"/>
                                                                          </w:divBdr>
                                                                          <w:divsChild>
                                                                            <w:div w:id="764691759">
                                                                              <w:marLeft w:val="0"/>
                                                                              <w:marRight w:val="0"/>
                                                                              <w:marTop w:val="0"/>
                                                                              <w:marBottom w:val="0"/>
                                                                              <w:divBdr>
                                                                                <w:top w:val="none" w:sz="0" w:space="0" w:color="auto"/>
                                                                                <w:left w:val="none" w:sz="0" w:space="0" w:color="auto"/>
                                                                                <w:bottom w:val="none" w:sz="0" w:space="0" w:color="auto"/>
                                                                                <w:right w:val="none" w:sz="0" w:space="0" w:color="auto"/>
                                                                              </w:divBdr>
                                                                              <w:divsChild>
                                                                                <w:div w:id="1398361868">
                                                                                  <w:marLeft w:val="0"/>
                                                                                  <w:marRight w:val="0"/>
                                                                                  <w:marTop w:val="0"/>
                                                                                  <w:marBottom w:val="0"/>
                                                                                  <w:divBdr>
                                                                                    <w:top w:val="none" w:sz="0" w:space="0" w:color="auto"/>
                                                                                    <w:left w:val="none" w:sz="0" w:space="0" w:color="auto"/>
                                                                                    <w:bottom w:val="none" w:sz="0" w:space="0" w:color="auto"/>
                                                                                    <w:right w:val="none" w:sz="0" w:space="0" w:color="auto"/>
                                                                                  </w:divBdr>
                                                                                  <w:divsChild>
                                                                                    <w:div w:id="202256181">
                                                                                      <w:marLeft w:val="0"/>
                                                                                      <w:marRight w:val="0"/>
                                                                                      <w:marTop w:val="0"/>
                                                                                      <w:marBottom w:val="0"/>
                                                                                      <w:divBdr>
                                                                                        <w:top w:val="none" w:sz="0" w:space="0" w:color="auto"/>
                                                                                        <w:left w:val="none" w:sz="0" w:space="0" w:color="auto"/>
                                                                                        <w:bottom w:val="none" w:sz="0" w:space="0" w:color="auto"/>
                                                                                        <w:right w:val="none" w:sz="0" w:space="0" w:color="auto"/>
                                                                                      </w:divBdr>
                                                                                      <w:divsChild>
                                                                                        <w:div w:id="1857114655">
                                                                                          <w:marLeft w:val="0"/>
                                                                                          <w:marRight w:val="0"/>
                                                                                          <w:marTop w:val="0"/>
                                                                                          <w:marBottom w:val="0"/>
                                                                                          <w:divBdr>
                                                                                            <w:top w:val="none" w:sz="0" w:space="0" w:color="auto"/>
                                                                                            <w:left w:val="none" w:sz="0" w:space="0" w:color="auto"/>
                                                                                            <w:bottom w:val="none" w:sz="0" w:space="0" w:color="auto"/>
                                                                                            <w:right w:val="none" w:sz="0" w:space="0" w:color="auto"/>
                                                                                          </w:divBdr>
                                                                                        </w:div>
                                                                                      </w:divsChild>
                                                                                    </w:div>
                                                                                    <w:div w:id="1039092056">
                                                                                      <w:marLeft w:val="0"/>
                                                                                      <w:marRight w:val="0"/>
                                                                                      <w:marTop w:val="0"/>
                                                                                      <w:marBottom w:val="0"/>
                                                                                      <w:divBdr>
                                                                                        <w:top w:val="none" w:sz="0" w:space="0" w:color="auto"/>
                                                                                        <w:left w:val="none" w:sz="0" w:space="0" w:color="auto"/>
                                                                                        <w:bottom w:val="none" w:sz="0" w:space="0" w:color="auto"/>
                                                                                        <w:right w:val="none" w:sz="0" w:space="0" w:color="auto"/>
                                                                                      </w:divBdr>
                                                                                      <w:divsChild>
                                                                                        <w:div w:id="152647896">
                                                                                          <w:marLeft w:val="0"/>
                                                                                          <w:marRight w:val="0"/>
                                                                                          <w:marTop w:val="0"/>
                                                                                          <w:marBottom w:val="0"/>
                                                                                          <w:divBdr>
                                                                                            <w:top w:val="none" w:sz="0" w:space="0" w:color="auto"/>
                                                                                            <w:left w:val="none" w:sz="0" w:space="0" w:color="auto"/>
                                                                                            <w:bottom w:val="none" w:sz="0" w:space="0" w:color="auto"/>
                                                                                            <w:right w:val="none" w:sz="0" w:space="0" w:color="auto"/>
                                                                                          </w:divBdr>
                                                                                        </w:div>
                                                                                      </w:divsChild>
                                                                                    </w:div>
                                                                                    <w:div w:id="1942639288">
                                                                                      <w:marLeft w:val="0"/>
                                                                                      <w:marRight w:val="0"/>
                                                                                      <w:marTop w:val="0"/>
                                                                                      <w:marBottom w:val="0"/>
                                                                                      <w:divBdr>
                                                                                        <w:top w:val="none" w:sz="0" w:space="0" w:color="auto"/>
                                                                                        <w:left w:val="none" w:sz="0" w:space="0" w:color="auto"/>
                                                                                        <w:bottom w:val="none" w:sz="0" w:space="0" w:color="auto"/>
                                                                                        <w:right w:val="none" w:sz="0" w:space="0" w:color="auto"/>
                                                                                      </w:divBdr>
                                                                                      <w:divsChild>
                                                                                        <w:div w:id="1273441256">
                                                                                          <w:marLeft w:val="0"/>
                                                                                          <w:marRight w:val="0"/>
                                                                                          <w:marTop w:val="0"/>
                                                                                          <w:marBottom w:val="0"/>
                                                                                          <w:divBdr>
                                                                                            <w:top w:val="none" w:sz="0" w:space="0" w:color="auto"/>
                                                                                            <w:left w:val="none" w:sz="0" w:space="0" w:color="auto"/>
                                                                                            <w:bottom w:val="none" w:sz="0" w:space="0" w:color="auto"/>
                                                                                            <w:right w:val="none" w:sz="0" w:space="0" w:color="auto"/>
                                                                                          </w:divBdr>
                                                                                        </w:div>
                                                                                      </w:divsChild>
                                                                                    </w:div>
                                                                                    <w:div w:id="2045716702">
                                                                                      <w:marLeft w:val="0"/>
                                                                                      <w:marRight w:val="0"/>
                                                                                      <w:marTop w:val="0"/>
                                                                                      <w:marBottom w:val="0"/>
                                                                                      <w:divBdr>
                                                                                        <w:top w:val="none" w:sz="0" w:space="0" w:color="auto"/>
                                                                                        <w:left w:val="none" w:sz="0" w:space="0" w:color="auto"/>
                                                                                        <w:bottom w:val="none" w:sz="0" w:space="0" w:color="auto"/>
                                                                                        <w:right w:val="none" w:sz="0" w:space="0" w:color="auto"/>
                                                                                      </w:divBdr>
                                                                                      <w:divsChild>
                                                                                        <w:div w:id="2093040561">
                                                                                          <w:marLeft w:val="0"/>
                                                                                          <w:marRight w:val="0"/>
                                                                                          <w:marTop w:val="0"/>
                                                                                          <w:marBottom w:val="0"/>
                                                                                          <w:divBdr>
                                                                                            <w:top w:val="none" w:sz="0" w:space="0" w:color="auto"/>
                                                                                            <w:left w:val="none" w:sz="0" w:space="0" w:color="auto"/>
                                                                                            <w:bottom w:val="none" w:sz="0" w:space="0" w:color="auto"/>
                                                                                            <w:right w:val="none" w:sz="0" w:space="0" w:color="auto"/>
                                                                                          </w:divBdr>
                                                                                        </w:div>
                                                                                      </w:divsChild>
                                                                                    </w:div>
                                                                                    <w:div w:id="154958871">
                                                                                      <w:marLeft w:val="0"/>
                                                                                      <w:marRight w:val="0"/>
                                                                                      <w:marTop w:val="0"/>
                                                                                      <w:marBottom w:val="0"/>
                                                                                      <w:divBdr>
                                                                                        <w:top w:val="none" w:sz="0" w:space="0" w:color="auto"/>
                                                                                        <w:left w:val="none" w:sz="0" w:space="0" w:color="auto"/>
                                                                                        <w:bottom w:val="none" w:sz="0" w:space="0" w:color="auto"/>
                                                                                        <w:right w:val="none" w:sz="0" w:space="0" w:color="auto"/>
                                                                                      </w:divBdr>
                                                                                      <w:divsChild>
                                                                                        <w:div w:id="1640526753">
                                                                                          <w:marLeft w:val="0"/>
                                                                                          <w:marRight w:val="0"/>
                                                                                          <w:marTop w:val="0"/>
                                                                                          <w:marBottom w:val="0"/>
                                                                                          <w:divBdr>
                                                                                            <w:top w:val="none" w:sz="0" w:space="0" w:color="auto"/>
                                                                                            <w:left w:val="none" w:sz="0" w:space="0" w:color="auto"/>
                                                                                            <w:bottom w:val="none" w:sz="0" w:space="0" w:color="auto"/>
                                                                                            <w:right w:val="none" w:sz="0" w:space="0" w:color="auto"/>
                                                                                          </w:divBdr>
                                                                                        </w:div>
                                                                                      </w:divsChild>
                                                                                    </w:div>
                                                                                    <w:div w:id="1430852048">
                                                                                      <w:marLeft w:val="0"/>
                                                                                      <w:marRight w:val="0"/>
                                                                                      <w:marTop w:val="0"/>
                                                                                      <w:marBottom w:val="0"/>
                                                                                      <w:divBdr>
                                                                                        <w:top w:val="none" w:sz="0" w:space="0" w:color="auto"/>
                                                                                        <w:left w:val="none" w:sz="0" w:space="0" w:color="auto"/>
                                                                                        <w:bottom w:val="none" w:sz="0" w:space="0" w:color="auto"/>
                                                                                        <w:right w:val="none" w:sz="0" w:space="0" w:color="auto"/>
                                                                                      </w:divBdr>
                                                                                      <w:divsChild>
                                                                                        <w:div w:id="10031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801844">
                                                                      <w:marLeft w:val="0"/>
                                                                      <w:marRight w:val="0"/>
                                                                      <w:marTop w:val="0"/>
                                                                      <w:marBottom w:val="0"/>
                                                                      <w:divBdr>
                                                                        <w:top w:val="none" w:sz="0" w:space="0" w:color="auto"/>
                                                                        <w:left w:val="none" w:sz="0" w:space="0" w:color="auto"/>
                                                                        <w:bottom w:val="none" w:sz="0" w:space="0" w:color="auto"/>
                                                                        <w:right w:val="none" w:sz="0" w:space="0" w:color="auto"/>
                                                                      </w:divBdr>
                                                                      <w:divsChild>
                                                                        <w:div w:id="1963883296">
                                                                          <w:marLeft w:val="0"/>
                                                                          <w:marRight w:val="0"/>
                                                                          <w:marTop w:val="0"/>
                                                                          <w:marBottom w:val="0"/>
                                                                          <w:divBdr>
                                                                            <w:top w:val="none" w:sz="0" w:space="0" w:color="auto"/>
                                                                            <w:left w:val="none" w:sz="0" w:space="0" w:color="auto"/>
                                                                            <w:bottom w:val="none" w:sz="0" w:space="0" w:color="auto"/>
                                                                            <w:right w:val="none" w:sz="0" w:space="0" w:color="auto"/>
                                                                          </w:divBdr>
                                                                        </w:div>
                                                                        <w:div w:id="1950971733">
                                                                          <w:marLeft w:val="0"/>
                                                                          <w:marRight w:val="0"/>
                                                                          <w:marTop w:val="0"/>
                                                                          <w:marBottom w:val="0"/>
                                                                          <w:divBdr>
                                                                            <w:top w:val="none" w:sz="0" w:space="0" w:color="auto"/>
                                                                            <w:left w:val="none" w:sz="0" w:space="0" w:color="auto"/>
                                                                            <w:bottom w:val="none" w:sz="0" w:space="0" w:color="auto"/>
                                                                            <w:right w:val="none" w:sz="0" w:space="0" w:color="auto"/>
                                                                          </w:divBdr>
                                                                          <w:divsChild>
                                                                            <w:div w:id="2072725889">
                                                                              <w:marLeft w:val="0"/>
                                                                              <w:marRight w:val="0"/>
                                                                              <w:marTop w:val="0"/>
                                                                              <w:marBottom w:val="0"/>
                                                                              <w:divBdr>
                                                                                <w:top w:val="none" w:sz="0" w:space="0" w:color="auto"/>
                                                                                <w:left w:val="none" w:sz="0" w:space="0" w:color="auto"/>
                                                                                <w:bottom w:val="none" w:sz="0" w:space="0" w:color="auto"/>
                                                                                <w:right w:val="none" w:sz="0" w:space="0" w:color="auto"/>
                                                                              </w:divBdr>
                                                                              <w:divsChild>
                                                                                <w:div w:id="6462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4487">
                                                                          <w:marLeft w:val="0"/>
                                                                          <w:marRight w:val="0"/>
                                                                          <w:marTop w:val="0"/>
                                                                          <w:marBottom w:val="0"/>
                                                                          <w:divBdr>
                                                                            <w:top w:val="none" w:sz="0" w:space="0" w:color="auto"/>
                                                                            <w:left w:val="none" w:sz="0" w:space="0" w:color="auto"/>
                                                                            <w:bottom w:val="none" w:sz="0" w:space="0" w:color="auto"/>
                                                                            <w:right w:val="none" w:sz="0" w:space="0" w:color="auto"/>
                                                                          </w:divBdr>
                                                                        </w:div>
                                                                        <w:div w:id="185139686">
                                                                          <w:marLeft w:val="0"/>
                                                                          <w:marRight w:val="0"/>
                                                                          <w:marTop w:val="0"/>
                                                                          <w:marBottom w:val="0"/>
                                                                          <w:divBdr>
                                                                            <w:top w:val="none" w:sz="0" w:space="0" w:color="auto"/>
                                                                            <w:left w:val="none" w:sz="0" w:space="0" w:color="auto"/>
                                                                            <w:bottom w:val="none" w:sz="0" w:space="0" w:color="auto"/>
                                                                            <w:right w:val="none" w:sz="0" w:space="0" w:color="auto"/>
                                                                          </w:divBdr>
                                                                          <w:divsChild>
                                                                            <w:div w:id="479464799">
                                                                              <w:marLeft w:val="0"/>
                                                                              <w:marRight w:val="0"/>
                                                                              <w:marTop w:val="0"/>
                                                                              <w:marBottom w:val="0"/>
                                                                              <w:divBdr>
                                                                                <w:top w:val="none" w:sz="0" w:space="0" w:color="auto"/>
                                                                                <w:left w:val="none" w:sz="0" w:space="0" w:color="auto"/>
                                                                                <w:bottom w:val="none" w:sz="0" w:space="0" w:color="auto"/>
                                                                                <w:right w:val="none" w:sz="0" w:space="0" w:color="auto"/>
                                                                              </w:divBdr>
                                                                              <w:divsChild>
                                                                                <w:div w:id="21310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13545">
                                                                      <w:marLeft w:val="0"/>
                                                                      <w:marRight w:val="0"/>
                                                                      <w:marTop w:val="0"/>
                                                                      <w:marBottom w:val="0"/>
                                                                      <w:divBdr>
                                                                        <w:top w:val="none" w:sz="0" w:space="0" w:color="auto"/>
                                                                        <w:left w:val="none" w:sz="0" w:space="0" w:color="auto"/>
                                                                        <w:bottom w:val="none" w:sz="0" w:space="0" w:color="auto"/>
                                                                        <w:right w:val="none" w:sz="0" w:space="0" w:color="auto"/>
                                                                      </w:divBdr>
                                                                      <w:divsChild>
                                                                        <w:div w:id="726606761">
                                                                          <w:marLeft w:val="0"/>
                                                                          <w:marRight w:val="0"/>
                                                                          <w:marTop w:val="0"/>
                                                                          <w:marBottom w:val="0"/>
                                                                          <w:divBdr>
                                                                            <w:top w:val="none" w:sz="0" w:space="0" w:color="auto"/>
                                                                            <w:left w:val="none" w:sz="0" w:space="0" w:color="auto"/>
                                                                            <w:bottom w:val="none" w:sz="0" w:space="0" w:color="auto"/>
                                                                            <w:right w:val="none" w:sz="0" w:space="0" w:color="auto"/>
                                                                          </w:divBdr>
                                                                          <w:divsChild>
                                                                            <w:div w:id="1316227150">
                                                                              <w:marLeft w:val="0"/>
                                                                              <w:marRight w:val="0"/>
                                                                              <w:marTop w:val="0"/>
                                                                              <w:marBottom w:val="0"/>
                                                                              <w:divBdr>
                                                                                <w:top w:val="none" w:sz="0" w:space="0" w:color="auto"/>
                                                                                <w:left w:val="none" w:sz="0" w:space="0" w:color="auto"/>
                                                                                <w:bottom w:val="none" w:sz="0" w:space="0" w:color="auto"/>
                                                                                <w:right w:val="none" w:sz="0" w:space="0" w:color="auto"/>
                                                                              </w:divBdr>
                                                                              <w:divsChild>
                                                                                <w:div w:id="872109087">
                                                                                  <w:marLeft w:val="0"/>
                                                                                  <w:marRight w:val="0"/>
                                                                                  <w:marTop w:val="0"/>
                                                                                  <w:marBottom w:val="0"/>
                                                                                  <w:divBdr>
                                                                                    <w:top w:val="none" w:sz="0" w:space="0" w:color="auto"/>
                                                                                    <w:left w:val="none" w:sz="0" w:space="0" w:color="auto"/>
                                                                                    <w:bottom w:val="none" w:sz="0" w:space="0" w:color="auto"/>
                                                                                    <w:right w:val="none" w:sz="0" w:space="0" w:color="auto"/>
                                                                                  </w:divBdr>
                                                                                  <w:divsChild>
                                                                                    <w:div w:id="1352339236">
                                                                                      <w:marLeft w:val="0"/>
                                                                                      <w:marRight w:val="0"/>
                                                                                      <w:marTop w:val="0"/>
                                                                                      <w:marBottom w:val="0"/>
                                                                                      <w:divBdr>
                                                                                        <w:top w:val="none" w:sz="0" w:space="0" w:color="auto"/>
                                                                                        <w:left w:val="none" w:sz="0" w:space="0" w:color="auto"/>
                                                                                        <w:bottom w:val="none" w:sz="0" w:space="0" w:color="auto"/>
                                                                                        <w:right w:val="none" w:sz="0" w:space="0" w:color="auto"/>
                                                                                      </w:divBdr>
                                                                                      <w:divsChild>
                                                                                        <w:div w:id="659313705">
                                                                                          <w:marLeft w:val="0"/>
                                                                                          <w:marRight w:val="0"/>
                                                                                          <w:marTop w:val="0"/>
                                                                                          <w:marBottom w:val="0"/>
                                                                                          <w:divBdr>
                                                                                            <w:top w:val="none" w:sz="0" w:space="0" w:color="auto"/>
                                                                                            <w:left w:val="none" w:sz="0" w:space="0" w:color="auto"/>
                                                                                            <w:bottom w:val="none" w:sz="0" w:space="0" w:color="auto"/>
                                                                                            <w:right w:val="none" w:sz="0" w:space="0" w:color="auto"/>
                                                                                          </w:divBdr>
                                                                                        </w:div>
                                                                                      </w:divsChild>
                                                                                    </w:div>
                                                                                    <w:div w:id="1010521282">
                                                                                      <w:marLeft w:val="0"/>
                                                                                      <w:marRight w:val="0"/>
                                                                                      <w:marTop w:val="0"/>
                                                                                      <w:marBottom w:val="0"/>
                                                                                      <w:divBdr>
                                                                                        <w:top w:val="none" w:sz="0" w:space="0" w:color="auto"/>
                                                                                        <w:left w:val="none" w:sz="0" w:space="0" w:color="auto"/>
                                                                                        <w:bottom w:val="none" w:sz="0" w:space="0" w:color="auto"/>
                                                                                        <w:right w:val="none" w:sz="0" w:space="0" w:color="auto"/>
                                                                                      </w:divBdr>
                                                                                      <w:divsChild>
                                                                                        <w:div w:id="1791393138">
                                                                                          <w:marLeft w:val="0"/>
                                                                                          <w:marRight w:val="0"/>
                                                                                          <w:marTop w:val="0"/>
                                                                                          <w:marBottom w:val="0"/>
                                                                                          <w:divBdr>
                                                                                            <w:top w:val="none" w:sz="0" w:space="0" w:color="auto"/>
                                                                                            <w:left w:val="none" w:sz="0" w:space="0" w:color="auto"/>
                                                                                            <w:bottom w:val="none" w:sz="0" w:space="0" w:color="auto"/>
                                                                                            <w:right w:val="none" w:sz="0" w:space="0" w:color="auto"/>
                                                                                          </w:divBdr>
                                                                                        </w:div>
                                                                                      </w:divsChild>
                                                                                    </w:div>
                                                                                    <w:div w:id="325938863">
                                                                                      <w:marLeft w:val="0"/>
                                                                                      <w:marRight w:val="0"/>
                                                                                      <w:marTop w:val="0"/>
                                                                                      <w:marBottom w:val="0"/>
                                                                                      <w:divBdr>
                                                                                        <w:top w:val="none" w:sz="0" w:space="0" w:color="auto"/>
                                                                                        <w:left w:val="none" w:sz="0" w:space="0" w:color="auto"/>
                                                                                        <w:bottom w:val="none" w:sz="0" w:space="0" w:color="auto"/>
                                                                                        <w:right w:val="none" w:sz="0" w:space="0" w:color="auto"/>
                                                                                      </w:divBdr>
                                                                                      <w:divsChild>
                                                                                        <w:div w:id="671832304">
                                                                                          <w:marLeft w:val="0"/>
                                                                                          <w:marRight w:val="0"/>
                                                                                          <w:marTop w:val="0"/>
                                                                                          <w:marBottom w:val="0"/>
                                                                                          <w:divBdr>
                                                                                            <w:top w:val="none" w:sz="0" w:space="0" w:color="auto"/>
                                                                                            <w:left w:val="none" w:sz="0" w:space="0" w:color="auto"/>
                                                                                            <w:bottom w:val="none" w:sz="0" w:space="0" w:color="auto"/>
                                                                                            <w:right w:val="none" w:sz="0" w:space="0" w:color="auto"/>
                                                                                          </w:divBdr>
                                                                                        </w:div>
                                                                                      </w:divsChild>
                                                                                    </w:div>
                                                                                    <w:div w:id="394663755">
                                                                                      <w:marLeft w:val="0"/>
                                                                                      <w:marRight w:val="0"/>
                                                                                      <w:marTop w:val="0"/>
                                                                                      <w:marBottom w:val="0"/>
                                                                                      <w:divBdr>
                                                                                        <w:top w:val="none" w:sz="0" w:space="0" w:color="auto"/>
                                                                                        <w:left w:val="none" w:sz="0" w:space="0" w:color="auto"/>
                                                                                        <w:bottom w:val="none" w:sz="0" w:space="0" w:color="auto"/>
                                                                                        <w:right w:val="none" w:sz="0" w:space="0" w:color="auto"/>
                                                                                      </w:divBdr>
                                                                                      <w:divsChild>
                                                                                        <w:div w:id="1516114335">
                                                                                          <w:marLeft w:val="0"/>
                                                                                          <w:marRight w:val="0"/>
                                                                                          <w:marTop w:val="0"/>
                                                                                          <w:marBottom w:val="0"/>
                                                                                          <w:divBdr>
                                                                                            <w:top w:val="none" w:sz="0" w:space="0" w:color="auto"/>
                                                                                            <w:left w:val="none" w:sz="0" w:space="0" w:color="auto"/>
                                                                                            <w:bottom w:val="none" w:sz="0" w:space="0" w:color="auto"/>
                                                                                            <w:right w:val="none" w:sz="0" w:space="0" w:color="auto"/>
                                                                                          </w:divBdr>
                                                                                        </w:div>
                                                                                      </w:divsChild>
                                                                                    </w:div>
                                                                                    <w:div w:id="1859079972">
                                                                                      <w:marLeft w:val="0"/>
                                                                                      <w:marRight w:val="0"/>
                                                                                      <w:marTop w:val="0"/>
                                                                                      <w:marBottom w:val="0"/>
                                                                                      <w:divBdr>
                                                                                        <w:top w:val="none" w:sz="0" w:space="0" w:color="auto"/>
                                                                                        <w:left w:val="none" w:sz="0" w:space="0" w:color="auto"/>
                                                                                        <w:bottom w:val="none" w:sz="0" w:space="0" w:color="auto"/>
                                                                                        <w:right w:val="none" w:sz="0" w:space="0" w:color="auto"/>
                                                                                      </w:divBdr>
                                                                                      <w:divsChild>
                                                                                        <w:div w:id="902790159">
                                                                                          <w:marLeft w:val="0"/>
                                                                                          <w:marRight w:val="0"/>
                                                                                          <w:marTop w:val="0"/>
                                                                                          <w:marBottom w:val="0"/>
                                                                                          <w:divBdr>
                                                                                            <w:top w:val="none" w:sz="0" w:space="0" w:color="auto"/>
                                                                                            <w:left w:val="none" w:sz="0" w:space="0" w:color="auto"/>
                                                                                            <w:bottom w:val="none" w:sz="0" w:space="0" w:color="auto"/>
                                                                                            <w:right w:val="none" w:sz="0" w:space="0" w:color="auto"/>
                                                                                          </w:divBdr>
                                                                                        </w:div>
                                                                                      </w:divsChild>
                                                                                    </w:div>
                                                                                    <w:div w:id="2048993107">
                                                                                      <w:marLeft w:val="0"/>
                                                                                      <w:marRight w:val="0"/>
                                                                                      <w:marTop w:val="0"/>
                                                                                      <w:marBottom w:val="0"/>
                                                                                      <w:divBdr>
                                                                                        <w:top w:val="none" w:sz="0" w:space="0" w:color="auto"/>
                                                                                        <w:left w:val="none" w:sz="0" w:space="0" w:color="auto"/>
                                                                                        <w:bottom w:val="none" w:sz="0" w:space="0" w:color="auto"/>
                                                                                        <w:right w:val="none" w:sz="0" w:space="0" w:color="auto"/>
                                                                                      </w:divBdr>
                                                                                      <w:divsChild>
                                                                                        <w:div w:id="10097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628401">
                                                                      <w:marLeft w:val="0"/>
                                                                      <w:marRight w:val="0"/>
                                                                      <w:marTop w:val="0"/>
                                                                      <w:marBottom w:val="0"/>
                                                                      <w:divBdr>
                                                                        <w:top w:val="none" w:sz="0" w:space="0" w:color="auto"/>
                                                                        <w:left w:val="none" w:sz="0" w:space="0" w:color="auto"/>
                                                                        <w:bottom w:val="none" w:sz="0" w:space="0" w:color="auto"/>
                                                                        <w:right w:val="none" w:sz="0" w:space="0" w:color="auto"/>
                                                                      </w:divBdr>
                                                                      <w:divsChild>
                                                                        <w:div w:id="1351182407">
                                                                          <w:marLeft w:val="0"/>
                                                                          <w:marRight w:val="0"/>
                                                                          <w:marTop w:val="0"/>
                                                                          <w:marBottom w:val="0"/>
                                                                          <w:divBdr>
                                                                            <w:top w:val="none" w:sz="0" w:space="0" w:color="auto"/>
                                                                            <w:left w:val="none" w:sz="0" w:space="0" w:color="auto"/>
                                                                            <w:bottom w:val="none" w:sz="0" w:space="0" w:color="auto"/>
                                                                            <w:right w:val="none" w:sz="0" w:space="0" w:color="auto"/>
                                                                          </w:divBdr>
                                                                          <w:divsChild>
                                                                            <w:div w:id="723721430">
                                                                              <w:marLeft w:val="0"/>
                                                                              <w:marRight w:val="0"/>
                                                                              <w:marTop w:val="0"/>
                                                                              <w:marBottom w:val="0"/>
                                                                              <w:divBdr>
                                                                                <w:top w:val="none" w:sz="0" w:space="0" w:color="auto"/>
                                                                                <w:left w:val="none" w:sz="0" w:space="0" w:color="auto"/>
                                                                                <w:bottom w:val="none" w:sz="0" w:space="0" w:color="auto"/>
                                                                                <w:right w:val="none" w:sz="0" w:space="0" w:color="auto"/>
                                                                              </w:divBdr>
                                                                              <w:divsChild>
                                                                                <w:div w:id="399519608">
                                                                                  <w:marLeft w:val="0"/>
                                                                                  <w:marRight w:val="0"/>
                                                                                  <w:marTop w:val="0"/>
                                                                                  <w:marBottom w:val="0"/>
                                                                                  <w:divBdr>
                                                                                    <w:top w:val="none" w:sz="0" w:space="0" w:color="auto"/>
                                                                                    <w:left w:val="none" w:sz="0" w:space="0" w:color="auto"/>
                                                                                    <w:bottom w:val="none" w:sz="0" w:space="0" w:color="auto"/>
                                                                                    <w:right w:val="none" w:sz="0" w:space="0" w:color="auto"/>
                                                                                  </w:divBdr>
                                                                                  <w:divsChild>
                                                                                    <w:div w:id="1431700738">
                                                                                      <w:marLeft w:val="0"/>
                                                                                      <w:marRight w:val="0"/>
                                                                                      <w:marTop w:val="0"/>
                                                                                      <w:marBottom w:val="0"/>
                                                                                      <w:divBdr>
                                                                                        <w:top w:val="none" w:sz="0" w:space="0" w:color="auto"/>
                                                                                        <w:left w:val="none" w:sz="0" w:space="0" w:color="auto"/>
                                                                                        <w:bottom w:val="none" w:sz="0" w:space="0" w:color="auto"/>
                                                                                        <w:right w:val="none" w:sz="0" w:space="0" w:color="auto"/>
                                                                                      </w:divBdr>
                                                                                      <w:divsChild>
                                                                                        <w:div w:id="44961337">
                                                                                          <w:marLeft w:val="0"/>
                                                                                          <w:marRight w:val="0"/>
                                                                                          <w:marTop w:val="0"/>
                                                                                          <w:marBottom w:val="0"/>
                                                                                          <w:divBdr>
                                                                                            <w:top w:val="none" w:sz="0" w:space="0" w:color="auto"/>
                                                                                            <w:left w:val="none" w:sz="0" w:space="0" w:color="auto"/>
                                                                                            <w:bottom w:val="none" w:sz="0" w:space="0" w:color="auto"/>
                                                                                            <w:right w:val="none" w:sz="0" w:space="0" w:color="auto"/>
                                                                                          </w:divBdr>
                                                                                          <w:divsChild>
                                                                                            <w:div w:id="1652293759">
                                                                                              <w:marLeft w:val="0"/>
                                                                                              <w:marRight w:val="0"/>
                                                                                              <w:marTop w:val="0"/>
                                                                                              <w:marBottom w:val="0"/>
                                                                                              <w:divBdr>
                                                                                                <w:top w:val="none" w:sz="0" w:space="0" w:color="auto"/>
                                                                                                <w:left w:val="none" w:sz="0" w:space="0" w:color="auto"/>
                                                                                                <w:bottom w:val="none" w:sz="0" w:space="0" w:color="auto"/>
                                                                                                <w:right w:val="none" w:sz="0" w:space="0" w:color="auto"/>
                                                                                              </w:divBdr>
                                                                                            </w:div>
                                                                                          </w:divsChild>
                                                                                        </w:div>
                                                                                        <w:div w:id="643851583">
                                                                                          <w:marLeft w:val="0"/>
                                                                                          <w:marRight w:val="0"/>
                                                                                          <w:marTop w:val="0"/>
                                                                                          <w:marBottom w:val="0"/>
                                                                                          <w:divBdr>
                                                                                            <w:top w:val="none" w:sz="0" w:space="0" w:color="auto"/>
                                                                                            <w:left w:val="none" w:sz="0" w:space="0" w:color="auto"/>
                                                                                            <w:bottom w:val="none" w:sz="0" w:space="0" w:color="auto"/>
                                                                                            <w:right w:val="none" w:sz="0" w:space="0" w:color="auto"/>
                                                                                          </w:divBdr>
                                                                                          <w:divsChild>
                                                                                            <w:div w:id="930502716">
                                                                                              <w:marLeft w:val="0"/>
                                                                                              <w:marRight w:val="0"/>
                                                                                              <w:marTop w:val="0"/>
                                                                                              <w:marBottom w:val="0"/>
                                                                                              <w:divBdr>
                                                                                                <w:top w:val="none" w:sz="0" w:space="0" w:color="auto"/>
                                                                                                <w:left w:val="none" w:sz="0" w:space="0" w:color="auto"/>
                                                                                                <w:bottom w:val="none" w:sz="0" w:space="0" w:color="auto"/>
                                                                                                <w:right w:val="none" w:sz="0" w:space="0" w:color="auto"/>
                                                                                              </w:divBdr>
                                                                                            </w:div>
                                                                                          </w:divsChild>
                                                                                        </w:div>
                                                                                        <w:div w:id="669336017">
                                                                                          <w:marLeft w:val="0"/>
                                                                                          <w:marRight w:val="0"/>
                                                                                          <w:marTop w:val="0"/>
                                                                                          <w:marBottom w:val="0"/>
                                                                                          <w:divBdr>
                                                                                            <w:top w:val="none" w:sz="0" w:space="0" w:color="auto"/>
                                                                                            <w:left w:val="none" w:sz="0" w:space="0" w:color="auto"/>
                                                                                            <w:bottom w:val="none" w:sz="0" w:space="0" w:color="auto"/>
                                                                                            <w:right w:val="none" w:sz="0" w:space="0" w:color="auto"/>
                                                                                          </w:divBdr>
                                                                                          <w:divsChild>
                                                                                            <w:div w:id="1272320953">
                                                                                              <w:marLeft w:val="0"/>
                                                                                              <w:marRight w:val="0"/>
                                                                                              <w:marTop w:val="0"/>
                                                                                              <w:marBottom w:val="0"/>
                                                                                              <w:divBdr>
                                                                                                <w:top w:val="none" w:sz="0" w:space="0" w:color="auto"/>
                                                                                                <w:left w:val="none" w:sz="0" w:space="0" w:color="auto"/>
                                                                                                <w:bottom w:val="none" w:sz="0" w:space="0" w:color="auto"/>
                                                                                                <w:right w:val="none" w:sz="0" w:space="0" w:color="auto"/>
                                                                                              </w:divBdr>
                                                                                            </w:div>
                                                                                          </w:divsChild>
                                                                                        </w:div>
                                                                                        <w:div w:id="1389300659">
                                                                                          <w:marLeft w:val="0"/>
                                                                                          <w:marRight w:val="0"/>
                                                                                          <w:marTop w:val="0"/>
                                                                                          <w:marBottom w:val="0"/>
                                                                                          <w:divBdr>
                                                                                            <w:top w:val="none" w:sz="0" w:space="0" w:color="auto"/>
                                                                                            <w:left w:val="none" w:sz="0" w:space="0" w:color="auto"/>
                                                                                            <w:bottom w:val="none" w:sz="0" w:space="0" w:color="auto"/>
                                                                                            <w:right w:val="none" w:sz="0" w:space="0" w:color="auto"/>
                                                                                          </w:divBdr>
                                                                                          <w:divsChild>
                                                                                            <w:div w:id="587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5572902">
                                                  <w:marLeft w:val="0"/>
                                                  <w:marRight w:val="0"/>
                                                  <w:marTop w:val="0"/>
                                                  <w:marBottom w:val="0"/>
                                                  <w:divBdr>
                                                    <w:top w:val="none" w:sz="0" w:space="0" w:color="auto"/>
                                                    <w:left w:val="none" w:sz="0" w:space="0" w:color="auto"/>
                                                    <w:bottom w:val="none" w:sz="0" w:space="0" w:color="auto"/>
                                                    <w:right w:val="none" w:sz="0" w:space="0" w:color="auto"/>
                                                  </w:divBdr>
                                                  <w:divsChild>
                                                    <w:div w:id="1682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345718A8CA4057ADCCDEE250DAC23F"/>
        <w:category>
          <w:name w:val="General"/>
          <w:gallery w:val="placeholder"/>
        </w:category>
        <w:types>
          <w:type w:val="bbPlcHdr"/>
        </w:types>
        <w:behaviors>
          <w:behavior w:val="content"/>
        </w:behaviors>
        <w:guid w:val="{82ADBDF5-2AD6-46B8-9E63-C6846142C31C}"/>
      </w:docPartPr>
      <w:docPartBody>
        <w:p w:rsidR="00CE3651" w:rsidRDefault="001B2512" w:rsidP="001B2512">
          <w:pPr>
            <w:pStyle w:val="6A345718A8CA4057ADCCDEE250DAC23F"/>
          </w:pPr>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36406"/>
    <w:rsid w:val="00090EED"/>
    <w:rsid w:val="00124685"/>
    <w:rsid w:val="0017566A"/>
    <w:rsid w:val="00194B1B"/>
    <w:rsid w:val="001B2512"/>
    <w:rsid w:val="0021257B"/>
    <w:rsid w:val="00247EC5"/>
    <w:rsid w:val="002C6538"/>
    <w:rsid w:val="002E0F23"/>
    <w:rsid w:val="002E4A86"/>
    <w:rsid w:val="00361797"/>
    <w:rsid w:val="00374F11"/>
    <w:rsid w:val="003B2209"/>
    <w:rsid w:val="003C1ABB"/>
    <w:rsid w:val="003D49F3"/>
    <w:rsid w:val="00407783"/>
    <w:rsid w:val="00441D50"/>
    <w:rsid w:val="00446396"/>
    <w:rsid w:val="00494B59"/>
    <w:rsid w:val="00504CC7"/>
    <w:rsid w:val="00514CDE"/>
    <w:rsid w:val="00643549"/>
    <w:rsid w:val="00650635"/>
    <w:rsid w:val="006A68A2"/>
    <w:rsid w:val="006E2D50"/>
    <w:rsid w:val="006F064B"/>
    <w:rsid w:val="00703242"/>
    <w:rsid w:val="007326A4"/>
    <w:rsid w:val="00771570"/>
    <w:rsid w:val="00775900"/>
    <w:rsid w:val="00790176"/>
    <w:rsid w:val="007A7320"/>
    <w:rsid w:val="007F66D8"/>
    <w:rsid w:val="00817CE2"/>
    <w:rsid w:val="00824179"/>
    <w:rsid w:val="008251F8"/>
    <w:rsid w:val="008555D1"/>
    <w:rsid w:val="00870A41"/>
    <w:rsid w:val="008E5E1B"/>
    <w:rsid w:val="00907CDD"/>
    <w:rsid w:val="0092584B"/>
    <w:rsid w:val="00926727"/>
    <w:rsid w:val="009377AA"/>
    <w:rsid w:val="009460B7"/>
    <w:rsid w:val="00960ECA"/>
    <w:rsid w:val="00970863"/>
    <w:rsid w:val="00A563F7"/>
    <w:rsid w:val="00A9662D"/>
    <w:rsid w:val="00B13F89"/>
    <w:rsid w:val="00B82518"/>
    <w:rsid w:val="00B97F92"/>
    <w:rsid w:val="00BC40ED"/>
    <w:rsid w:val="00C61A2A"/>
    <w:rsid w:val="00C818B2"/>
    <w:rsid w:val="00C94DD2"/>
    <w:rsid w:val="00CE3651"/>
    <w:rsid w:val="00CF4D31"/>
    <w:rsid w:val="00DD7DAD"/>
    <w:rsid w:val="00E41119"/>
    <w:rsid w:val="00E636D4"/>
    <w:rsid w:val="00E87E1B"/>
    <w:rsid w:val="00ED2B77"/>
    <w:rsid w:val="00EF0EF7"/>
    <w:rsid w:val="00F26F42"/>
    <w:rsid w:val="00F36142"/>
    <w:rsid w:val="00F4157F"/>
    <w:rsid w:val="00F96F6B"/>
    <w:rsid w:val="00FD5E0A"/>
    <w:rsid w:val="00FD7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512"/>
    <w:rPr>
      <w:color w:val="808080"/>
    </w:rPr>
  </w:style>
  <w:style w:type="paragraph" w:customStyle="1" w:styleId="6A345718A8CA4057ADCCDEE250DAC23F">
    <w:name w:val="6A345718A8CA4057ADCCDEE250DAC23F"/>
    <w:rsid w:val="001B25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512"/>
    <w:rPr>
      <w:color w:val="808080"/>
    </w:rPr>
  </w:style>
  <w:style w:type="paragraph" w:customStyle="1" w:styleId="6A345718A8CA4057ADCCDEE250DAC23F">
    <w:name w:val="6A345718A8CA4057ADCCDEE250DAC23F"/>
    <w:rsid w:val="001B2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D693A-FB4B-40C3-90B9-52B05853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Release 8 Installation Guide</vt:lpstr>
    </vt:vector>
  </TitlesOfParts>
  <Company>IBM</Company>
  <LinksUpToDate>false</LinksUpToDate>
  <CharactersWithSpaces>4322</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8 Installation Guide</dc:title>
  <dc:creator>Ratnakar Shreeramula</dc:creator>
  <cp:lastModifiedBy>Shreeramula, Raatnakar</cp:lastModifiedBy>
  <cp:revision>4</cp:revision>
  <cp:lastPrinted>2013-04-05T20:16:00Z</cp:lastPrinted>
  <dcterms:created xsi:type="dcterms:W3CDTF">2014-04-21T20:27:00Z</dcterms:created>
  <dcterms:modified xsi:type="dcterms:W3CDTF">2014-04-21T20:35:00Z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1.2</vt:lpwstr>
  </property>
</Properties>
</file>