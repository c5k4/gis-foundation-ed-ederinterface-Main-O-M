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C18AD" w14:textId="77777777" w:rsidR="00563738" w:rsidRDefault="007D4E7E" w:rsidP="007D4E7E">
      <w:pPr>
        <w:pStyle w:val="Heading1"/>
      </w:pPr>
      <w:r>
        <w:t xml:space="preserve">Work Book </w:t>
      </w:r>
      <w:proofErr w:type="spellStart"/>
      <w:r>
        <w:t>SM_Switch</w:t>
      </w:r>
      <w:proofErr w:type="spellEnd"/>
    </w:p>
    <w:p w14:paraId="39FB8AAD" w14:textId="77777777" w:rsidR="007D4E7E" w:rsidRDefault="007D4E7E"/>
    <w:p w14:paraId="0203E2EC" w14:textId="77777777" w:rsidR="007D4E7E" w:rsidRDefault="007D4E7E"/>
    <w:p w14:paraId="6A252391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Revision History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170"/>
        <w:gridCol w:w="1162"/>
        <w:gridCol w:w="3608"/>
        <w:gridCol w:w="3335"/>
      </w:tblGrid>
      <w:tr w:rsidR="007D4E7E" w:rsidRPr="003A4C5E" w14:paraId="1DFD03AA" w14:textId="77777777" w:rsidTr="0042688D">
        <w:trPr>
          <w:trHeight w:val="43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D2557C" w14:textId="77777777" w:rsidR="007D4E7E" w:rsidRPr="003A4C5E" w:rsidRDefault="007D4E7E" w:rsidP="0042688D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263E6D" w14:textId="77777777" w:rsidR="007D4E7E" w:rsidRPr="003A4C5E" w:rsidRDefault="007D4E7E" w:rsidP="0042688D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35C745" w14:textId="77777777" w:rsidR="007D4E7E" w:rsidRPr="003A4C5E" w:rsidRDefault="007D4E7E" w:rsidP="0042688D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2A7CA7" w14:textId="77777777" w:rsidR="007D4E7E" w:rsidRPr="003A4C5E" w:rsidRDefault="007D4E7E" w:rsidP="0042688D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Author(s)</w:t>
            </w:r>
          </w:p>
        </w:tc>
      </w:tr>
      <w:tr w:rsidR="007D4E7E" w:rsidRPr="003A4C5E" w14:paraId="03FD2373" w14:textId="77777777" w:rsidTr="0042688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40F1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02/18/14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20929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638CC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 xml:space="preserve">Draft 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A7D9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 xml:space="preserve">Gabe </w:t>
            </w:r>
            <w:proofErr w:type="spellStart"/>
            <w:r w:rsidRPr="003A4C5E">
              <w:rPr>
                <w:rFonts w:cstheme="minorHAnsi"/>
                <w:sz w:val="20"/>
                <w:szCs w:val="20"/>
              </w:rPr>
              <w:t>Mohacsi</w:t>
            </w:r>
            <w:proofErr w:type="spellEnd"/>
          </w:p>
        </w:tc>
      </w:tr>
      <w:tr w:rsidR="007D4E7E" w:rsidRPr="003A4C5E" w14:paraId="6A0A210D" w14:textId="77777777" w:rsidTr="0042688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5B0AC" w14:textId="77777777" w:rsidR="007D4E7E" w:rsidRPr="003A4C5E" w:rsidRDefault="0042688D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0" w:author="GARETH THOMPSON" w:date="2014-02-19T16:33:00Z">
              <w:r>
                <w:rPr>
                  <w:rFonts w:cstheme="minorHAnsi"/>
                  <w:sz w:val="20"/>
                  <w:szCs w:val="20"/>
                </w:rPr>
                <w:t>02/19/14</w:t>
              </w:r>
            </w:ins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76B50" w14:textId="77777777" w:rsidR="007D4E7E" w:rsidRPr="003A4C5E" w:rsidRDefault="0042688D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1" w:author="GARETH THOMPSON" w:date="2014-02-19T16:33:00Z">
              <w:r>
                <w:rPr>
                  <w:rFonts w:cstheme="minorHAnsi"/>
                  <w:sz w:val="20"/>
                  <w:szCs w:val="20"/>
                </w:rPr>
                <w:t>0.2</w:t>
              </w:r>
            </w:ins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C91B7" w14:textId="77777777" w:rsidR="007D4E7E" w:rsidRPr="003A4C5E" w:rsidRDefault="0042688D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2" w:author="GARETH THOMPSON" w:date="2014-02-19T16:33:00Z">
              <w:r>
                <w:rPr>
                  <w:rFonts w:cstheme="minorHAnsi"/>
                  <w:sz w:val="20"/>
                  <w:szCs w:val="20"/>
                </w:rPr>
                <w:t>Updated with latest table fields and questions answered</w:t>
              </w:r>
            </w:ins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ECF0E" w14:textId="77777777" w:rsidR="007D4E7E" w:rsidRPr="003A4C5E" w:rsidRDefault="0042688D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3" w:author="GARETH THOMPSON" w:date="2014-02-19T16:33:00Z">
              <w:r>
                <w:rPr>
                  <w:rFonts w:cstheme="minorHAnsi"/>
                  <w:sz w:val="20"/>
                  <w:szCs w:val="20"/>
                </w:rPr>
                <w:t>Gareth Thompson</w:t>
              </w:r>
            </w:ins>
          </w:p>
        </w:tc>
      </w:tr>
      <w:tr w:rsidR="0008496E" w:rsidRPr="003A4C5E" w14:paraId="0EBA3781" w14:textId="77777777" w:rsidTr="0042688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2EF2E" w14:textId="66100547" w:rsidR="0008496E" w:rsidRPr="003A4C5E" w:rsidRDefault="0008496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4" w:author="GARETH THOMPSON" w:date="2014-02-21T21:25:00Z">
              <w:r>
                <w:rPr>
                  <w:rFonts w:cstheme="minorHAnsi"/>
                  <w:sz w:val="20"/>
                  <w:szCs w:val="20"/>
                </w:rPr>
                <w:t>02/21/14</w:t>
              </w:r>
            </w:ins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E6A11" w14:textId="0FA76F61" w:rsidR="0008496E" w:rsidRPr="003A4C5E" w:rsidRDefault="0008496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5" w:author="GARETH THOMPSON" w:date="2014-02-21T21:25:00Z">
              <w:r>
                <w:rPr>
                  <w:rFonts w:cstheme="minorHAnsi"/>
                  <w:sz w:val="20"/>
                  <w:szCs w:val="20"/>
                </w:rPr>
                <w:t>0.3</w:t>
              </w:r>
            </w:ins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C40C" w14:textId="25689603" w:rsidR="0008496E" w:rsidRPr="003A4C5E" w:rsidRDefault="0008496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6" w:author="GARETH THOMPSON" w:date="2014-02-21T21:25:00Z">
              <w:r>
                <w:rPr>
                  <w:rFonts w:cstheme="minorHAnsi"/>
                  <w:sz w:val="20"/>
                  <w:szCs w:val="20"/>
                </w:rPr>
                <w:t>Additional updates based on questions to PG&amp;E</w:t>
              </w:r>
            </w:ins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8F135" w14:textId="384FA64A" w:rsidR="0008496E" w:rsidRPr="003A4C5E" w:rsidRDefault="0008496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7" w:author="GARETH THOMPSON" w:date="2014-02-21T21:25:00Z">
              <w:r>
                <w:rPr>
                  <w:rFonts w:cstheme="minorHAnsi"/>
                  <w:sz w:val="20"/>
                  <w:szCs w:val="20"/>
                </w:rPr>
                <w:t>Gareth Thompson</w:t>
              </w:r>
            </w:ins>
          </w:p>
        </w:tc>
      </w:tr>
      <w:tr w:rsidR="0008496E" w:rsidRPr="003A4C5E" w14:paraId="4B1D72EC" w14:textId="77777777" w:rsidTr="0042688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FFAA6" w14:textId="1AA5D95F" w:rsidR="0008496E" w:rsidRPr="003A4C5E" w:rsidRDefault="008A01A5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8" w:author="GARETH THOMPSON" w:date="2014-02-24T09:52:00Z">
              <w:r>
                <w:rPr>
                  <w:rFonts w:cstheme="minorHAnsi"/>
                  <w:sz w:val="20"/>
                  <w:szCs w:val="20"/>
                </w:rPr>
                <w:t>02/24/14</w:t>
              </w:r>
            </w:ins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F8147" w14:textId="6790D82B" w:rsidR="0008496E" w:rsidRPr="003A4C5E" w:rsidRDefault="008A01A5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9" w:author="GARETH THOMPSON" w:date="2014-02-24T09:52:00Z">
              <w:r>
                <w:rPr>
                  <w:rFonts w:cstheme="minorHAnsi"/>
                  <w:sz w:val="20"/>
                  <w:szCs w:val="20"/>
                </w:rPr>
                <w:t>0.4</w:t>
              </w:r>
            </w:ins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F6BDD" w14:textId="3AC1CE7A" w:rsidR="0008496E" w:rsidRPr="003A4C5E" w:rsidRDefault="008A01A5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10" w:author="GARETH THOMPSON" w:date="2014-02-24T09:52:00Z">
              <w:r>
                <w:rPr>
                  <w:rFonts w:cstheme="minorHAnsi"/>
                  <w:sz w:val="20"/>
                  <w:szCs w:val="20"/>
                </w:rPr>
                <w:t>Updated switch screens</w:t>
              </w:r>
            </w:ins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ECC8" w14:textId="381AE487" w:rsidR="0008496E" w:rsidRPr="003A4C5E" w:rsidRDefault="008A01A5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11" w:author="GARETH THOMPSON" w:date="2014-02-24T09:52:00Z">
              <w:r>
                <w:rPr>
                  <w:rFonts w:cstheme="minorHAnsi"/>
                  <w:sz w:val="20"/>
                  <w:szCs w:val="20"/>
                </w:rPr>
                <w:t>Gareth Thompson</w:t>
              </w:r>
            </w:ins>
          </w:p>
        </w:tc>
      </w:tr>
    </w:tbl>
    <w:p w14:paraId="43CE9F67" w14:textId="77777777" w:rsidR="007D4E7E" w:rsidRPr="003A4C5E" w:rsidRDefault="007D4E7E">
      <w:pPr>
        <w:rPr>
          <w:sz w:val="20"/>
          <w:szCs w:val="20"/>
        </w:rPr>
      </w:pPr>
    </w:p>
    <w:p w14:paraId="68C5F9D3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Document Reviewers</w:t>
      </w:r>
    </w:p>
    <w:p w14:paraId="0E0DF177" w14:textId="77777777" w:rsidR="007D4E7E" w:rsidRPr="003A4C5E" w:rsidRDefault="007D4E7E">
      <w:pPr>
        <w:rPr>
          <w:sz w:val="20"/>
          <w:szCs w:val="2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608"/>
        <w:gridCol w:w="5662"/>
      </w:tblGrid>
      <w:tr w:rsidR="007D4E7E" w:rsidRPr="003A4C5E" w14:paraId="53A3E9CF" w14:textId="77777777" w:rsidTr="0042688D">
        <w:trPr>
          <w:trHeight w:val="431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F52597" w14:textId="77777777" w:rsidR="007D4E7E" w:rsidRPr="003A4C5E" w:rsidRDefault="007D4E7E" w:rsidP="0042688D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AFF703" w14:textId="77777777" w:rsidR="007D4E7E" w:rsidRPr="003A4C5E" w:rsidRDefault="007D4E7E" w:rsidP="0042688D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</w:tr>
      <w:tr w:rsidR="007D4E7E" w:rsidRPr="003A4C5E" w14:paraId="21E761BD" w14:textId="77777777" w:rsidTr="0042688D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7B1F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934B3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Chris Kim</w:t>
            </w:r>
          </w:p>
        </w:tc>
      </w:tr>
      <w:tr w:rsidR="007D4E7E" w:rsidRPr="003A4C5E" w14:paraId="1F12AC82" w14:textId="77777777" w:rsidTr="0042688D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D57AB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90F73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1A4967D0" w14:textId="77777777" w:rsidTr="007D4E7E">
        <w:trPr>
          <w:trHeight w:val="70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0C920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988E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718C49A8" w14:textId="77777777" w:rsidTr="0042688D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06371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3A777" w14:textId="77777777" w:rsidR="007D4E7E" w:rsidRPr="003A4C5E" w:rsidRDefault="007D4E7E" w:rsidP="0042688D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2DF2B289" w14:textId="77777777" w:rsidR="007D4E7E" w:rsidRPr="003A4C5E" w:rsidRDefault="007D4E7E">
      <w:pPr>
        <w:rPr>
          <w:sz w:val="20"/>
          <w:szCs w:val="20"/>
        </w:rPr>
      </w:pPr>
    </w:p>
    <w:p w14:paraId="52B7F907" w14:textId="77777777" w:rsidR="007D4E7E" w:rsidRPr="003A4C5E" w:rsidRDefault="007D4E7E">
      <w:pPr>
        <w:rPr>
          <w:sz w:val="20"/>
          <w:szCs w:val="20"/>
        </w:rPr>
      </w:pPr>
    </w:p>
    <w:p w14:paraId="76D9516A" w14:textId="77777777" w:rsidR="007D4E7E" w:rsidRDefault="007D4E7E"/>
    <w:p w14:paraId="0A15417A" w14:textId="77777777" w:rsidR="007D4E7E" w:rsidRDefault="007D4E7E"/>
    <w:p w14:paraId="6C7DA36F" w14:textId="77777777" w:rsidR="007D4E7E" w:rsidRDefault="007D4E7E"/>
    <w:p w14:paraId="2AF3C96B" w14:textId="77777777" w:rsidR="007D4E7E" w:rsidRDefault="007D4E7E"/>
    <w:p w14:paraId="6582DD85" w14:textId="77777777" w:rsidR="007D4E7E" w:rsidRDefault="007D4E7E"/>
    <w:p w14:paraId="68791460" w14:textId="77777777" w:rsidR="007D4E7E" w:rsidRDefault="007D4E7E"/>
    <w:p w14:paraId="080F97A5" w14:textId="77777777" w:rsidR="007D4E7E" w:rsidRDefault="007D4E7E"/>
    <w:p w14:paraId="59395694" w14:textId="77777777" w:rsidR="007D4E7E" w:rsidRDefault="007D4E7E"/>
    <w:p w14:paraId="07BB4A1B" w14:textId="77777777" w:rsidR="007D4E7E" w:rsidRDefault="007D4E7E"/>
    <w:p w14:paraId="37169539" w14:textId="77777777" w:rsidR="007D4E7E" w:rsidRDefault="007D4E7E"/>
    <w:p w14:paraId="78677402" w14:textId="77777777" w:rsidR="007D4E7E" w:rsidRDefault="007D4E7E"/>
    <w:p w14:paraId="33DA7BCB" w14:textId="77777777" w:rsidR="007D4E7E" w:rsidRDefault="007D4E7E"/>
    <w:p w14:paraId="5FCBF961" w14:textId="77777777" w:rsidR="007D4E7E" w:rsidRDefault="007D4E7E"/>
    <w:p w14:paraId="2F2AE7E3" w14:textId="77777777" w:rsidR="007D4E7E" w:rsidRDefault="007D4E7E"/>
    <w:p w14:paraId="1C0ECDA7" w14:textId="77777777" w:rsidR="007D4E7E" w:rsidRDefault="007D4E7E"/>
    <w:p w14:paraId="7EF43F81" w14:textId="77777777" w:rsidR="007D4E7E" w:rsidRDefault="007D4E7E"/>
    <w:p w14:paraId="7B352EC5" w14:textId="77777777" w:rsidR="007D4E7E" w:rsidRDefault="007D4E7E" w:rsidP="007D4E7E">
      <w:pPr>
        <w:pStyle w:val="Heading1"/>
      </w:pPr>
      <w:r>
        <w:t>Graphical User Interface</w:t>
      </w:r>
    </w:p>
    <w:p w14:paraId="425045F6" w14:textId="77777777" w:rsidR="007D4E7E" w:rsidRDefault="007D4E7E" w:rsidP="007D4E7E">
      <w:r>
        <w:t>This section is used to keep track of question and answers regarding the user interface and expected functionality.</w:t>
      </w:r>
    </w:p>
    <w:p w14:paraId="1C98B4BA" w14:textId="77777777" w:rsidR="007D4E7E" w:rsidRDefault="007D4E7E" w:rsidP="007D4E7E"/>
    <w:p w14:paraId="295A0C8D" w14:textId="5BB2EC3A" w:rsidR="007D4E7E" w:rsidRDefault="007D4E7E" w:rsidP="007D4E7E">
      <w:r>
        <w:t xml:space="preserve">The </w:t>
      </w:r>
      <w:del w:id="12" w:author="GARETH THOMPSON" w:date="2014-02-21T19:35:00Z">
        <w:r w:rsidDel="002F304E">
          <w:delText xml:space="preserve">current </w:delText>
        </w:r>
      </w:del>
      <w:ins w:id="13" w:author="GARETH THOMPSON" w:date="2014-02-21T19:35:00Z">
        <w:r w:rsidR="002F304E">
          <w:t xml:space="preserve">planned </w:t>
        </w:r>
      </w:ins>
      <w:r>
        <w:t>UI screen</w:t>
      </w:r>
      <w:ins w:id="14" w:author="GARETH THOMPSON" w:date="2014-02-21T19:34:00Z">
        <w:r w:rsidR="002F304E">
          <w:t>s</w:t>
        </w:r>
      </w:ins>
      <w:r>
        <w:t xml:space="preserve"> </w:t>
      </w:r>
      <w:ins w:id="15" w:author="GARETH THOMPSON" w:date="2014-02-21T19:35:00Z">
        <w:r w:rsidR="002F304E">
          <w:t>are</w:t>
        </w:r>
      </w:ins>
      <w:del w:id="16" w:author="GARETH THOMPSON" w:date="2014-02-21T19:35:00Z">
        <w:r w:rsidDel="002F304E">
          <w:delText>is</w:delText>
        </w:r>
      </w:del>
      <w:r>
        <w:t xml:space="preserve"> displayed below.  There are </w:t>
      </w:r>
      <w:r w:rsidR="00DE18B7">
        <w:t>no</w:t>
      </w:r>
      <w:r>
        <w:t xml:space="preserve"> additional fields between Current and Future Settings</w:t>
      </w:r>
    </w:p>
    <w:p w14:paraId="7EA053E9" w14:textId="77777777" w:rsidR="007D4E7E" w:rsidRDefault="007D4E7E" w:rsidP="007D4E7E"/>
    <w:p w14:paraId="76D1FFE0" w14:textId="7382FB9E" w:rsidR="002F304E" w:rsidRDefault="002F304E" w:rsidP="002F304E">
      <w:pPr>
        <w:rPr>
          <w:ins w:id="17" w:author="GARETH THOMPSON" w:date="2014-02-21T19:35:00Z"/>
        </w:rPr>
      </w:pPr>
      <w:ins w:id="18" w:author="GARETH THOMPSON" w:date="2014-02-21T19:35:00Z">
        <w:r>
          <w:t>The field visibility changes based on Controller Type. The SM_SWITCH spreadsheet identifies fields that are visible or hidden based on the SWITCH_TYPE and ATS_CAPABLE attributes.</w:t>
        </w:r>
      </w:ins>
    </w:p>
    <w:p w14:paraId="02FBDA35" w14:textId="77777777" w:rsidR="002F304E" w:rsidRDefault="002F304E" w:rsidP="007D4E7E">
      <w:pPr>
        <w:rPr>
          <w:ins w:id="19" w:author="GARETH THOMPSON" w:date="2014-02-21T19:35:00Z"/>
        </w:rPr>
      </w:pPr>
    </w:p>
    <w:p w14:paraId="3E8A882E" w14:textId="77777777" w:rsidR="00411044" w:rsidRDefault="00411044" w:rsidP="007D4E7E">
      <w:pPr>
        <w:rPr>
          <w:ins w:id="20" w:author="GARETH THOMPSON" w:date="2014-02-21T19:36:00Z"/>
        </w:rPr>
      </w:pPr>
    </w:p>
    <w:p w14:paraId="10AADE1C" w14:textId="77777777" w:rsidR="00411044" w:rsidRDefault="00411044" w:rsidP="00411044">
      <w:pPr>
        <w:rPr>
          <w:ins w:id="21" w:author="GARETH THOMPSON" w:date="2014-02-21T19:36:00Z"/>
        </w:rPr>
      </w:pPr>
      <w:ins w:id="22" w:author="GARETH THOMPSON" w:date="2014-02-21T19:36:00Z">
        <w:r>
          <w:t xml:space="preserve">The following is the layout for the Switch specific device settings fields (for </w:t>
        </w:r>
        <w:proofErr w:type="spellStart"/>
        <w:r>
          <w:t>SCADAMate</w:t>
        </w:r>
        <w:proofErr w:type="spellEnd"/>
        <w:r>
          <w:t xml:space="preserve"> switches).</w:t>
        </w:r>
      </w:ins>
    </w:p>
    <w:p w14:paraId="45956E07" w14:textId="77777777" w:rsidR="00411044" w:rsidRDefault="00411044" w:rsidP="007D4E7E">
      <w:pPr>
        <w:rPr>
          <w:ins w:id="23" w:author="GARETH THOMPSON" w:date="2014-02-24T09:54:00Z"/>
        </w:rPr>
      </w:pPr>
    </w:p>
    <w:p w14:paraId="1B1AD01D" w14:textId="76CE4E10" w:rsidR="00C62A00" w:rsidRDefault="00C62A00" w:rsidP="007D4E7E">
      <w:pPr>
        <w:rPr>
          <w:ins w:id="24" w:author="GARETH THOMPSON" w:date="2014-02-24T09:56:00Z"/>
        </w:rPr>
      </w:pPr>
    </w:p>
    <w:p w14:paraId="18BDC3A1" w14:textId="2E802D1C" w:rsidR="000E0646" w:rsidRDefault="00C83246" w:rsidP="007D4E7E">
      <w:pPr>
        <w:rPr>
          <w:ins w:id="25" w:author="GARETH THOMPSON" w:date="2014-02-24T14:05:00Z"/>
        </w:rPr>
      </w:pPr>
      <w:ins w:id="26" w:author="GARETH THOMPSON" w:date="2014-02-24T14:05:00Z">
        <w:r>
          <w:rPr>
            <w:noProof/>
          </w:rPr>
          <w:lastRenderedPageBreak/>
          <w:drawing>
            <wp:inline distT="0" distB="0" distL="0" distR="0" wp14:anchorId="74326302" wp14:editId="05467D51">
              <wp:extent cx="4674795" cy="7658100"/>
              <wp:effectExtent l="0" t="0" r="0" b="0"/>
              <wp:docPr id="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75120" cy="76586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C423748" w14:textId="77777777" w:rsidR="00C83246" w:rsidRDefault="00C83246" w:rsidP="007D4E7E">
      <w:pPr>
        <w:rPr>
          <w:ins w:id="27" w:author="GARETH THOMPSON" w:date="2014-02-24T14:05:00Z"/>
        </w:rPr>
      </w:pPr>
    </w:p>
    <w:p w14:paraId="134FC177" w14:textId="6785BED1" w:rsidR="00C83246" w:rsidRDefault="00C83246" w:rsidP="007D4E7E">
      <w:pPr>
        <w:rPr>
          <w:ins w:id="28" w:author="GARETH THOMPSON" w:date="2014-02-24T09:56:00Z"/>
        </w:rPr>
      </w:pPr>
      <w:ins w:id="29" w:author="GARETH THOMPSON" w:date="2014-02-24T14:06:00Z">
        <w:r>
          <w:rPr>
            <w:noProof/>
          </w:rPr>
          <w:lastRenderedPageBreak/>
          <w:drawing>
            <wp:inline distT="0" distB="0" distL="0" distR="0" wp14:anchorId="2102C391" wp14:editId="3B0C9603">
              <wp:extent cx="4523145" cy="4229100"/>
              <wp:effectExtent l="0" t="0" r="0" b="0"/>
              <wp:docPr id="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23145" cy="422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306A917" w14:textId="6395C275" w:rsidR="000E0646" w:rsidRDefault="000E0646" w:rsidP="007D4E7E">
      <w:pPr>
        <w:rPr>
          <w:ins w:id="30" w:author="GARETH THOMPSON" w:date="2014-02-21T19:36:00Z"/>
        </w:rPr>
      </w:pPr>
    </w:p>
    <w:p w14:paraId="307D7265" w14:textId="68105DD4" w:rsidR="00411044" w:rsidRDefault="00411044" w:rsidP="007D4E7E">
      <w:pPr>
        <w:rPr>
          <w:ins w:id="31" w:author="GARETH THOMPSON" w:date="2014-02-21T19:36:00Z"/>
        </w:rPr>
      </w:pPr>
    </w:p>
    <w:p w14:paraId="6233810E" w14:textId="41B945B8" w:rsidR="00411044" w:rsidRDefault="00411044" w:rsidP="007D4E7E">
      <w:pPr>
        <w:rPr>
          <w:ins w:id="32" w:author="GARETH THOMPSON" w:date="2014-02-21T19:37:00Z"/>
        </w:rPr>
      </w:pPr>
    </w:p>
    <w:p w14:paraId="3C97C3C4" w14:textId="77777777" w:rsidR="00411044" w:rsidRDefault="00411044" w:rsidP="007D4E7E">
      <w:pPr>
        <w:rPr>
          <w:ins w:id="33" w:author="GARETH THOMPSON" w:date="2014-02-21T19:37:00Z"/>
        </w:rPr>
      </w:pPr>
    </w:p>
    <w:p w14:paraId="253E0F72" w14:textId="58E348B4" w:rsidR="00411044" w:rsidRDefault="00411044" w:rsidP="007D4E7E">
      <w:pPr>
        <w:rPr>
          <w:ins w:id="34" w:author="GARETH THOMPSON" w:date="2014-02-21T19:37:00Z"/>
        </w:rPr>
      </w:pPr>
      <w:ins w:id="35" w:author="GARETH THOMPSON" w:date="2014-02-21T19:37:00Z">
        <w:r>
          <w:t>The following is the layout for the Switch specific device settings fields (for MSO switches operating as ATS and ATS switches operating as ATS).</w:t>
        </w:r>
      </w:ins>
    </w:p>
    <w:p w14:paraId="2268F563" w14:textId="77777777" w:rsidR="00411044" w:rsidRDefault="00411044" w:rsidP="007D4E7E">
      <w:pPr>
        <w:rPr>
          <w:ins w:id="36" w:author="GARETH THOMPSON" w:date="2014-02-21T19:37:00Z"/>
        </w:rPr>
      </w:pPr>
    </w:p>
    <w:p w14:paraId="2F9AA232" w14:textId="20D3ED28" w:rsidR="00411044" w:rsidRDefault="00411044" w:rsidP="007D4E7E">
      <w:pPr>
        <w:rPr>
          <w:ins w:id="37" w:author="GARETH THOMPSON" w:date="2014-02-21T19:37:00Z"/>
        </w:rPr>
      </w:pPr>
    </w:p>
    <w:p w14:paraId="3FB7FB33" w14:textId="56EC86B9" w:rsidR="00411044" w:rsidRDefault="00C62A00" w:rsidP="007D4E7E">
      <w:pPr>
        <w:rPr>
          <w:ins w:id="38" w:author="GARETH THOMPSON" w:date="2014-02-21T19:36:00Z"/>
        </w:rPr>
      </w:pPr>
      <w:ins w:id="39" w:author="GARETH THOMPSON" w:date="2014-02-24T09:55:00Z">
        <w:r>
          <w:rPr>
            <w:noProof/>
          </w:rPr>
          <w:lastRenderedPageBreak/>
          <w:drawing>
            <wp:inline distT="0" distB="0" distL="0" distR="0" wp14:anchorId="4AF958F3" wp14:editId="6E178F0B">
              <wp:extent cx="4334974" cy="7772400"/>
              <wp:effectExtent l="0" t="0" r="889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34974" cy="777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7C017EA" w14:textId="7D3DEBF9" w:rsidR="007D4E7E" w:rsidRDefault="007D4E7E" w:rsidP="007D4E7E">
      <w:pPr>
        <w:rPr>
          <w:ins w:id="40" w:author="GARETH THOMPSON" w:date="2014-02-24T09:55:00Z"/>
        </w:rPr>
      </w:pPr>
    </w:p>
    <w:p w14:paraId="18D788F1" w14:textId="1FAD476A" w:rsidR="00C62A00" w:rsidRDefault="00C62A00" w:rsidP="007D4E7E">
      <w:ins w:id="41" w:author="GARETH THOMPSON" w:date="2014-02-24T09:55:00Z">
        <w:r>
          <w:rPr>
            <w:noProof/>
          </w:rPr>
          <w:lastRenderedPageBreak/>
          <w:drawing>
            <wp:inline distT="0" distB="0" distL="0" distR="0" wp14:anchorId="55997A62" wp14:editId="7BF8E960">
              <wp:extent cx="4884420" cy="532447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84420" cy="532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F625907" w14:textId="77777777" w:rsidR="007D4E7E" w:rsidRDefault="007D4E7E" w:rsidP="007D4E7E">
      <w:pPr>
        <w:rPr>
          <w:ins w:id="42" w:author="GARETH THOMPSON" w:date="2014-02-21T19:37:00Z"/>
        </w:rPr>
      </w:pPr>
    </w:p>
    <w:p w14:paraId="098A8691" w14:textId="22591D47" w:rsidR="00411044" w:rsidRDefault="00411044" w:rsidP="007D4E7E">
      <w:pPr>
        <w:rPr>
          <w:ins w:id="43" w:author="GARETH THOMPSON" w:date="2014-02-21T19:37:00Z"/>
        </w:rPr>
      </w:pPr>
      <w:ins w:id="44" w:author="GARETH THOMPSON" w:date="2014-02-21T19:37:00Z">
        <w:r>
          <w:t>The following is the layout for the Switch specific device settings fields (for MSO switches operating as non-ATS and ATS switches operating as non-ATS).</w:t>
        </w:r>
      </w:ins>
    </w:p>
    <w:p w14:paraId="4FC4F3E6" w14:textId="77777777" w:rsidR="00411044" w:rsidRDefault="00411044" w:rsidP="007D4E7E">
      <w:pPr>
        <w:rPr>
          <w:ins w:id="45" w:author="GARETH THOMPSON" w:date="2014-02-21T19:37:00Z"/>
        </w:rPr>
      </w:pPr>
    </w:p>
    <w:p w14:paraId="21413FF0" w14:textId="627D87D5" w:rsidR="00411044" w:rsidRDefault="00CB73C7" w:rsidP="007D4E7E">
      <w:pPr>
        <w:rPr>
          <w:ins w:id="46" w:author="GARETH THOMPSON" w:date="2014-02-21T19:37:00Z"/>
        </w:rPr>
      </w:pPr>
      <w:ins w:id="47" w:author="GARETH THOMPSON" w:date="2014-02-24T09:56:00Z">
        <w:r>
          <w:rPr>
            <w:noProof/>
          </w:rPr>
          <w:lastRenderedPageBreak/>
          <w:drawing>
            <wp:inline distT="0" distB="0" distL="0" distR="0" wp14:anchorId="74F53A98" wp14:editId="733E62F7">
              <wp:extent cx="4645372" cy="7315200"/>
              <wp:effectExtent l="0" t="0" r="317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5372" cy="731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1CDA6DB" w14:textId="77777777" w:rsidR="00411044" w:rsidRDefault="00411044" w:rsidP="007D4E7E"/>
    <w:p w14:paraId="0AFE4666" w14:textId="77777777" w:rsidR="007D4E7E" w:rsidRDefault="00DE18B7" w:rsidP="00DE18B7">
      <w:pPr>
        <w:pStyle w:val="Heading2"/>
      </w:pPr>
      <w:r>
        <w:t>Displayed Fields</w:t>
      </w:r>
    </w:p>
    <w:p w14:paraId="57DF7D43" w14:textId="3F155643" w:rsidR="00DE18B7" w:rsidRPr="00D2369F" w:rsidRDefault="00DE18B7" w:rsidP="00D2369F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t>All the fields/data that is to be referenced by this GUI is captured</w:t>
      </w:r>
      <w:ins w:id="48" w:author="GARETH THOMPSON" w:date="2014-02-21T19:22:00Z">
        <w:r w:rsidR="00D2369F">
          <w:rPr>
            <w:i/>
          </w:rPr>
          <w:t xml:space="preserve"> in the SM_SWITCH spreadsheet.</w:t>
        </w:r>
      </w:ins>
    </w:p>
    <w:p w14:paraId="33D554BF" w14:textId="33E04DCC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lastRenderedPageBreak/>
        <w:t xml:space="preserve">Are there any additional data elements that are to be </w:t>
      </w:r>
      <w:r w:rsidR="002F434F" w:rsidRPr="00F2544E">
        <w:rPr>
          <w:i/>
        </w:rPr>
        <w:t>added?</w:t>
      </w:r>
      <w:ins w:id="49" w:author="GARETH THOMPSON" w:date="2014-02-19T16:33:00Z">
        <w:r w:rsidR="0042688D">
          <w:rPr>
            <w:i/>
          </w:rPr>
          <w:t xml:space="preserve"> </w:t>
        </w:r>
      </w:ins>
      <w:ins w:id="50" w:author="GARETH THOMPSON" w:date="2014-02-21T19:22:00Z">
        <w:r w:rsidR="00D2369F">
          <w:rPr>
            <w:i/>
          </w:rPr>
          <w:t>No</w:t>
        </w:r>
      </w:ins>
      <w:ins w:id="51" w:author="GARETH THOMPSON" w:date="2014-02-19T16:33:00Z">
        <w:r w:rsidR="0042688D">
          <w:rPr>
            <w:i/>
          </w:rPr>
          <w:t>.</w:t>
        </w:r>
      </w:ins>
    </w:p>
    <w:p w14:paraId="1A210253" w14:textId="77777777" w:rsidR="00DE18B7" w:rsidRPr="00F2544E" w:rsidRDefault="00DE18B7" w:rsidP="00DE18B7">
      <w:pPr>
        <w:rPr>
          <w:i/>
        </w:rPr>
      </w:pPr>
    </w:p>
    <w:p w14:paraId="7F62E2F2" w14:textId="77777777" w:rsidR="00DE18B7" w:rsidDel="00C632A3" w:rsidRDefault="00DE18B7" w:rsidP="00DE18B7">
      <w:pPr>
        <w:rPr>
          <w:del w:id="52" w:author="GARETH THOMPSON" w:date="2014-02-21T19:37:00Z"/>
        </w:rPr>
      </w:pPr>
    </w:p>
    <w:p w14:paraId="0FA951FB" w14:textId="77777777" w:rsidR="00DE18B7" w:rsidDel="00C632A3" w:rsidRDefault="00DE18B7" w:rsidP="00DE18B7">
      <w:pPr>
        <w:rPr>
          <w:del w:id="53" w:author="GARETH THOMPSON" w:date="2014-02-21T19:37:00Z"/>
        </w:rPr>
      </w:pPr>
    </w:p>
    <w:p w14:paraId="6DBACB98" w14:textId="77777777" w:rsidR="00F2544E" w:rsidDel="00C632A3" w:rsidRDefault="00F2544E" w:rsidP="00DE18B7">
      <w:pPr>
        <w:rPr>
          <w:del w:id="54" w:author="GARETH THOMPSON" w:date="2014-02-21T19:37:00Z"/>
        </w:rPr>
      </w:pPr>
    </w:p>
    <w:p w14:paraId="32217603" w14:textId="77777777" w:rsidR="00F2544E" w:rsidDel="00C632A3" w:rsidRDefault="00F2544E" w:rsidP="00DE18B7">
      <w:pPr>
        <w:rPr>
          <w:del w:id="55" w:author="GARETH THOMPSON" w:date="2014-02-21T19:37:00Z"/>
        </w:rPr>
      </w:pPr>
    </w:p>
    <w:p w14:paraId="48B92B3A" w14:textId="77777777" w:rsidR="00F2544E" w:rsidRDefault="00F2544E" w:rsidP="00DE18B7"/>
    <w:p w14:paraId="02BC3D9F" w14:textId="77777777" w:rsidR="00DE18B7" w:rsidRDefault="00DE18B7" w:rsidP="00DE18B7">
      <w:pPr>
        <w:pStyle w:val="Heading2"/>
        <w:rPr>
          <w:ins w:id="56" w:author="GARETH THOMPSON" w:date="2014-02-21T19:22:00Z"/>
        </w:rPr>
      </w:pPr>
      <w:r>
        <w:t>Functionality</w:t>
      </w:r>
    </w:p>
    <w:p w14:paraId="6860FBF4" w14:textId="77777777" w:rsidR="00500924" w:rsidRDefault="00500924" w:rsidP="00500924">
      <w:pPr>
        <w:rPr>
          <w:ins w:id="57" w:author="GARETH THOMPSON" w:date="2014-02-21T19:22:00Z"/>
          <w:b/>
        </w:rPr>
      </w:pPr>
      <w:ins w:id="58" w:author="GARETH THOMPSON" w:date="2014-02-21T19:22:00Z">
        <w:r w:rsidRPr="0076045A">
          <w:rPr>
            <w:b/>
          </w:rPr>
          <w:t>Buttons by Tab</w:t>
        </w:r>
      </w:ins>
    </w:p>
    <w:p w14:paraId="6BAEB80C" w14:textId="77777777" w:rsidR="00500924" w:rsidRPr="00C220CF" w:rsidRDefault="00500924" w:rsidP="00500924">
      <w:pPr>
        <w:rPr>
          <w:ins w:id="59" w:author="GARETH THOMPSON" w:date="2014-02-21T19:22:00Z"/>
          <w:b/>
        </w:rPr>
      </w:pPr>
    </w:p>
    <w:p w14:paraId="28D7A098" w14:textId="77777777" w:rsidR="00500924" w:rsidRDefault="00500924" w:rsidP="00500924">
      <w:pPr>
        <w:rPr>
          <w:ins w:id="60" w:author="GARETH THOMPSON" w:date="2014-02-21T19:22:00Z"/>
        </w:rPr>
      </w:pPr>
      <w:ins w:id="61" w:author="GARETH THOMPSON" w:date="2014-02-21T19:22:00Z">
        <w:r>
          <w:t>Current Settings Tab</w:t>
        </w:r>
      </w:ins>
    </w:p>
    <w:p w14:paraId="7338A0FC" w14:textId="77777777" w:rsidR="00500924" w:rsidRDefault="00500924" w:rsidP="00500924">
      <w:pPr>
        <w:rPr>
          <w:ins w:id="62" w:author="GARETH THOMPSON" w:date="2014-02-21T19:22:00Z"/>
        </w:rPr>
      </w:pPr>
    </w:p>
    <w:p w14:paraId="5E84E579" w14:textId="77777777" w:rsidR="00500924" w:rsidRDefault="00500924" w:rsidP="00500924">
      <w:pPr>
        <w:pStyle w:val="ListParagraph"/>
        <w:numPr>
          <w:ilvl w:val="0"/>
          <w:numId w:val="5"/>
        </w:numPr>
        <w:rPr>
          <w:ins w:id="63" w:author="GARETH THOMPSON" w:date="2014-02-24T14:06:00Z"/>
        </w:rPr>
      </w:pPr>
      <w:ins w:id="64" w:author="GARETH THOMPSON" w:date="2014-02-21T19:22:00Z">
        <w:r>
          <w:t>Copy current to future settings</w:t>
        </w:r>
      </w:ins>
    </w:p>
    <w:p w14:paraId="3B135411" w14:textId="6F8CE2BF" w:rsidR="00AA1EA8" w:rsidRDefault="00AA1EA8" w:rsidP="00500924">
      <w:pPr>
        <w:pStyle w:val="ListParagraph"/>
        <w:numPr>
          <w:ilvl w:val="0"/>
          <w:numId w:val="5"/>
        </w:numPr>
        <w:rPr>
          <w:ins w:id="65" w:author="GARETH THOMPSON" w:date="2014-02-21T19:22:00Z"/>
        </w:rPr>
      </w:pPr>
      <w:ins w:id="66" w:author="GARETH THOMPSON" w:date="2014-02-24T14:06:00Z">
        <w:r>
          <w:t xml:space="preserve">For </w:t>
        </w:r>
        <w:proofErr w:type="spellStart"/>
        <w:r>
          <w:t>SCADAMate</w:t>
        </w:r>
        <w:proofErr w:type="spellEnd"/>
        <w:r>
          <w:t xml:space="preserve"> switches: If the FLISR value = Yes then enable the FLISR fields, else disable them</w:t>
        </w:r>
      </w:ins>
    </w:p>
    <w:p w14:paraId="2B642B99" w14:textId="77777777" w:rsidR="00500924" w:rsidRDefault="00500924" w:rsidP="00500924">
      <w:pPr>
        <w:rPr>
          <w:ins w:id="67" w:author="GARETH THOMPSON" w:date="2014-02-21T19:22:00Z"/>
        </w:rPr>
      </w:pPr>
    </w:p>
    <w:p w14:paraId="3CE961DA" w14:textId="77777777" w:rsidR="00500924" w:rsidRDefault="00500924" w:rsidP="00500924">
      <w:pPr>
        <w:rPr>
          <w:ins w:id="68" w:author="GARETH THOMPSON" w:date="2014-02-21T19:22:00Z"/>
        </w:rPr>
      </w:pPr>
      <w:ins w:id="69" w:author="GARETH THOMPSON" w:date="2014-02-21T19:22:00Z">
        <w:r>
          <w:t>Future Settings Tab</w:t>
        </w:r>
      </w:ins>
    </w:p>
    <w:p w14:paraId="605BB6CB" w14:textId="77777777" w:rsidR="00500924" w:rsidRDefault="00500924" w:rsidP="00500924">
      <w:pPr>
        <w:rPr>
          <w:ins w:id="70" w:author="GARETH THOMPSON" w:date="2014-02-21T19:22:00Z"/>
        </w:rPr>
      </w:pPr>
    </w:p>
    <w:p w14:paraId="39807857" w14:textId="77777777" w:rsidR="00500924" w:rsidRDefault="00500924" w:rsidP="00500924">
      <w:pPr>
        <w:pStyle w:val="ListParagraph"/>
        <w:numPr>
          <w:ilvl w:val="0"/>
          <w:numId w:val="5"/>
        </w:numPr>
        <w:rPr>
          <w:ins w:id="71" w:author="GARETH THOMPSON" w:date="2014-02-21T19:22:00Z"/>
        </w:rPr>
      </w:pPr>
      <w:ins w:id="72" w:author="GARETH THOMPSON" w:date="2014-02-21T19:22:00Z">
        <w:r>
          <w:t>Save</w:t>
        </w:r>
      </w:ins>
    </w:p>
    <w:p w14:paraId="10957F58" w14:textId="77777777" w:rsidR="00500924" w:rsidRDefault="00500924" w:rsidP="00500924">
      <w:pPr>
        <w:rPr>
          <w:ins w:id="73" w:author="GARETH THOMPSON" w:date="2014-02-21T19:22:00Z"/>
        </w:rPr>
      </w:pPr>
    </w:p>
    <w:p w14:paraId="52430F5C" w14:textId="77777777" w:rsidR="00500924" w:rsidRDefault="00500924" w:rsidP="00500924">
      <w:pPr>
        <w:pStyle w:val="ListParagraph"/>
        <w:numPr>
          <w:ilvl w:val="0"/>
          <w:numId w:val="5"/>
        </w:numPr>
        <w:rPr>
          <w:ins w:id="74" w:author="GARETH THOMPSON" w:date="2014-02-21T19:22:00Z"/>
        </w:rPr>
      </w:pPr>
      <w:ins w:id="75" w:author="GARETH THOMPSON" w:date="2014-02-21T19:22:00Z">
        <w:r>
          <w:t>Released Check Box</w:t>
        </w:r>
      </w:ins>
    </w:p>
    <w:p w14:paraId="71B125B2" w14:textId="77777777" w:rsidR="00500924" w:rsidRDefault="00500924" w:rsidP="00500924">
      <w:pPr>
        <w:rPr>
          <w:ins w:id="76" w:author="GARETH THOMPSON" w:date="2014-02-21T19:22:00Z"/>
        </w:rPr>
      </w:pPr>
    </w:p>
    <w:p w14:paraId="33FFFF5F" w14:textId="77777777" w:rsidR="00500924" w:rsidRDefault="00500924" w:rsidP="00500924">
      <w:pPr>
        <w:pStyle w:val="ListParagraph"/>
        <w:numPr>
          <w:ilvl w:val="0"/>
          <w:numId w:val="5"/>
        </w:numPr>
        <w:rPr>
          <w:ins w:id="77" w:author="GARETH THOMPSON" w:date="2014-02-21T19:22:00Z"/>
        </w:rPr>
      </w:pPr>
      <w:ins w:id="78" w:author="GARETH THOMPSON" w:date="2014-02-21T19:22:00Z">
        <w:r>
          <w:t>Cancel</w:t>
        </w:r>
      </w:ins>
    </w:p>
    <w:p w14:paraId="09284162" w14:textId="77777777" w:rsidR="00500924" w:rsidRPr="00500924" w:rsidRDefault="00500924" w:rsidP="006C2A04"/>
    <w:p w14:paraId="0A949F4F" w14:textId="77777777" w:rsidR="007D4E7E" w:rsidRDefault="007D4E7E" w:rsidP="007D4E7E"/>
    <w:p w14:paraId="02B04311" w14:textId="77777777" w:rsidR="00DE18B7" w:rsidRPr="00904066" w:rsidRDefault="00DE18B7" w:rsidP="007D4E7E">
      <w:pPr>
        <w:rPr>
          <w:b/>
        </w:rPr>
      </w:pPr>
      <w:r w:rsidRPr="00904066">
        <w:rPr>
          <w:b/>
        </w:rPr>
        <w:t>Released check Box</w:t>
      </w:r>
    </w:p>
    <w:p w14:paraId="3F099179" w14:textId="77777777" w:rsidR="00DE18B7" w:rsidRDefault="00DE18B7" w:rsidP="007D4E7E"/>
    <w:p w14:paraId="6D1EA348" w14:textId="77777777" w:rsidR="00DE18B7" w:rsidRPr="00F2544E" w:rsidRDefault="00DE18B7" w:rsidP="00DE18B7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checks the “Released” Check Box</w:t>
      </w:r>
    </w:p>
    <w:p w14:paraId="4B6AE051" w14:textId="48AC81E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 xml:space="preserve">Cancel, </w:t>
      </w:r>
      <w:r w:rsidR="00A42290" w:rsidRPr="00F2544E">
        <w:rPr>
          <w:i/>
          <w:color w:val="1F497D" w:themeColor="text2"/>
        </w:rPr>
        <w:t>what</w:t>
      </w:r>
      <w:r w:rsidRPr="00F2544E">
        <w:rPr>
          <w:i/>
          <w:color w:val="1F497D" w:themeColor="text2"/>
        </w:rPr>
        <w:t xml:space="preserve"> is the expected flow if the </w:t>
      </w:r>
      <w:r w:rsidR="00A42290" w:rsidRPr="00F2544E">
        <w:rPr>
          <w:i/>
          <w:color w:val="1F497D" w:themeColor="text2"/>
        </w:rPr>
        <w:t>user clicks</w:t>
      </w:r>
      <w:r w:rsidRPr="00F2544E">
        <w:rPr>
          <w:i/>
          <w:color w:val="1F497D" w:themeColor="text2"/>
        </w:rPr>
        <w:t xml:space="preserve"> on Cancel?</w:t>
      </w:r>
      <w:ins w:id="79" w:author="GARETH THOMPSON" w:date="2014-02-19T16:33:00Z">
        <w:r w:rsidR="0042688D">
          <w:rPr>
            <w:i/>
            <w:color w:val="1F497D" w:themeColor="text2"/>
          </w:rPr>
          <w:t xml:space="preserve"> </w:t>
        </w:r>
      </w:ins>
    </w:p>
    <w:p w14:paraId="5E2C5146" w14:textId="7F75B36F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chooses Save</w:t>
      </w:r>
      <w:ins w:id="80" w:author="GARETH THOMPSON" w:date="2014-02-19T16:34:00Z">
        <w:r w:rsidR="0042688D">
          <w:rPr>
            <w:i/>
            <w:color w:val="1F497D" w:themeColor="text2"/>
          </w:rPr>
          <w:t xml:space="preserve"> </w:t>
        </w:r>
      </w:ins>
    </w:p>
    <w:p w14:paraId="6536E011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Current setting data is archived</w:t>
      </w:r>
    </w:p>
    <w:p w14:paraId="053ECCC3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written to Current</w:t>
      </w:r>
    </w:p>
    <w:p w14:paraId="55420D7C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set to default values or Nulls</w:t>
      </w:r>
    </w:p>
    <w:p w14:paraId="620C342C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Released Flag box becomes unchecked</w:t>
      </w:r>
    </w:p>
    <w:p w14:paraId="093A6BEE" w14:textId="77777777" w:rsidR="00295C63" w:rsidRPr="00F2544E" w:rsidRDefault="00295C63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screen is displayed as the default Switch Setting screens</w:t>
      </w:r>
    </w:p>
    <w:p w14:paraId="608FBC49" w14:textId="1F950D7E" w:rsidR="002E6F1C" w:rsidRPr="006C2A04" w:rsidRDefault="00295C63" w:rsidP="006C2A04">
      <w:pPr>
        <w:pStyle w:val="ListParagraph"/>
        <w:numPr>
          <w:ilvl w:val="1"/>
          <w:numId w:val="3"/>
        </w:numPr>
        <w:rPr>
          <w:i/>
        </w:rPr>
      </w:pPr>
      <w:r w:rsidRPr="00F2544E">
        <w:rPr>
          <w:i/>
          <w:color w:val="1F497D" w:themeColor="text2"/>
        </w:rPr>
        <w:t xml:space="preserve">The </w:t>
      </w:r>
      <w:r w:rsidR="002D26B0" w:rsidRPr="00F2544E">
        <w:rPr>
          <w:i/>
          <w:color w:val="1F497D" w:themeColor="text2"/>
        </w:rPr>
        <w:t>user stays</w:t>
      </w:r>
      <w:r w:rsidRPr="00F2544E">
        <w:rPr>
          <w:i/>
          <w:color w:val="1F497D" w:themeColor="text2"/>
        </w:rPr>
        <w:t xml:space="preserve"> on the current page</w:t>
      </w:r>
      <w:r w:rsidRPr="00F2544E">
        <w:rPr>
          <w:i/>
        </w:rPr>
        <w:t>.</w:t>
      </w:r>
    </w:p>
    <w:p w14:paraId="05372C8B" w14:textId="77777777" w:rsidR="00DE18B7" w:rsidRPr="00F2544E" w:rsidRDefault="00DE18B7" w:rsidP="00DE18B7">
      <w:pPr>
        <w:rPr>
          <w:i/>
        </w:rPr>
      </w:pPr>
    </w:p>
    <w:p w14:paraId="619E2207" w14:textId="77777777" w:rsidR="00904066" w:rsidRPr="00511473" w:rsidRDefault="00904066" w:rsidP="00904066">
      <w:pPr>
        <w:rPr>
          <w:ins w:id="81" w:author="GARETH THOMPSON" w:date="2014-02-25T12:10:00Z"/>
          <w:b/>
        </w:rPr>
      </w:pPr>
      <w:ins w:id="82" w:author="GARETH THOMPSON" w:date="2014-02-25T12:10:00Z">
        <w:r>
          <w:rPr>
            <w:b/>
          </w:rPr>
          <w:t>Copy to Future button</w:t>
        </w:r>
      </w:ins>
    </w:p>
    <w:p w14:paraId="0A8C4E79" w14:textId="77777777" w:rsidR="00904066" w:rsidRDefault="00904066" w:rsidP="00904066">
      <w:pPr>
        <w:rPr>
          <w:ins w:id="83" w:author="GARETH THOMPSON" w:date="2014-02-25T12:10:00Z"/>
        </w:rPr>
      </w:pPr>
      <w:bookmarkStart w:id="84" w:name="_GoBack"/>
    </w:p>
    <w:p w14:paraId="43AB28F6" w14:textId="77777777" w:rsidR="00904066" w:rsidRPr="00F2544E" w:rsidRDefault="00904066" w:rsidP="00904066">
      <w:pPr>
        <w:rPr>
          <w:ins w:id="85" w:author="GARETH THOMPSON" w:date="2014-02-25T12:10:00Z"/>
          <w:i/>
          <w:color w:val="1F497D" w:themeColor="text2"/>
        </w:rPr>
      </w:pPr>
      <w:ins w:id="86" w:author="GARETH THOMPSON" w:date="2014-02-25T12:10:00Z">
        <w:r w:rsidRPr="00F2544E">
          <w:rPr>
            <w:i/>
            <w:color w:val="1F497D" w:themeColor="text2"/>
          </w:rPr>
          <w:t xml:space="preserve">When the user </w:t>
        </w:r>
        <w:bookmarkEnd w:id="84"/>
        <w:r>
          <w:rPr>
            <w:i/>
            <w:color w:val="1F497D" w:themeColor="text2"/>
          </w:rPr>
          <w:t>select the Copy To Future button</w:t>
        </w:r>
      </w:ins>
    </w:p>
    <w:p w14:paraId="184F3744" w14:textId="77777777" w:rsidR="00904066" w:rsidRDefault="00904066" w:rsidP="00904066">
      <w:pPr>
        <w:pStyle w:val="ListParagraph"/>
        <w:numPr>
          <w:ilvl w:val="0"/>
          <w:numId w:val="3"/>
        </w:numPr>
        <w:rPr>
          <w:ins w:id="87" w:author="GARETH THOMPSON" w:date="2014-02-25T12:10:00Z"/>
          <w:i/>
          <w:color w:val="1F497D" w:themeColor="text2"/>
        </w:rPr>
      </w:pPr>
      <w:ins w:id="88" w:author="GARETH THOMPSON" w:date="2014-02-25T12:10:00Z">
        <w:r>
          <w:rPr>
            <w:i/>
            <w:color w:val="1F497D" w:themeColor="text2"/>
          </w:rPr>
          <w:t xml:space="preserve">The data values from the existing ‘Current’ record for the device are copied to the ‘Future’ record (existing values in the ‘Future’ record should be </w:t>
        </w:r>
        <w:proofErr w:type="spellStart"/>
        <w:r>
          <w:rPr>
            <w:i/>
            <w:color w:val="1F497D" w:themeColor="text2"/>
          </w:rPr>
          <w:t>overwrtitten</w:t>
        </w:r>
        <w:proofErr w:type="spellEnd"/>
        <w:r>
          <w:rPr>
            <w:i/>
            <w:color w:val="1F497D" w:themeColor="text2"/>
          </w:rPr>
          <w:t xml:space="preserve"> if the record exists, else create a new ‘Future’ record and copy the values in)</w:t>
        </w:r>
      </w:ins>
    </w:p>
    <w:p w14:paraId="3207F3A3" w14:textId="77777777" w:rsidR="00904066" w:rsidRPr="0039023D" w:rsidRDefault="00904066" w:rsidP="00904066">
      <w:pPr>
        <w:pStyle w:val="ListParagraph"/>
        <w:numPr>
          <w:ilvl w:val="0"/>
          <w:numId w:val="3"/>
        </w:numPr>
        <w:rPr>
          <w:ins w:id="89" w:author="GARETH THOMPSON" w:date="2014-02-25T12:10:00Z"/>
          <w:i/>
          <w:color w:val="1F497D" w:themeColor="text2"/>
        </w:rPr>
      </w:pPr>
      <w:ins w:id="90" w:author="GARETH THOMPSON" w:date="2014-02-25T12:10:00Z">
        <w:r>
          <w:rPr>
            <w:i/>
            <w:color w:val="1F497D" w:themeColor="text2"/>
          </w:rPr>
          <w:t>The user is moved to the Future tab</w:t>
        </w:r>
      </w:ins>
    </w:p>
    <w:p w14:paraId="30B472D1" w14:textId="77777777" w:rsidR="007D4E7E" w:rsidDel="002F304E" w:rsidRDefault="007D4E7E" w:rsidP="007D4E7E">
      <w:pPr>
        <w:rPr>
          <w:del w:id="91" w:author="GARETH THOMPSON" w:date="2014-02-21T19:35:00Z"/>
        </w:rPr>
      </w:pPr>
    </w:p>
    <w:p w14:paraId="4E039EB3" w14:textId="5AFCD11C" w:rsidR="00484662" w:rsidDel="002F304E" w:rsidRDefault="00484662" w:rsidP="00484662">
      <w:pPr>
        <w:rPr>
          <w:del w:id="92" w:author="GARETH THOMPSON" w:date="2014-02-21T19:35:00Z"/>
        </w:rPr>
      </w:pPr>
    </w:p>
    <w:p w14:paraId="07C9476B" w14:textId="77777777" w:rsidR="007D4E7E" w:rsidDel="002F304E" w:rsidRDefault="007D4E7E" w:rsidP="007D4E7E">
      <w:pPr>
        <w:rPr>
          <w:del w:id="93" w:author="GARETH THOMPSON" w:date="2014-02-21T19:35:00Z"/>
        </w:rPr>
      </w:pPr>
    </w:p>
    <w:p w14:paraId="4FC59907" w14:textId="77777777" w:rsidR="007D4E7E" w:rsidRPr="007D4E7E" w:rsidDel="002F304E" w:rsidRDefault="007D4E7E" w:rsidP="007D4E7E">
      <w:pPr>
        <w:rPr>
          <w:del w:id="94" w:author="GARETH THOMPSON" w:date="2014-02-21T19:35:00Z"/>
        </w:rPr>
      </w:pPr>
    </w:p>
    <w:p w14:paraId="6A8C947B" w14:textId="77777777" w:rsidR="007D4E7E" w:rsidDel="002F304E" w:rsidRDefault="007D4E7E">
      <w:pPr>
        <w:rPr>
          <w:del w:id="95" w:author="GARETH THOMPSON" w:date="2014-02-21T19:35:00Z"/>
        </w:rPr>
      </w:pPr>
    </w:p>
    <w:p w14:paraId="2E2924F3" w14:textId="77777777" w:rsidR="007D4E7E" w:rsidRDefault="007D4E7E"/>
    <w:p w14:paraId="45F32871" w14:textId="4692E8F8" w:rsidR="005274F8" w:rsidRDefault="00EA67E0" w:rsidP="00156C62">
      <w:pPr>
        <w:pStyle w:val="Heading2"/>
      </w:pPr>
      <w:r>
        <w:t>Data Mapping</w:t>
      </w:r>
    </w:p>
    <w:p w14:paraId="1C634C66" w14:textId="77777777" w:rsidR="005274F8" w:rsidRDefault="005274F8" w:rsidP="005274F8"/>
    <w:p w14:paraId="28769443" w14:textId="77777777" w:rsidR="005274F8" w:rsidRPr="005274F8" w:rsidRDefault="00C43142" w:rsidP="00C43142">
      <w:pPr>
        <w:pStyle w:val="Heading3"/>
      </w:pPr>
      <w:r>
        <w:t>Deprecated Attributes</w:t>
      </w:r>
    </w:p>
    <w:p w14:paraId="68229273" w14:textId="77777777" w:rsidR="009431DE" w:rsidRDefault="009431DE" w:rsidP="009431DE"/>
    <w:p w14:paraId="115923E4" w14:textId="7B104420" w:rsidR="009431DE" w:rsidRDefault="009431DE" w:rsidP="009431DE">
      <w:r>
        <w:lastRenderedPageBreak/>
        <w:t xml:space="preserve">The following section defines the current data mapping and attributes that will be carried over to the Setting Management </w:t>
      </w:r>
      <w:r w:rsidR="001524DC">
        <w:t>application as well as those that will not.</w:t>
      </w:r>
      <w:ins w:id="96" w:author="GARETH THOMPSON" w:date="2014-02-19T16:38:00Z">
        <w:r w:rsidR="003452C4">
          <w:t xml:space="preserve"> The SM_SWITCH spreadsheet defines the fields that are carried over.</w:t>
        </w:r>
      </w:ins>
    </w:p>
    <w:p w14:paraId="23C29AB3" w14:textId="77777777" w:rsidR="009431DE" w:rsidRPr="009431DE" w:rsidRDefault="009431DE" w:rsidP="009431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0"/>
        <w:gridCol w:w="1288"/>
        <w:gridCol w:w="2070"/>
        <w:gridCol w:w="2070"/>
        <w:gridCol w:w="3258"/>
      </w:tblGrid>
      <w:tr w:rsidR="005274F8" w14:paraId="1F849456" w14:textId="77777777" w:rsidTr="005274F8">
        <w:tc>
          <w:tcPr>
            <w:tcW w:w="890" w:type="dxa"/>
          </w:tcPr>
          <w:p w14:paraId="7BB599B1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Mapped</w:t>
            </w:r>
          </w:p>
        </w:tc>
        <w:tc>
          <w:tcPr>
            <w:tcW w:w="1288" w:type="dxa"/>
          </w:tcPr>
          <w:p w14:paraId="00D6253F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CEDSA Tab</w:t>
            </w:r>
          </w:p>
        </w:tc>
        <w:tc>
          <w:tcPr>
            <w:tcW w:w="2070" w:type="dxa"/>
          </w:tcPr>
          <w:p w14:paraId="325FA4CD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Column</w:t>
            </w:r>
          </w:p>
        </w:tc>
        <w:tc>
          <w:tcPr>
            <w:tcW w:w="2070" w:type="dxa"/>
          </w:tcPr>
          <w:p w14:paraId="1A4207D2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GIS</w:t>
            </w:r>
          </w:p>
        </w:tc>
        <w:tc>
          <w:tcPr>
            <w:tcW w:w="3258" w:type="dxa"/>
          </w:tcPr>
          <w:p w14:paraId="7232BCDE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Comments</w:t>
            </w:r>
          </w:p>
        </w:tc>
      </w:tr>
      <w:tr w:rsidR="009431DE" w14:paraId="6E30562B" w14:textId="77777777" w:rsidTr="005274F8">
        <w:tc>
          <w:tcPr>
            <w:tcW w:w="890" w:type="dxa"/>
          </w:tcPr>
          <w:p w14:paraId="3C3B76E4" w14:textId="77777777" w:rsidR="009431DE" w:rsidRPr="005274F8" w:rsidRDefault="009431D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04CE5E3" w14:textId="77777777" w:rsidR="009431DE" w:rsidRPr="005274F8" w:rsidRDefault="009431D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11C263C" w14:textId="77777777" w:rsidR="009431DE" w:rsidRPr="005274F8" w:rsidRDefault="009431D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070" w:type="dxa"/>
          </w:tcPr>
          <w:p w14:paraId="1FF38D70" w14:textId="77777777" w:rsidR="009431DE" w:rsidRPr="005274F8" w:rsidRDefault="009431D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258" w:type="dxa"/>
          </w:tcPr>
          <w:p w14:paraId="5D85B9A8" w14:textId="77777777" w:rsidR="009431DE" w:rsidRPr="005274F8" w:rsidRDefault="009431D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274F8" w:rsidRPr="009431DE" w:rsidDel="007573F7" w14:paraId="36203E7A" w14:textId="0A977B46" w:rsidTr="005274F8">
        <w:trPr>
          <w:trHeight w:val="480"/>
          <w:del w:id="97" w:author="GARETH THOMPSON" w:date="2014-02-21T19:28:00Z"/>
        </w:trPr>
        <w:tc>
          <w:tcPr>
            <w:tcW w:w="890" w:type="dxa"/>
            <w:noWrap/>
            <w:hideMark/>
          </w:tcPr>
          <w:p w14:paraId="4F669E4A" w14:textId="3BF4725D" w:rsidR="009431DE" w:rsidRPr="009431DE" w:rsidDel="007573F7" w:rsidRDefault="009431DE" w:rsidP="009431DE">
            <w:pPr>
              <w:jc w:val="center"/>
              <w:rPr>
                <w:del w:id="98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  <w:del w:id="99" w:author="GARETH THOMPSON" w:date="2014-02-21T19:28:00Z">
              <w:r w:rsidRPr="009431DE" w:rsidDel="007573F7">
                <w:rPr>
                  <w:rFonts w:asciiTheme="majorHAnsi" w:eastAsia="Times New Roman" w:hAnsiTheme="majorHAnsi" w:cs="Courier New"/>
                  <w:sz w:val="16"/>
                  <w:szCs w:val="16"/>
                </w:rPr>
                <w:delText>X</w:delText>
              </w:r>
            </w:del>
          </w:p>
        </w:tc>
        <w:tc>
          <w:tcPr>
            <w:tcW w:w="1288" w:type="dxa"/>
            <w:noWrap/>
            <w:hideMark/>
          </w:tcPr>
          <w:p w14:paraId="2ED361AA" w14:textId="072F0E67" w:rsidR="009431DE" w:rsidRPr="009431DE" w:rsidDel="007573F7" w:rsidRDefault="009431DE" w:rsidP="009431DE">
            <w:pPr>
              <w:rPr>
                <w:del w:id="100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01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7E5675FE" w14:textId="76A9E49E" w:rsidR="009431DE" w:rsidRPr="009431DE" w:rsidDel="007573F7" w:rsidRDefault="009431DE" w:rsidP="009431DE">
            <w:pPr>
              <w:rPr>
                <w:del w:id="102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03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DEVICE_ID</w:delText>
              </w:r>
            </w:del>
          </w:p>
        </w:tc>
        <w:tc>
          <w:tcPr>
            <w:tcW w:w="2070" w:type="dxa"/>
            <w:hideMark/>
          </w:tcPr>
          <w:p w14:paraId="55F99D2A" w14:textId="1B0E2307" w:rsidR="009431DE" w:rsidRPr="009431DE" w:rsidDel="007573F7" w:rsidRDefault="009431DE" w:rsidP="009431DE">
            <w:pPr>
              <w:rPr>
                <w:del w:id="104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05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CEDSADEVICEID</w:delText>
              </w:r>
            </w:del>
          </w:p>
        </w:tc>
        <w:tc>
          <w:tcPr>
            <w:tcW w:w="3258" w:type="dxa"/>
            <w:hideMark/>
          </w:tcPr>
          <w:p w14:paraId="640F32E4" w14:textId="44A50AAD" w:rsidR="009431DE" w:rsidRPr="009431DE" w:rsidDel="007573F7" w:rsidRDefault="009431DE" w:rsidP="009431DE">
            <w:pPr>
              <w:rPr>
                <w:del w:id="106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  <w:del w:id="107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delText>Unique numeric identifier (not operating #).  CEDSA device ID.</w:delText>
              </w:r>
            </w:del>
          </w:p>
        </w:tc>
      </w:tr>
      <w:tr w:rsidR="005274F8" w:rsidRPr="009431DE" w:rsidDel="007573F7" w14:paraId="0FD3E79D" w14:textId="46FB9124" w:rsidTr="005274F8">
        <w:trPr>
          <w:trHeight w:val="510"/>
          <w:del w:id="108" w:author="GARETH THOMPSON" w:date="2014-02-21T19:28:00Z"/>
        </w:trPr>
        <w:tc>
          <w:tcPr>
            <w:tcW w:w="890" w:type="dxa"/>
            <w:noWrap/>
            <w:hideMark/>
          </w:tcPr>
          <w:p w14:paraId="0E09AC82" w14:textId="4E8643F2" w:rsidR="009431DE" w:rsidRPr="009431DE" w:rsidDel="007573F7" w:rsidRDefault="009431DE" w:rsidP="009431DE">
            <w:pPr>
              <w:jc w:val="center"/>
              <w:rPr>
                <w:del w:id="109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  <w:del w:id="110" w:author="GARETH THOMPSON" w:date="2014-02-21T19:28:00Z">
              <w:r w:rsidRPr="009431DE" w:rsidDel="007573F7">
                <w:rPr>
                  <w:rFonts w:asciiTheme="majorHAnsi" w:eastAsia="Times New Roman" w:hAnsiTheme="majorHAnsi" w:cs="Courier New"/>
                  <w:sz w:val="16"/>
                  <w:szCs w:val="16"/>
                </w:rPr>
                <w:delText>X</w:delText>
              </w:r>
            </w:del>
          </w:p>
        </w:tc>
        <w:tc>
          <w:tcPr>
            <w:tcW w:w="1288" w:type="dxa"/>
            <w:noWrap/>
            <w:hideMark/>
          </w:tcPr>
          <w:p w14:paraId="242BB711" w14:textId="0AE319C5" w:rsidR="009431DE" w:rsidRPr="009431DE" w:rsidDel="007573F7" w:rsidRDefault="009431DE" w:rsidP="009431DE">
            <w:pPr>
              <w:rPr>
                <w:del w:id="111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12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3C1AD7B9" w14:textId="1C81B7F2" w:rsidR="009431DE" w:rsidRPr="009431DE" w:rsidDel="007573F7" w:rsidRDefault="009431DE" w:rsidP="009431DE">
            <w:pPr>
              <w:rPr>
                <w:del w:id="113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14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CONTROL_TYPE</w:delText>
              </w:r>
            </w:del>
          </w:p>
        </w:tc>
        <w:tc>
          <w:tcPr>
            <w:tcW w:w="2070" w:type="dxa"/>
            <w:hideMark/>
          </w:tcPr>
          <w:p w14:paraId="6CD2B829" w14:textId="6F2CFBE1" w:rsidR="009431DE" w:rsidRPr="009431DE" w:rsidDel="007573F7" w:rsidRDefault="009431DE" w:rsidP="009431DE">
            <w:pPr>
              <w:rPr>
                <w:del w:id="115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</w:pPr>
            <w:del w:id="116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Not in GIS</w:delText>
              </w:r>
            </w:del>
          </w:p>
        </w:tc>
        <w:tc>
          <w:tcPr>
            <w:tcW w:w="3258" w:type="dxa"/>
            <w:hideMark/>
          </w:tcPr>
          <w:p w14:paraId="6AEFE292" w14:textId="2A6A318C" w:rsidR="009431DE" w:rsidRPr="009431DE" w:rsidDel="007573F7" w:rsidRDefault="009431DE" w:rsidP="009431DE">
            <w:pPr>
              <w:rPr>
                <w:del w:id="117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  <w:del w:id="118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delText>CONTROL TYPE Type and Model of control unit installed</w:delText>
              </w:r>
            </w:del>
          </w:p>
        </w:tc>
      </w:tr>
      <w:tr w:rsidR="005274F8" w:rsidRPr="009431DE" w:rsidDel="007573F7" w14:paraId="34088BBD" w14:textId="7AEA8743" w:rsidTr="005274F8">
        <w:trPr>
          <w:trHeight w:val="300"/>
          <w:del w:id="119" w:author="GARETH THOMPSON" w:date="2014-02-21T19:28:00Z"/>
        </w:trPr>
        <w:tc>
          <w:tcPr>
            <w:tcW w:w="890" w:type="dxa"/>
            <w:noWrap/>
            <w:hideMark/>
          </w:tcPr>
          <w:p w14:paraId="4F692D27" w14:textId="488B3F94" w:rsidR="009431DE" w:rsidRPr="009431DE" w:rsidDel="007573F7" w:rsidRDefault="009431DE" w:rsidP="009431DE">
            <w:pPr>
              <w:jc w:val="center"/>
              <w:rPr>
                <w:del w:id="120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  <w:del w:id="121" w:author="GARETH THOMPSON" w:date="2014-02-21T19:28:00Z">
              <w:r w:rsidRPr="009431DE" w:rsidDel="007573F7">
                <w:rPr>
                  <w:rFonts w:asciiTheme="majorHAnsi" w:eastAsia="Times New Roman" w:hAnsiTheme="majorHAnsi" w:cs="Courier New"/>
                  <w:sz w:val="16"/>
                  <w:szCs w:val="16"/>
                </w:rPr>
                <w:delText>X</w:delText>
              </w:r>
            </w:del>
          </w:p>
        </w:tc>
        <w:tc>
          <w:tcPr>
            <w:tcW w:w="1288" w:type="dxa"/>
            <w:noWrap/>
            <w:hideMark/>
          </w:tcPr>
          <w:p w14:paraId="10F61713" w14:textId="70D86A49" w:rsidR="009431DE" w:rsidRPr="009431DE" w:rsidDel="007573F7" w:rsidRDefault="009431DE" w:rsidP="009431DE">
            <w:pPr>
              <w:rPr>
                <w:del w:id="122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23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4BDFE894" w14:textId="72DC60AA" w:rsidR="009431DE" w:rsidRPr="009431DE" w:rsidDel="007573F7" w:rsidRDefault="009431DE" w:rsidP="009431DE">
            <w:pPr>
              <w:rPr>
                <w:del w:id="124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25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SERIAL_#</w:delText>
              </w:r>
            </w:del>
          </w:p>
        </w:tc>
        <w:tc>
          <w:tcPr>
            <w:tcW w:w="2070" w:type="dxa"/>
            <w:hideMark/>
          </w:tcPr>
          <w:p w14:paraId="67EA43D7" w14:textId="2D098692" w:rsidR="009431DE" w:rsidRPr="009431DE" w:rsidDel="007573F7" w:rsidRDefault="009431DE" w:rsidP="009431DE">
            <w:pPr>
              <w:rPr>
                <w:del w:id="126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27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SERIALNUMBER</w:delText>
              </w:r>
            </w:del>
          </w:p>
        </w:tc>
        <w:tc>
          <w:tcPr>
            <w:tcW w:w="3258" w:type="dxa"/>
            <w:hideMark/>
          </w:tcPr>
          <w:p w14:paraId="21397349" w14:textId="617C5C37" w:rsidR="009431DE" w:rsidRPr="009431DE" w:rsidDel="007573F7" w:rsidRDefault="009431DE" w:rsidP="009431DE">
            <w:pPr>
              <w:rPr>
                <w:del w:id="128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</w:tr>
      <w:tr w:rsidR="005274F8" w:rsidRPr="009431DE" w:rsidDel="007573F7" w14:paraId="6AC21889" w14:textId="06BF734D" w:rsidTr="005274F8">
        <w:trPr>
          <w:trHeight w:val="510"/>
          <w:del w:id="129" w:author="GARETH THOMPSON" w:date="2014-02-21T19:28:00Z"/>
        </w:trPr>
        <w:tc>
          <w:tcPr>
            <w:tcW w:w="890" w:type="dxa"/>
            <w:noWrap/>
            <w:hideMark/>
          </w:tcPr>
          <w:p w14:paraId="46E5B1CB" w14:textId="3F9D1DBA" w:rsidR="009431DE" w:rsidRPr="009431DE" w:rsidDel="007573F7" w:rsidRDefault="009431DE" w:rsidP="009431DE">
            <w:pPr>
              <w:jc w:val="center"/>
              <w:rPr>
                <w:del w:id="130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  <w:del w:id="131" w:author="GARETH THOMPSON" w:date="2014-02-21T19:28:00Z">
              <w:r w:rsidRPr="009431DE" w:rsidDel="007573F7">
                <w:rPr>
                  <w:rFonts w:asciiTheme="majorHAnsi" w:eastAsia="Times New Roman" w:hAnsiTheme="majorHAnsi" w:cs="Courier New"/>
                  <w:sz w:val="16"/>
                  <w:szCs w:val="16"/>
                </w:rPr>
                <w:delText>X</w:delText>
              </w:r>
            </w:del>
          </w:p>
        </w:tc>
        <w:tc>
          <w:tcPr>
            <w:tcW w:w="1288" w:type="dxa"/>
            <w:noWrap/>
            <w:hideMark/>
          </w:tcPr>
          <w:p w14:paraId="74E2944E" w14:textId="18FA1E1F" w:rsidR="009431DE" w:rsidRPr="009431DE" w:rsidDel="007573F7" w:rsidRDefault="009431DE" w:rsidP="009431DE">
            <w:pPr>
              <w:rPr>
                <w:del w:id="132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33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33607331" w14:textId="29A90EDC" w:rsidR="009431DE" w:rsidRPr="009431DE" w:rsidDel="007573F7" w:rsidRDefault="009431DE" w:rsidP="009431DE">
            <w:pPr>
              <w:rPr>
                <w:del w:id="134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35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SWITCH_TYPE</w:delText>
              </w:r>
            </w:del>
          </w:p>
        </w:tc>
        <w:tc>
          <w:tcPr>
            <w:tcW w:w="2070" w:type="dxa"/>
            <w:hideMark/>
          </w:tcPr>
          <w:p w14:paraId="162FE636" w14:textId="3D742632" w:rsidR="009431DE" w:rsidRPr="009431DE" w:rsidDel="007573F7" w:rsidRDefault="009431DE" w:rsidP="009431DE">
            <w:pPr>
              <w:rPr>
                <w:del w:id="136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37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SWITCHTYPE</w:delText>
              </w:r>
            </w:del>
          </w:p>
        </w:tc>
        <w:tc>
          <w:tcPr>
            <w:tcW w:w="3258" w:type="dxa"/>
            <w:hideMark/>
          </w:tcPr>
          <w:p w14:paraId="469F5D10" w14:textId="4FDDB040" w:rsidR="009431DE" w:rsidRPr="009431DE" w:rsidDel="007573F7" w:rsidRDefault="009431DE" w:rsidP="009431DE">
            <w:pPr>
              <w:rPr>
                <w:del w:id="138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  <w:del w:id="139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delText xml:space="preserve">SWITCH TYPE Type or Switch installed </w:delText>
              </w:r>
            </w:del>
          </w:p>
        </w:tc>
      </w:tr>
      <w:tr w:rsidR="005274F8" w:rsidRPr="009431DE" w:rsidDel="007573F7" w14:paraId="3FBFB14D" w14:textId="11C80ECA" w:rsidTr="005274F8">
        <w:trPr>
          <w:trHeight w:val="510"/>
          <w:del w:id="140" w:author="GARETH THOMPSON" w:date="2014-02-21T19:28:00Z"/>
        </w:trPr>
        <w:tc>
          <w:tcPr>
            <w:tcW w:w="890" w:type="dxa"/>
            <w:noWrap/>
            <w:hideMark/>
          </w:tcPr>
          <w:p w14:paraId="333424ED" w14:textId="79B70199" w:rsidR="009431DE" w:rsidRPr="009431DE" w:rsidDel="007573F7" w:rsidRDefault="009431DE" w:rsidP="009431DE">
            <w:pPr>
              <w:jc w:val="center"/>
              <w:rPr>
                <w:del w:id="141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727953D0" w14:textId="37293A53" w:rsidR="009431DE" w:rsidRPr="009431DE" w:rsidDel="007573F7" w:rsidRDefault="009431DE" w:rsidP="009431DE">
            <w:pPr>
              <w:rPr>
                <w:del w:id="142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43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339149D9" w14:textId="358C1D6F" w:rsidR="009431DE" w:rsidRPr="009431DE" w:rsidDel="007573F7" w:rsidRDefault="009431DE" w:rsidP="009431DE">
            <w:pPr>
              <w:rPr>
                <w:del w:id="144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45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CC_RATING</w:delText>
              </w:r>
            </w:del>
          </w:p>
        </w:tc>
        <w:tc>
          <w:tcPr>
            <w:tcW w:w="2070" w:type="dxa"/>
            <w:hideMark/>
          </w:tcPr>
          <w:p w14:paraId="67CAEA43" w14:textId="7446B1CE" w:rsidR="009431DE" w:rsidRPr="009431DE" w:rsidDel="007573F7" w:rsidRDefault="009431DE" w:rsidP="009431DE">
            <w:pPr>
              <w:rPr>
                <w:del w:id="146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47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CCRATING</w:delText>
              </w:r>
            </w:del>
          </w:p>
        </w:tc>
        <w:tc>
          <w:tcPr>
            <w:tcW w:w="3258" w:type="dxa"/>
            <w:hideMark/>
          </w:tcPr>
          <w:p w14:paraId="6E8A03C6" w14:textId="097CBF6B" w:rsidR="009431DE" w:rsidRPr="009431DE" w:rsidDel="007573F7" w:rsidRDefault="009431DE" w:rsidP="009431DE">
            <w:pPr>
              <w:rPr>
                <w:del w:id="148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  <w:del w:id="149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delText>CCRATING Continuous Current Rating of the switch in Amps</w:delText>
              </w:r>
            </w:del>
          </w:p>
        </w:tc>
      </w:tr>
      <w:tr w:rsidR="005274F8" w:rsidRPr="009431DE" w:rsidDel="007573F7" w14:paraId="07DE54B7" w14:textId="4B70A005" w:rsidTr="005274F8">
        <w:trPr>
          <w:trHeight w:val="765"/>
          <w:del w:id="150" w:author="GARETH THOMPSON" w:date="2014-02-21T19:28:00Z"/>
        </w:trPr>
        <w:tc>
          <w:tcPr>
            <w:tcW w:w="890" w:type="dxa"/>
            <w:noWrap/>
            <w:hideMark/>
          </w:tcPr>
          <w:p w14:paraId="38019FE1" w14:textId="42EC2796" w:rsidR="009431DE" w:rsidRPr="009431DE" w:rsidDel="007573F7" w:rsidRDefault="009431DE" w:rsidP="009431DE">
            <w:pPr>
              <w:jc w:val="center"/>
              <w:rPr>
                <w:del w:id="151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315F4A77" w14:textId="310D2387" w:rsidR="009431DE" w:rsidRPr="009431DE" w:rsidDel="007573F7" w:rsidRDefault="009431DE" w:rsidP="009431DE">
            <w:pPr>
              <w:rPr>
                <w:del w:id="152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53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2FB874E6" w14:textId="31DF73F3" w:rsidR="009431DE" w:rsidRPr="009431DE" w:rsidDel="007573F7" w:rsidRDefault="009431DE" w:rsidP="009431DE">
            <w:pPr>
              <w:rPr>
                <w:del w:id="154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55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EXTERNAL_OPERATOR_CD</w:delText>
              </w:r>
            </w:del>
          </w:p>
        </w:tc>
        <w:tc>
          <w:tcPr>
            <w:tcW w:w="2070" w:type="dxa"/>
            <w:hideMark/>
          </w:tcPr>
          <w:p w14:paraId="526961D6" w14:textId="354B3EE8" w:rsidR="009431DE" w:rsidRPr="009431DE" w:rsidDel="007573F7" w:rsidRDefault="009431DE" w:rsidP="009431DE">
            <w:pPr>
              <w:rPr>
                <w:del w:id="156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57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EXTERNALOPERAOTRCODE</w:delText>
              </w:r>
            </w:del>
          </w:p>
        </w:tc>
        <w:tc>
          <w:tcPr>
            <w:tcW w:w="3258" w:type="dxa"/>
            <w:hideMark/>
          </w:tcPr>
          <w:p w14:paraId="2FDB371E" w14:textId="7D128B22" w:rsidR="009431DE" w:rsidRPr="009431DE" w:rsidDel="007573F7" w:rsidRDefault="009431DE" w:rsidP="009431DE">
            <w:pPr>
              <w:rPr>
                <w:del w:id="158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  <w:del w:id="159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delText>EXTERNAL OPERATOR Denote whether this device has an external switch operator</w:delText>
              </w:r>
            </w:del>
          </w:p>
        </w:tc>
      </w:tr>
      <w:tr w:rsidR="005274F8" w:rsidRPr="009431DE" w:rsidDel="007573F7" w14:paraId="66B09201" w14:textId="01003704" w:rsidTr="005274F8">
        <w:trPr>
          <w:trHeight w:val="465"/>
          <w:del w:id="160" w:author="GARETH THOMPSON" w:date="2014-02-21T19:28:00Z"/>
        </w:trPr>
        <w:tc>
          <w:tcPr>
            <w:tcW w:w="890" w:type="dxa"/>
            <w:noWrap/>
            <w:hideMark/>
          </w:tcPr>
          <w:p w14:paraId="7764A9A6" w14:textId="3AB7C5A5" w:rsidR="009431DE" w:rsidRPr="009431DE" w:rsidDel="007573F7" w:rsidRDefault="009431DE" w:rsidP="009431DE">
            <w:pPr>
              <w:jc w:val="center"/>
              <w:rPr>
                <w:del w:id="161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6BCD35D8" w14:textId="4C808849" w:rsidR="009431DE" w:rsidRPr="009431DE" w:rsidDel="007573F7" w:rsidRDefault="009431DE" w:rsidP="009431DE">
            <w:pPr>
              <w:rPr>
                <w:del w:id="162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63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3A979914" w14:textId="698C13E4" w:rsidR="009431DE" w:rsidRPr="009431DE" w:rsidDel="007573F7" w:rsidRDefault="009431DE" w:rsidP="009431DE">
            <w:pPr>
              <w:rPr>
                <w:del w:id="164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65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FAULT_INDICATOR_INSTALL_YEAR</w:delText>
              </w:r>
            </w:del>
          </w:p>
        </w:tc>
        <w:tc>
          <w:tcPr>
            <w:tcW w:w="2070" w:type="dxa"/>
            <w:hideMark/>
          </w:tcPr>
          <w:p w14:paraId="64D8669C" w14:textId="6FDFA23C" w:rsidR="009431DE" w:rsidRPr="009431DE" w:rsidDel="007573F7" w:rsidRDefault="009431DE" w:rsidP="009431DE">
            <w:pPr>
              <w:rPr>
                <w:del w:id="166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67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FAULTINDICATORYEARINST</w:delText>
              </w:r>
            </w:del>
          </w:p>
        </w:tc>
        <w:tc>
          <w:tcPr>
            <w:tcW w:w="3258" w:type="dxa"/>
            <w:hideMark/>
          </w:tcPr>
          <w:p w14:paraId="5CE56069" w14:textId="715FBDC6" w:rsidR="009431DE" w:rsidRPr="009431DE" w:rsidDel="007573F7" w:rsidRDefault="009431DE" w:rsidP="009431DE">
            <w:pPr>
              <w:rPr>
                <w:del w:id="168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</w:tr>
      <w:tr w:rsidR="005274F8" w:rsidRPr="009431DE" w:rsidDel="007573F7" w14:paraId="7F28079F" w14:textId="2237C3FB" w:rsidTr="005274F8">
        <w:trPr>
          <w:trHeight w:val="765"/>
          <w:del w:id="169" w:author="GARETH THOMPSON" w:date="2014-02-21T19:28:00Z"/>
        </w:trPr>
        <w:tc>
          <w:tcPr>
            <w:tcW w:w="890" w:type="dxa"/>
            <w:noWrap/>
            <w:hideMark/>
          </w:tcPr>
          <w:p w14:paraId="1EDE25DA" w14:textId="004B3F17" w:rsidR="009431DE" w:rsidRPr="009431DE" w:rsidDel="007573F7" w:rsidRDefault="009431DE" w:rsidP="009431DE">
            <w:pPr>
              <w:jc w:val="center"/>
              <w:rPr>
                <w:del w:id="170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4B5EEED7" w14:textId="2127F925" w:rsidR="009431DE" w:rsidRPr="009431DE" w:rsidDel="007573F7" w:rsidRDefault="009431DE" w:rsidP="009431DE">
            <w:pPr>
              <w:rPr>
                <w:del w:id="171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72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13FD955C" w14:textId="7A8C3566" w:rsidR="009431DE" w:rsidRPr="009431DE" w:rsidDel="007573F7" w:rsidRDefault="009431DE" w:rsidP="009431DE">
            <w:pPr>
              <w:rPr>
                <w:del w:id="173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74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GRD_MIN_TO_CT</w:delText>
              </w:r>
            </w:del>
          </w:p>
        </w:tc>
        <w:tc>
          <w:tcPr>
            <w:tcW w:w="2070" w:type="dxa"/>
            <w:hideMark/>
          </w:tcPr>
          <w:p w14:paraId="0257A971" w14:textId="6C9AE108" w:rsidR="009431DE" w:rsidRPr="009431DE" w:rsidDel="007573F7" w:rsidRDefault="009431DE" w:rsidP="009431DE">
            <w:pPr>
              <w:rPr>
                <w:del w:id="175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76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GRDMINTOCT</w:delText>
              </w:r>
            </w:del>
          </w:p>
        </w:tc>
        <w:tc>
          <w:tcPr>
            <w:tcW w:w="3258" w:type="dxa"/>
            <w:hideMark/>
          </w:tcPr>
          <w:p w14:paraId="780BFE4F" w14:textId="06F93A21" w:rsidR="009431DE" w:rsidRPr="009431DE" w:rsidDel="007573F7" w:rsidRDefault="009431DE" w:rsidP="009431DE">
            <w:pPr>
              <w:rPr>
                <w:del w:id="177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  <w:del w:id="178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delText>GMIN If Sectionalizing=YES, Ground minimum actuating current</w:delText>
              </w:r>
            </w:del>
          </w:p>
        </w:tc>
      </w:tr>
      <w:tr w:rsidR="005274F8" w:rsidRPr="009431DE" w:rsidDel="007573F7" w14:paraId="147A7296" w14:textId="26080F74" w:rsidTr="005274F8">
        <w:trPr>
          <w:trHeight w:val="300"/>
          <w:del w:id="179" w:author="GARETH THOMPSON" w:date="2014-02-21T19:28:00Z"/>
        </w:trPr>
        <w:tc>
          <w:tcPr>
            <w:tcW w:w="890" w:type="dxa"/>
            <w:noWrap/>
            <w:hideMark/>
          </w:tcPr>
          <w:p w14:paraId="3DB95752" w14:textId="50662C4E" w:rsidR="009431DE" w:rsidRPr="009431DE" w:rsidDel="007573F7" w:rsidRDefault="009431DE" w:rsidP="009431DE">
            <w:pPr>
              <w:jc w:val="center"/>
              <w:rPr>
                <w:del w:id="180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0A57C8AC" w14:textId="7A761AC8" w:rsidR="009431DE" w:rsidRPr="009431DE" w:rsidDel="007573F7" w:rsidRDefault="009431DE" w:rsidP="009431DE">
            <w:pPr>
              <w:rPr>
                <w:del w:id="181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82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64BA26D4" w14:textId="1A46B77F" w:rsidR="009431DE" w:rsidRPr="009431DE" w:rsidDel="007573F7" w:rsidRDefault="009431DE" w:rsidP="009431DE">
            <w:pPr>
              <w:rPr>
                <w:del w:id="183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84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INSTALL_YR</w:delText>
              </w:r>
            </w:del>
          </w:p>
        </w:tc>
        <w:tc>
          <w:tcPr>
            <w:tcW w:w="2070" w:type="dxa"/>
            <w:hideMark/>
          </w:tcPr>
          <w:p w14:paraId="547083A2" w14:textId="0D6C7B6C" w:rsidR="009431DE" w:rsidRPr="009431DE" w:rsidDel="007573F7" w:rsidRDefault="009431DE" w:rsidP="009431DE">
            <w:pPr>
              <w:rPr>
                <w:del w:id="185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86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INSTALLATIONDATE</w:delText>
              </w:r>
            </w:del>
          </w:p>
        </w:tc>
        <w:tc>
          <w:tcPr>
            <w:tcW w:w="3258" w:type="dxa"/>
            <w:hideMark/>
          </w:tcPr>
          <w:p w14:paraId="7B76B7E9" w14:textId="15C79E14" w:rsidR="009431DE" w:rsidRPr="009431DE" w:rsidDel="007573F7" w:rsidRDefault="009431DE" w:rsidP="009431DE">
            <w:pPr>
              <w:rPr>
                <w:del w:id="187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</w:tr>
      <w:tr w:rsidR="005274F8" w:rsidRPr="009431DE" w14:paraId="78722799" w14:textId="77777777" w:rsidTr="005274F8">
        <w:trPr>
          <w:trHeight w:val="300"/>
        </w:trPr>
        <w:tc>
          <w:tcPr>
            <w:tcW w:w="890" w:type="dxa"/>
            <w:noWrap/>
            <w:hideMark/>
          </w:tcPr>
          <w:p w14:paraId="388AB198" w14:textId="77777777" w:rsidR="009431DE" w:rsidRPr="009431DE" w:rsidRDefault="009431DE" w:rsidP="009431DE">
            <w:pPr>
              <w:jc w:val="center"/>
              <w:rPr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3BCBEA89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SWITCH</w:t>
            </w:r>
          </w:p>
        </w:tc>
        <w:tc>
          <w:tcPr>
            <w:tcW w:w="2070" w:type="dxa"/>
            <w:hideMark/>
          </w:tcPr>
          <w:p w14:paraId="18F16D34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red"/>
              </w:rPr>
              <w:t>JOB_#</w:t>
            </w:r>
          </w:p>
        </w:tc>
        <w:tc>
          <w:tcPr>
            <w:tcW w:w="2070" w:type="dxa"/>
            <w:hideMark/>
          </w:tcPr>
          <w:p w14:paraId="00F718CB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INSTALLJOBNUMBER</w:t>
            </w:r>
          </w:p>
        </w:tc>
        <w:tc>
          <w:tcPr>
            <w:tcW w:w="3258" w:type="dxa"/>
            <w:hideMark/>
          </w:tcPr>
          <w:p w14:paraId="227EE05D" w14:textId="68647BAD" w:rsidR="009431DE" w:rsidRPr="009431DE" w:rsidRDefault="00156C62" w:rsidP="009431DE">
            <w:pPr>
              <w:rPr>
                <w:rFonts w:asciiTheme="majorHAnsi" w:eastAsia="Times New Roman" w:hAnsiTheme="majorHAnsi" w:cs="Times New Roman"/>
                <w:color w:val="FF0000"/>
                <w:sz w:val="16"/>
                <w:szCs w:val="16"/>
              </w:rPr>
            </w:pPr>
            <w:ins w:id="188" w:author="GARETH THOMPSON" w:date="2014-02-21T19:25:00Z">
              <w:r>
                <w:rPr>
                  <w:rFonts w:asciiTheme="majorHAnsi" w:eastAsia="Times New Roman" w:hAnsiTheme="majorHAnsi" w:cs="Times New Roman"/>
                  <w:color w:val="FF0000"/>
                  <w:sz w:val="16"/>
                  <w:szCs w:val="16"/>
                </w:rPr>
                <w:t>This field is not needed.</w:t>
              </w:r>
            </w:ins>
          </w:p>
        </w:tc>
      </w:tr>
      <w:tr w:rsidR="005274F8" w:rsidRPr="009431DE" w:rsidDel="007573F7" w14:paraId="490015C3" w14:textId="7715592C" w:rsidTr="005274F8">
        <w:trPr>
          <w:trHeight w:val="1020"/>
          <w:del w:id="189" w:author="GARETH THOMPSON" w:date="2014-02-21T19:28:00Z"/>
        </w:trPr>
        <w:tc>
          <w:tcPr>
            <w:tcW w:w="890" w:type="dxa"/>
            <w:noWrap/>
            <w:hideMark/>
          </w:tcPr>
          <w:p w14:paraId="4E661FCA" w14:textId="1E4592BC" w:rsidR="009431DE" w:rsidRPr="009431DE" w:rsidDel="007573F7" w:rsidRDefault="009431DE" w:rsidP="009431DE">
            <w:pPr>
              <w:jc w:val="center"/>
              <w:rPr>
                <w:del w:id="190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3EDE6CB6" w14:textId="1B4D4E2C" w:rsidR="009431DE" w:rsidRPr="009431DE" w:rsidDel="007573F7" w:rsidRDefault="009431DE" w:rsidP="009431DE">
            <w:pPr>
              <w:rPr>
                <w:del w:id="191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92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75FD6445" w14:textId="02A1FC82" w:rsidR="009431DE" w:rsidRPr="009431DE" w:rsidDel="007573F7" w:rsidRDefault="009431DE" w:rsidP="009431DE">
            <w:pPr>
              <w:rPr>
                <w:del w:id="193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94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LOCKOUT_#</w:delText>
              </w:r>
            </w:del>
          </w:p>
        </w:tc>
        <w:tc>
          <w:tcPr>
            <w:tcW w:w="2070" w:type="dxa"/>
            <w:hideMark/>
          </w:tcPr>
          <w:p w14:paraId="14FCA953" w14:textId="69AAD445" w:rsidR="009431DE" w:rsidRPr="009431DE" w:rsidDel="007573F7" w:rsidRDefault="009431DE" w:rsidP="009431DE">
            <w:pPr>
              <w:rPr>
                <w:del w:id="195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196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LOCKOUTOPS</w:delText>
              </w:r>
            </w:del>
          </w:p>
        </w:tc>
        <w:tc>
          <w:tcPr>
            <w:tcW w:w="3258" w:type="dxa"/>
            <w:hideMark/>
          </w:tcPr>
          <w:p w14:paraId="3BF88B2D" w14:textId="27014734" w:rsidR="009431DE" w:rsidRPr="009431DE" w:rsidDel="007573F7" w:rsidRDefault="009431DE" w:rsidP="009431DE">
            <w:pPr>
              <w:rPr>
                <w:del w:id="197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  <w:del w:id="198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delText>COUNT TO LOCKOUT If Sectionalizing=YES, Number of counts before lockout (LOCKOUT _#)</w:delText>
              </w:r>
            </w:del>
          </w:p>
        </w:tc>
      </w:tr>
      <w:tr w:rsidR="005274F8" w:rsidRPr="009431DE" w:rsidDel="007573F7" w14:paraId="09120901" w14:textId="726ECD36" w:rsidTr="005274F8">
        <w:trPr>
          <w:trHeight w:val="300"/>
          <w:del w:id="199" w:author="GARETH THOMPSON" w:date="2014-02-21T19:28:00Z"/>
        </w:trPr>
        <w:tc>
          <w:tcPr>
            <w:tcW w:w="890" w:type="dxa"/>
            <w:noWrap/>
            <w:hideMark/>
          </w:tcPr>
          <w:p w14:paraId="234FC092" w14:textId="090AF189" w:rsidR="009431DE" w:rsidRPr="009431DE" w:rsidDel="007573F7" w:rsidRDefault="009431DE" w:rsidP="009431DE">
            <w:pPr>
              <w:jc w:val="center"/>
              <w:rPr>
                <w:del w:id="200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459B55A4" w14:textId="634C1517" w:rsidR="009431DE" w:rsidRPr="009431DE" w:rsidDel="007573F7" w:rsidRDefault="009431DE" w:rsidP="009431DE">
            <w:pPr>
              <w:rPr>
                <w:del w:id="201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02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73313BAF" w14:textId="296B5E7E" w:rsidR="009431DE" w:rsidRPr="009431DE" w:rsidDel="007573F7" w:rsidRDefault="009431DE" w:rsidP="009431DE">
            <w:pPr>
              <w:rPr>
                <w:del w:id="203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04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MANF_CD</w:delText>
              </w:r>
            </w:del>
          </w:p>
        </w:tc>
        <w:tc>
          <w:tcPr>
            <w:tcW w:w="2070" w:type="dxa"/>
            <w:hideMark/>
          </w:tcPr>
          <w:p w14:paraId="42CB90E0" w14:textId="13AABD8B" w:rsidR="009431DE" w:rsidRPr="009431DE" w:rsidDel="007573F7" w:rsidRDefault="009431DE" w:rsidP="009431DE">
            <w:pPr>
              <w:rPr>
                <w:del w:id="205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06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MANUFACTURER</w:delText>
              </w:r>
            </w:del>
          </w:p>
        </w:tc>
        <w:tc>
          <w:tcPr>
            <w:tcW w:w="3258" w:type="dxa"/>
            <w:hideMark/>
          </w:tcPr>
          <w:p w14:paraId="1681B539" w14:textId="183633D2" w:rsidR="009431DE" w:rsidRPr="009431DE" w:rsidDel="007573F7" w:rsidRDefault="009431DE" w:rsidP="009431DE">
            <w:pPr>
              <w:rPr>
                <w:del w:id="207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</w:tr>
      <w:tr w:rsidR="005274F8" w:rsidRPr="009431DE" w:rsidDel="007573F7" w14:paraId="1F3AE1F6" w14:textId="6AE09F32" w:rsidTr="005274F8">
        <w:trPr>
          <w:trHeight w:val="300"/>
          <w:del w:id="208" w:author="GARETH THOMPSON" w:date="2014-02-21T19:28:00Z"/>
        </w:trPr>
        <w:tc>
          <w:tcPr>
            <w:tcW w:w="890" w:type="dxa"/>
            <w:noWrap/>
            <w:hideMark/>
          </w:tcPr>
          <w:p w14:paraId="13F00ECF" w14:textId="1FC38D3A" w:rsidR="009431DE" w:rsidRPr="009431DE" w:rsidDel="007573F7" w:rsidRDefault="009431DE" w:rsidP="009431DE">
            <w:pPr>
              <w:jc w:val="center"/>
              <w:rPr>
                <w:del w:id="209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7B74CB73" w14:textId="21C950E1" w:rsidR="009431DE" w:rsidRPr="009431DE" w:rsidDel="007573F7" w:rsidRDefault="009431DE" w:rsidP="009431DE">
            <w:pPr>
              <w:rPr>
                <w:del w:id="210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11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4AADFA15" w14:textId="36A5F6A3" w:rsidR="009431DE" w:rsidRPr="009431DE" w:rsidDel="007573F7" w:rsidRDefault="009431DE" w:rsidP="009431DE">
            <w:pPr>
              <w:rPr>
                <w:del w:id="212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13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MS_CD</w:delText>
              </w:r>
            </w:del>
          </w:p>
        </w:tc>
        <w:tc>
          <w:tcPr>
            <w:tcW w:w="2070" w:type="dxa"/>
            <w:hideMark/>
          </w:tcPr>
          <w:p w14:paraId="0F5FC27C" w14:textId="7533083E" w:rsidR="009431DE" w:rsidRPr="009431DE" w:rsidDel="007573F7" w:rsidRDefault="009431DE" w:rsidP="009431DE">
            <w:pPr>
              <w:rPr>
                <w:del w:id="214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15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MATERIALCODE</w:delText>
              </w:r>
            </w:del>
          </w:p>
        </w:tc>
        <w:tc>
          <w:tcPr>
            <w:tcW w:w="3258" w:type="dxa"/>
            <w:hideMark/>
          </w:tcPr>
          <w:p w14:paraId="67B4D421" w14:textId="41D0307A" w:rsidR="009431DE" w:rsidRPr="009431DE" w:rsidDel="007573F7" w:rsidRDefault="009431DE" w:rsidP="009431DE">
            <w:pPr>
              <w:rPr>
                <w:del w:id="216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</w:tr>
      <w:tr w:rsidR="005274F8" w:rsidRPr="009431DE" w14:paraId="442F3954" w14:textId="77777777" w:rsidTr="005274F8">
        <w:trPr>
          <w:trHeight w:val="300"/>
        </w:trPr>
        <w:tc>
          <w:tcPr>
            <w:tcW w:w="890" w:type="dxa"/>
            <w:noWrap/>
            <w:hideMark/>
          </w:tcPr>
          <w:p w14:paraId="30FB6A64" w14:textId="77777777" w:rsidR="009431DE" w:rsidRPr="009431DE" w:rsidRDefault="009431DE" w:rsidP="009431DE">
            <w:pPr>
              <w:jc w:val="center"/>
              <w:rPr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382D57DE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SWITCH</w:t>
            </w:r>
          </w:p>
        </w:tc>
        <w:tc>
          <w:tcPr>
            <w:tcW w:w="2070" w:type="dxa"/>
            <w:hideMark/>
          </w:tcPr>
          <w:p w14:paraId="3E90BBD0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  <w:t>CONTROL_SERIAL_#</w:t>
            </w:r>
          </w:p>
        </w:tc>
        <w:tc>
          <w:tcPr>
            <w:tcW w:w="2070" w:type="dxa"/>
            <w:hideMark/>
          </w:tcPr>
          <w:p w14:paraId="5181DE12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  <w:t>Not in GIS</w:t>
            </w:r>
          </w:p>
        </w:tc>
        <w:tc>
          <w:tcPr>
            <w:tcW w:w="3258" w:type="dxa"/>
            <w:hideMark/>
          </w:tcPr>
          <w:p w14:paraId="7E314BA0" w14:textId="514834D0" w:rsidR="009431DE" w:rsidRPr="009431DE" w:rsidRDefault="00156C62" w:rsidP="009431DE">
            <w:pPr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ins w:id="217" w:author="GARETH THOMPSON" w:date="2014-02-21T19:25:00Z">
              <w:r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t>This field is needed and is listed in the spreadsheet.</w:t>
              </w:r>
            </w:ins>
          </w:p>
        </w:tc>
      </w:tr>
      <w:tr w:rsidR="005274F8" w:rsidRPr="009431DE" w14:paraId="340E245C" w14:textId="77777777" w:rsidTr="005274F8">
        <w:trPr>
          <w:trHeight w:val="300"/>
        </w:trPr>
        <w:tc>
          <w:tcPr>
            <w:tcW w:w="890" w:type="dxa"/>
            <w:noWrap/>
            <w:hideMark/>
          </w:tcPr>
          <w:p w14:paraId="62B71D43" w14:textId="77777777" w:rsidR="009431DE" w:rsidRPr="009431DE" w:rsidRDefault="009431DE" w:rsidP="009431DE">
            <w:pPr>
              <w:jc w:val="center"/>
              <w:rPr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25EA73B3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SWITCH</w:t>
            </w:r>
          </w:p>
        </w:tc>
        <w:tc>
          <w:tcPr>
            <w:tcW w:w="2070" w:type="dxa"/>
            <w:hideMark/>
          </w:tcPr>
          <w:p w14:paraId="2E656422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  <w:t>FIRMWARE_VERSION</w:t>
            </w:r>
          </w:p>
        </w:tc>
        <w:tc>
          <w:tcPr>
            <w:tcW w:w="2070" w:type="dxa"/>
            <w:hideMark/>
          </w:tcPr>
          <w:p w14:paraId="02BF387C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  <w:t>Not in GIS</w:t>
            </w:r>
          </w:p>
        </w:tc>
        <w:tc>
          <w:tcPr>
            <w:tcW w:w="3258" w:type="dxa"/>
            <w:hideMark/>
          </w:tcPr>
          <w:p w14:paraId="7CE68F23" w14:textId="35B89555" w:rsidR="009431DE" w:rsidRPr="009431DE" w:rsidRDefault="00156C62" w:rsidP="009431DE">
            <w:pPr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ins w:id="218" w:author="GARETH THOMPSON" w:date="2014-02-21T19:27:00Z">
              <w:r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t>This field is needed and is listed in the spreadsheet.</w:t>
              </w:r>
            </w:ins>
          </w:p>
        </w:tc>
      </w:tr>
      <w:tr w:rsidR="005274F8" w:rsidRPr="009431DE" w14:paraId="123E3B2B" w14:textId="77777777" w:rsidTr="005274F8">
        <w:trPr>
          <w:trHeight w:val="300"/>
        </w:trPr>
        <w:tc>
          <w:tcPr>
            <w:tcW w:w="890" w:type="dxa"/>
            <w:noWrap/>
            <w:hideMark/>
          </w:tcPr>
          <w:p w14:paraId="1D95A488" w14:textId="77777777" w:rsidR="009431DE" w:rsidRPr="009431DE" w:rsidRDefault="009431DE" w:rsidP="009431DE">
            <w:pPr>
              <w:jc w:val="center"/>
              <w:rPr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10D5B759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SWITCH</w:t>
            </w:r>
          </w:p>
        </w:tc>
        <w:tc>
          <w:tcPr>
            <w:tcW w:w="2070" w:type="dxa"/>
            <w:hideMark/>
          </w:tcPr>
          <w:p w14:paraId="71E77ED0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  <w:t>SOFTWARE_VERSION</w:t>
            </w:r>
          </w:p>
        </w:tc>
        <w:tc>
          <w:tcPr>
            <w:tcW w:w="2070" w:type="dxa"/>
            <w:hideMark/>
          </w:tcPr>
          <w:p w14:paraId="58F8D537" w14:textId="77777777" w:rsidR="009431DE" w:rsidRPr="009431DE" w:rsidRDefault="009431DE" w:rsidP="009431DE">
            <w:pP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</w:pPr>
            <w:r w:rsidRPr="009431DE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  <w:highlight w:val="yellow"/>
              </w:rPr>
              <w:t>Not in GIS</w:t>
            </w:r>
          </w:p>
        </w:tc>
        <w:tc>
          <w:tcPr>
            <w:tcW w:w="3258" w:type="dxa"/>
            <w:hideMark/>
          </w:tcPr>
          <w:p w14:paraId="5D188F4C" w14:textId="0545B0D4" w:rsidR="009431DE" w:rsidRPr="009431DE" w:rsidRDefault="00156C62" w:rsidP="009431DE">
            <w:pPr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ins w:id="219" w:author="GARETH THOMPSON" w:date="2014-02-21T19:27:00Z">
              <w:r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t>This field is needed and is listed in the spreadsheet.</w:t>
              </w:r>
            </w:ins>
          </w:p>
        </w:tc>
      </w:tr>
      <w:tr w:rsidR="005274F8" w:rsidRPr="009431DE" w:rsidDel="007573F7" w14:paraId="0B9F494F" w14:textId="125C2E92" w:rsidTr="005274F8">
        <w:trPr>
          <w:trHeight w:val="765"/>
          <w:del w:id="220" w:author="GARETH THOMPSON" w:date="2014-02-21T19:28:00Z"/>
        </w:trPr>
        <w:tc>
          <w:tcPr>
            <w:tcW w:w="890" w:type="dxa"/>
            <w:noWrap/>
            <w:hideMark/>
          </w:tcPr>
          <w:p w14:paraId="78708AF4" w14:textId="46482A10" w:rsidR="009431DE" w:rsidRPr="009431DE" w:rsidDel="007573F7" w:rsidRDefault="009431DE" w:rsidP="009431DE">
            <w:pPr>
              <w:jc w:val="center"/>
              <w:rPr>
                <w:del w:id="221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108FA489" w14:textId="0069A1B0" w:rsidR="009431DE" w:rsidRPr="009431DE" w:rsidDel="007573F7" w:rsidRDefault="009431DE" w:rsidP="009431DE">
            <w:pPr>
              <w:rPr>
                <w:del w:id="222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23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71A7D2D7" w14:textId="30F8DAAF" w:rsidR="009431DE" w:rsidRPr="009431DE" w:rsidDel="007573F7" w:rsidRDefault="009431DE" w:rsidP="009431DE">
            <w:pPr>
              <w:rPr>
                <w:del w:id="224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25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PC_MIN_TO_CT</w:delText>
              </w:r>
            </w:del>
          </w:p>
        </w:tc>
        <w:tc>
          <w:tcPr>
            <w:tcW w:w="2070" w:type="dxa"/>
            <w:hideMark/>
          </w:tcPr>
          <w:p w14:paraId="4E506F5A" w14:textId="17C64190" w:rsidR="009431DE" w:rsidRPr="009431DE" w:rsidDel="007573F7" w:rsidRDefault="009431DE" w:rsidP="009431DE">
            <w:pPr>
              <w:rPr>
                <w:del w:id="226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27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PCMINTOCT</w:delText>
              </w:r>
            </w:del>
          </w:p>
        </w:tc>
        <w:tc>
          <w:tcPr>
            <w:tcW w:w="3258" w:type="dxa"/>
            <w:hideMark/>
          </w:tcPr>
          <w:p w14:paraId="7ECCA33D" w14:textId="14B22C5A" w:rsidR="009431DE" w:rsidRPr="009431DE" w:rsidDel="007573F7" w:rsidRDefault="009431DE" w:rsidP="009431DE">
            <w:pPr>
              <w:rPr>
                <w:del w:id="228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  <w:del w:id="229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delText>PMIN If Sectionalizing=YES, Phase minimum actuating current (MIN_PC_TO_CT)</w:delText>
              </w:r>
            </w:del>
          </w:p>
        </w:tc>
      </w:tr>
      <w:tr w:rsidR="005274F8" w:rsidRPr="009431DE" w:rsidDel="007573F7" w14:paraId="14D18511" w14:textId="2DF8C9A9" w:rsidTr="005274F8">
        <w:trPr>
          <w:trHeight w:val="1020"/>
          <w:del w:id="230" w:author="GARETH THOMPSON" w:date="2014-02-21T19:28:00Z"/>
        </w:trPr>
        <w:tc>
          <w:tcPr>
            <w:tcW w:w="890" w:type="dxa"/>
            <w:noWrap/>
            <w:hideMark/>
          </w:tcPr>
          <w:p w14:paraId="78CC0FC5" w14:textId="75736184" w:rsidR="009431DE" w:rsidRPr="009431DE" w:rsidDel="007573F7" w:rsidRDefault="009431DE" w:rsidP="009431DE">
            <w:pPr>
              <w:jc w:val="center"/>
              <w:rPr>
                <w:del w:id="231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478601FC" w14:textId="164A7F07" w:rsidR="009431DE" w:rsidRPr="009431DE" w:rsidDel="007573F7" w:rsidRDefault="009431DE" w:rsidP="009431DE">
            <w:pPr>
              <w:rPr>
                <w:del w:id="232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33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7B06FF7A" w14:textId="3A17F0A3" w:rsidR="009431DE" w:rsidRPr="009431DE" w:rsidDel="007573F7" w:rsidRDefault="009431DE" w:rsidP="009431DE">
            <w:pPr>
              <w:rPr>
                <w:del w:id="234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35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SECTIONALIZING_FEATURE</w:delText>
              </w:r>
            </w:del>
          </w:p>
        </w:tc>
        <w:tc>
          <w:tcPr>
            <w:tcW w:w="2070" w:type="dxa"/>
            <w:hideMark/>
          </w:tcPr>
          <w:p w14:paraId="5683F0D7" w14:textId="57B7D5EC" w:rsidR="009431DE" w:rsidRPr="009431DE" w:rsidDel="007573F7" w:rsidRDefault="009431DE" w:rsidP="009431DE">
            <w:pPr>
              <w:rPr>
                <w:del w:id="236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37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SECTIONALIZINGFEATURE</w:delText>
              </w:r>
            </w:del>
          </w:p>
        </w:tc>
        <w:tc>
          <w:tcPr>
            <w:tcW w:w="3258" w:type="dxa"/>
            <w:hideMark/>
          </w:tcPr>
          <w:p w14:paraId="1EBB5C52" w14:textId="41F9FA01" w:rsidR="009431DE" w:rsidRPr="009431DE" w:rsidDel="007573F7" w:rsidRDefault="009431DE" w:rsidP="009431DE">
            <w:pPr>
              <w:rPr>
                <w:del w:id="238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  <w:del w:id="239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sz w:val="16"/>
                  <w:szCs w:val="16"/>
                </w:rPr>
                <w:delText>SECTIONALIZING? If switch is SCADAMate, is sectionionalizing feature cut-in or cut-out.</w:delText>
              </w:r>
            </w:del>
          </w:p>
        </w:tc>
      </w:tr>
      <w:tr w:rsidR="005274F8" w:rsidRPr="009431DE" w:rsidDel="007573F7" w14:paraId="077A7316" w14:textId="170D33C3" w:rsidTr="005274F8">
        <w:trPr>
          <w:trHeight w:val="300"/>
          <w:del w:id="240" w:author="GARETH THOMPSON" w:date="2014-02-21T19:28:00Z"/>
        </w:trPr>
        <w:tc>
          <w:tcPr>
            <w:tcW w:w="890" w:type="dxa"/>
            <w:noWrap/>
            <w:hideMark/>
          </w:tcPr>
          <w:p w14:paraId="44EA9765" w14:textId="3C5D354E" w:rsidR="009431DE" w:rsidRPr="009431DE" w:rsidDel="007573F7" w:rsidRDefault="009431DE" w:rsidP="009431DE">
            <w:pPr>
              <w:jc w:val="center"/>
              <w:rPr>
                <w:del w:id="241" w:author="GARETH THOMPSON" w:date="2014-02-21T19:28:00Z"/>
                <w:rFonts w:asciiTheme="majorHAnsi" w:eastAsia="Times New Roman" w:hAnsiTheme="majorHAnsi" w:cs="Courier New"/>
                <w:sz w:val="16"/>
                <w:szCs w:val="16"/>
              </w:rPr>
            </w:pPr>
          </w:p>
        </w:tc>
        <w:tc>
          <w:tcPr>
            <w:tcW w:w="1288" w:type="dxa"/>
            <w:noWrap/>
            <w:hideMark/>
          </w:tcPr>
          <w:p w14:paraId="76BEDCB3" w14:textId="59223F80" w:rsidR="009431DE" w:rsidRPr="009431DE" w:rsidDel="007573F7" w:rsidRDefault="009431DE" w:rsidP="009431DE">
            <w:pPr>
              <w:rPr>
                <w:del w:id="242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43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2070" w:type="dxa"/>
            <w:hideMark/>
          </w:tcPr>
          <w:p w14:paraId="1325A528" w14:textId="7CE2F3CF" w:rsidR="009431DE" w:rsidRPr="009431DE" w:rsidDel="007573F7" w:rsidRDefault="009431DE" w:rsidP="009431DE">
            <w:pPr>
              <w:rPr>
                <w:del w:id="244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45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MANF_YR</w:delText>
              </w:r>
            </w:del>
          </w:p>
        </w:tc>
        <w:tc>
          <w:tcPr>
            <w:tcW w:w="2070" w:type="dxa"/>
            <w:hideMark/>
          </w:tcPr>
          <w:p w14:paraId="263DB930" w14:textId="693C7683" w:rsidR="009431DE" w:rsidRPr="009431DE" w:rsidDel="007573F7" w:rsidRDefault="009431DE" w:rsidP="009431DE">
            <w:pPr>
              <w:rPr>
                <w:del w:id="246" w:author="GARETH THOMPSON" w:date="2014-02-21T19:28:00Z"/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del w:id="247" w:author="GARETH THOMPSON" w:date="2014-02-21T19:28:00Z">
              <w:r w:rsidRPr="009431DE" w:rsidDel="007573F7">
                <w:rPr>
                  <w:rFonts w:asciiTheme="majorHAnsi" w:eastAsia="Times New Roman" w:hAnsiTheme="majorHAnsi" w:cs="Times New Roman"/>
                  <w:color w:val="000000"/>
                  <w:sz w:val="16"/>
                  <w:szCs w:val="16"/>
                </w:rPr>
                <w:delText>YEARMANUFACTURED</w:delText>
              </w:r>
            </w:del>
          </w:p>
        </w:tc>
        <w:tc>
          <w:tcPr>
            <w:tcW w:w="3258" w:type="dxa"/>
            <w:hideMark/>
          </w:tcPr>
          <w:p w14:paraId="28F62F1F" w14:textId="4F9B620C" w:rsidR="009431DE" w:rsidRPr="009431DE" w:rsidDel="007573F7" w:rsidRDefault="009431DE" w:rsidP="009431DE">
            <w:pPr>
              <w:rPr>
                <w:del w:id="248" w:author="GARETH THOMPSON" w:date="2014-02-21T19:28:00Z"/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</w:tr>
    </w:tbl>
    <w:p w14:paraId="7F9DB6A8" w14:textId="77777777" w:rsidR="007D4E7E" w:rsidRDefault="007D4E7E"/>
    <w:p w14:paraId="6075368D" w14:textId="77777777" w:rsidR="007D4E7E" w:rsidRPr="00F2544E" w:rsidRDefault="005274F8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>Yellow highlights</w:t>
      </w:r>
    </w:p>
    <w:p w14:paraId="0BBAB23E" w14:textId="77777777" w:rsidR="005274F8" w:rsidRPr="00F2544E" w:rsidRDefault="005274F8" w:rsidP="005274F8">
      <w:pPr>
        <w:pStyle w:val="ListParagraph"/>
        <w:numPr>
          <w:ilvl w:val="0"/>
          <w:numId w:val="4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These values will no longer be stored</w:t>
      </w:r>
    </w:p>
    <w:p w14:paraId="1454A109" w14:textId="77777777" w:rsidR="005274F8" w:rsidRPr="00F2544E" w:rsidRDefault="005274F8" w:rsidP="005274F8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>Red highlights</w:t>
      </w:r>
    </w:p>
    <w:p w14:paraId="0DB285B4" w14:textId="77777777" w:rsidR="005274F8" w:rsidRPr="00F2544E" w:rsidRDefault="005274F8" w:rsidP="005274F8">
      <w:pPr>
        <w:pStyle w:val="ListParagraph"/>
        <w:numPr>
          <w:ilvl w:val="0"/>
          <w:numId w:val="4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This attribute is defined as required.</w:t>
      </w:r>
    </w:p>
    <w:p w14:paraId="14BFFD0C" w14:textId="77777777" w:rsidR="005274F8" w:rsidRDefault="005274F8" w:rsidP="005274F8"/>
    <w:p w14:paraId="245B60BF" w14:textId="77777777" w:rsidR="005274F8" w:rsidRDefault="005274F8" w:rsidP="005274F8"/>
    <w:p w14:paraId="609B3961" w14:textId="77777777" w:rsidR="005274F8" w:rsidRDefault="00C43142" w:rsidP="00C43142">
      <w:pPr>
        <w:pStyle w:val="Heading3"/>
      </w:pPr>
      <w:r>
        <w:t>Data Definitions</w:t>
      </w:r>
    </w:p>
    <w:p w14:paraId="3DF52EB5" w14:textId="77777777" w:rsidR="00C43142" w:rsidRDefault="00C43142" w:rsidP="005274F8"/>
    <w:p w14:paraId="020DA1E3" w14:textId="77777777" w:rsidR="00C43142" w:rsidRDefault="00C43142" w:rsidP="005274F8">
      <w:r>
        <w:t xml:space="preserve">The following list of attributes that have been identified as being part of Setting Maintenance Applications but </w:t>
      </w:r>
      <w:r w:rsidR="001524DC">
        <w:t>do not have</w:t>
      </w:r>
      <w:r>
        <w:t xml:space="preserve"> d</w:t>
      </w:r>
      <w:r w:rsidR="001524DC">
        <w:t xml:space="preserve">ata types and sizes </w:t>
      </w:r>
      <w:r>
        <w:t>quantified.</w:t>
      </w:r>
    </w:p>
    <w:p w14:paraId="6008238E" w14:textId="77777777" w:rsidR="00C43142" w:rsidRDefault="00C43142" w:rsidP="005274F8"/>
    <w:p w14:paraId="3348F13B" w14:textId="77777777" w:rsidR="00C43142" w:rsidDel="0066629D" w:rsidRDefault="00C43142" w:rsidP="005274F8">
      <w:pPr>
        <w:rPr>
          <w:del w:id="249" w:author="GARETH THOMPSON" w:date="2014-02-21T19:29:00Z"/>
        </w:rPr>
      </w:pPr>
      <w:del w:id="250" w:author="GARETH THOMPSON" w:date="2014-02-21T19:29:00Z">
        <w:r w:rsidDel="0066629D">
          <w:delText xml:space="preserve"> </w:delText>
        </w:r>
      </w:del>
    </w:p>
    <w:p w14:paraId="105B2B78" w14:textId="77777777" w:rsidR="007D4E7E" w:rsidRPr="00F9514B" w:rsidRDefault="007D4E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260"/>
        <w:gridCol w:w="720"/>
        <w:gridCol w:w="3708"/>
        <w:tblGridChange w:id="251">
          <w:tblGrid>
            <w:gridCol w:w="3888"/>
            <w:gridCol w:w="1260"/>
            <w:gridCol w:w="720"/>
            <w:gridCol w:w="3708"/>
          </w:tblGrid>
        </w:tblGridChange>
      </w:tblGrid>
      <w:tr w:rsidR="003A4C5E" w:rsidRPr="00F9514B" w14:paraId="20E06A4B" w14:textId="77777777" w:rsidTr="001524DC">
        <w:tc>
          <w:tcPr>
            <w:tcW w:w="3888" w:type="dxa"/>
          </w:tcPr>
          <w:p w14:paraId="149F5591" w14:textId="77777777" w:rsidR="003A4C5E" w:rsidRPr="00F9514B" w:rsidRDefault="003A4C5E">
            <w:pPr>
              <w:rPr>
                <w:b/>
                <w:sz w:val="16"/>
                <w:szCs w:val="16"/>
              </w:rPr>
            </w:pPr>
            <w:r w:rsidRPr="00F9514B">
              <w:rPr>
                <w:b/>
                <w:sz w:val="16"/>
                <w:szCs w:val="16"/>
              </w:rPr>
              <w:t>GUI Label</w:t>
            </w:r>
          </w:p>
        </w:tc>
        <w:tc>
          <w:tcPr>
            <w:tcW w:w="1260" w:type="dxa"/>
          </w:tcPr>
          <w:p w14:paraId="3FA24D47" w14:textId="77777777" w:rsidR="003A4C5E" w:rsidRPr="00F9514B" w:rsidRDefault="003A4C5E">
            <w:pPr>
              <w:rPr>
                <w:b/>
                <w:sz w:val="16"/>
                <w:szCs w:val="16"/>
              </w:rPr>
            </w:pPr>
            <w:r w:rsidRPr="00F9514B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720" w:type="dxa"/>
          </w:tcPr>
          <w:p w14:paraId="507B8013" w14:textId="77777777" w:rsidR="003A4C5E" w:rsidRPr="00F9514B" w:rsidRDefault="003A4C5E">
            <w:pPr>
              <w:rPr>
                <w:b/>
                <w:sz w:val="16"/>
                <w:szCs w:val="16"/>
              </w:rPr>
            </w:pPr>
            <w:r w:rsidRPr="00F9514B">
              <w:rPr>
                <w:b/>
                <w:sz w:val="16"/>
                <w:szCs w:val="16"/>
              </w:rPr>
              <w:t>Size</w:t>
            </w:r>
          </w:p>
        </w:tc>
        <w:tc>
          <w:tcPr>
            <w:tcW w:w="3708" w:type="dxa"/>
          </w:tcPr>
          <w:p w14:paraId="2CED263B" w14:textId="77777777" w:rsidR="003A4C5E" w:rsidRPr="00F9514B" w:rsidRDefault="003A4C5E">
            <w:pPr>
              <w:rPr>
                <w:b/>
                <w:sz w:val="16"/>
                <w:szCs w:val="16"/>
              </w:rPr>
            </w:pPr>
            <w:r w:rsidRPr="00F9514B">
              <w:rPr>
                <w:b/>
                <w:sz w:val="16"/>
                <w:szCs w:val="16"/>
              </w:rPr>
              <w:t>Validation</w:t>
            </w:r>
            <w:r w:rsidR="001524DC" w:rsidRPr="00F9514B">
              <w:rPr>
                <w:b/>
                <w:sz w:val="16"/>
                <w:szCs w:val="16"/>
              </w:rPr>
              <w:t xml:space="preserve"> Rule</w:t>
            </w:r>
          </w:p>
        </w:tc>
      </w:tr>
      <w:tr w:rsidR="003A4C5E" w:rsidRPr="00C1797A" w14:paraId="42640315" w14:textId="77777777" w:rsidTr="001524DC">
        <w:tc>
          <w:tcPr>
            <w:tcW w:w="3888" w:type="dxa"/>
          </w:tcPr>
          <w:p w14:paraId="5C5A9650" w14:textId="77777777" w:rsidR="003A4C5E" w:rsidRPr="00F9514B" w:rsidRDefault="00C62017">
            <w:pPr>
              <w:rPr>
                <w:color w:val="FF0000"/>
                <w:sz w:val="16"/>
                <w:szCs w:val="16"/>
              </w:rPr>
            </w:pPr>
            <w:r w:rsidRPr="00F9514B">
              <w:rPr>
                <w:color w:val="FF0000"/>
                <w:sz w:val="16"/>
                <w:szCs w:val="16"/>
              </w:rPr>
              <w:t>Example</w:t>
            </w:r>
          </w:p>
        </w:tc>
        <w:tc>
          <w:tcPr>
            <w:tcW w:w="1260" w:type="dxa"/>
          </w:tcPr>
          <w:p w14:paraId="1A455774" w14:textId="77777777" w:rsidR="003A4C5E" w:rsidRPr="00F9514B" w:rsidRDefault="00C62017">
            <w:pPr>
              <w:rPr>
                <w:color w:val="FF0000"/>
                <w:sz w:val="16"/>
                <w:szCs w:val="16"/>
              </w:rPr>
            </w:pPr>
            <w:r w:rsidRPr="00F9514B">
              <w:rPr>
                <w:color w:val="FF0000"/>
                <w:sz w:val="16"/>
                <w:szCs w:val="16"/>
              </w:rPr>
              <w:t>Number</w:t>
            </w:r>
          </w:p>
        </w:tc>
        <w:tc>
          <w:tcPr>
            <w:tcW w:w="720" w:type="dxa"/>
          </w:tcPr>
          <w:p w14:paraId="7138AF31" w14:textId="77777777" w:rsidR="003A4C5E" w:rsidRPr="00F9514B" w:rsidRDefault="00C62017">
            <w:pPr>
              <w:rPr>
                <w:color w:val="FF0000"/>
                <w:sz w:val="16"/>
                <w:szCs w:val="16"/>
              </w:rPr>
            </w:pPr>
            <w:r w:rsidRPr="00F9514B">
              <w:rPr>
                <w:color w:val="FF0000"/>
                <w:sz w:val="16"/>
                <w:szCs w:val="16"/>
              </w:rPr>
              <w:t>4,1</w:t>
            </w:r>
          </w:p>
        </w:tc>
        <w:tc>
          <w:tcPr>
            <w:tcW w:w="3708" w:type="dxa"/>
          </w:tcPr>
          <w:p w14:paraId="26A5D188" w14:textId="77777777" w:rsidR="003A4C5E" w:rsidRPr="00F9514B" w:rsidRDefault="00C62017">
            <w:pPr>
              <w:rPr>
                <w:color w:val="FF0000"/>
                <w:sz w:val="16"/>
                <w:szCs w:val="16"/>
              </w:rPr>
            </w:pPr>
            <w:r w:rsidRPr="00F9514B">
              <w:rPr>
                <w:color w:val="FF0000"/>
                <w:sz w:val="16"/>
                <w:szCs w:val="16"/>
              </w:rPr>
              <w:t>0 -&gt; 999</w:t>
            </w:r>
          </w:p>
        </w:tc>
      </w:tr>
      <w:tr w:rsidR="006B4026" w:rsidRPr="00C1797A" w14:paraId="7553F0BC" w14:textId="77777777" w:rsidTr="000C295F">
        <w:tblPrEx>
          <w:tblW w:w="0" w:type="auto"/>
          <w:tblPrExChange w:id="252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253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254" w:author="GARETH THOMPSON" w:date="2014-02-21T19:32:00Z">
              <w:tcPr>
                <w:tcW w:w="3888" w:type="dxa"/>
                <w:hideMark/>
              </w:tcPr>
            </w:tcPrChange>
          </w:tcPr>
          <w:p w14:paraId="11D70AB5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Phase Fault Detection Current Level (RMS Amps)</w:t>
            </w:r>
          </w:p>
        </w:tc>
        <w:tc>
          <w:tcPr>
            <w:tcW w:w="1260" w:type="dxa"/>
            <w:noWrap/>
            <w:vAlign w:val="bottom"/>
            <w:hideMark/>
            <w:tcPrChange w:id="255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01C27F93" w14:textId="532B20DB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256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257" w:author="GARETH THOMPSON" w:date="2014-02-21T19:32:00Z">
              <w:tcPr>
                <w:tcW w:w="720" w:type="dxa"/>
                <w:hideMark/>
              </w:tcPr>
            </w:tcPrChange>
          </w:tcPr>
          <w:p w14:paraId="1DA4D843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258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58093C1C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777962E8" w14:textId="77777777" w:rsidTr="000C295F">
        <w:tblPrEx>
          <w:tblW w:w="0" w:type="auto"/>
          <w:tblPrExChange w:id="259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260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261" w:author="GARETH THOMPSON" w:date="2014-02-21T19:32:00Z">
              <w:tcPr>
                <w:tcW w:w="3888" w:type="dxa"/>
                <w:hideMark/>
              </w:tcPr>
            </w:tcPrChange>
          </w:tcPr>
          <w:p w14:paraId="30475216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Ground Fault Detection Current Level (RMS Amps)</w:t>
            </w:r>
          </w:p>
        </w:tc>
        <w:tc>
          <w:tcPr>
            <w:tcW w:w="1260" w:type="dxa"/>
            <w:noWrap/>
            <w:vAlign w:val="bottom"/>
            <w:hideMark/>
            <w:tcPrChange w:id="262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3B24DE26" w14:textId="38984E78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263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264" w:author="GARETH THOMPSON" w:date="2014-02-21T19:32:00Z">
              <w:tcPr>
                <w:tcW w:w="720" w:type="dxa"/>
                <w:hideMark/>
              </w:tcPr>
            </w:tcPrChange>
          </w:tcPr>
          <w:p w14:paraId="106B2E93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265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7AE67DEA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0456C94D" w14:textId="77777777" w:rsidTr="000C295F">
        <w:tblPrEx>
          <w:tblW w:w="0" w:type="auto"/>
          <w:tblPrExChange w:id="266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267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268" w:author="GARETH THOMPSON" w:date="2014-02-21T19:32:00Z">
              <w:tcPr>
                <w:tcW w:w="3888" w:type="dxa"/>
                <w:hideMark/>
              </w:tcPr>
            </w:tcPrChange>
          </w:tcPr>
          <w:p w14:paraId="06D44383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Phase Fault Duration Time Threshold (</w:t>
            </w: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Msecs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noWrap/>
            <w:vAlign w:val="bottom"/>
            <w:hideMark/>
            <w:tcPrChange w:id="269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182EBB5B" w14:textId="4607346D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270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271" w:author="GARETH THOMPSON" w:date="2014-02-21T19:32:00Z">
              <w:tcPr>
                <w:tcW w:w="720" w:type="dxa"/>
                <w:hideMark/>
              </w:tcPr>
            </w:tcPrChange>
          </w:tcPr>
          <w:p w14:paraId="53D63F77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272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5D4D94EA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4F8651D1" w14:textId="77777777" w:rsidTr="000C295F">
        <w:tblPrEx>
          <w:tblW w:w="0" w:type="auto"/>
          <w:tblPrExChange w:id="273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274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275" w:author="GARETH THOMPSON" w:date="2014-02-21T19:32:00Z">
              <w:tcPr>
                <w:tcW w:w="3888" w:type="dxa"/>
                <w:hideMark/>
              </w:tcPr>
            </w:tcPrChange>
          </w:tcPr>
          <w:p w14:paraId="10753EDB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Ground Fault Duration Time Threshold (</w:t>
            </w: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Msecs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noWrap/>
            <w:vAlign w:val="bottom"/>
            <w:hideMark/>
            <w:tcPrChange w:id="276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7CF90DA7" w14:textId="1D73037B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277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278" w:author="GARETH THOMPSON" w:date="2014-02-21T19:32:00Z">
              <w:tcPr>
                <w:tcW w:w="720" w:type="dxa"/>
                <w:hideMark/>
              </w:tcPr>
            </w:tcPrChange>
          </w:tcPr>
          <w:p w14:paraId="798DC569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279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4EDB5630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1B90251D" w14:textId="77777777" w:rsidTr="000C295F">
        <w:tblPrEx>
          <w:tblW w:w="0" w:type="auto"/>
          <w:tblPrExChange w:id="280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281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282" w:author="GARETH THOMPSON" w:date="2014-02-21T19:32:00Z">
              <w:tcPr>
                <w:tcW w:w="3888" w:type="dxa"/>
                <w:hideMark/>
              </w:tcPr>
            </w:tcPrChange>
          </w:tcPr>
          <w:p w14:paraId="6EFDABB8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Phase Current Inrush Restraint Time (</w:t>
            </w: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Msecs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noWrap/>
            <w:vAlign w:val="bottom"/>
            <w:hideMark/>
            <w:tcPrChange w:id="283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14B1A829" w14:textId="60593CE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284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285" w:author="GARETH THOMPSON" w:date="2014-02-21T19:32:00Z">
              <w:tcPr>
                <w:tcW w:w="720" w:type="dxa"/>
                <w:hideMark/>
              </w:tcPr>
            </w:tcPrChange>
          </w:tcPr>
          <w:p w14:paraId="7E8CD92C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286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7C747A98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0CC86AC4" w14:textId="77777777" w:rsidTr="000C295F">
        <w:tblPrEx>
          <w:tblW w:w="0" w:type="auto"/>
          <w:tblPrExChange w:id="287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288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289" w:author="GARETH THOMPSON" w:date="2014-02-21T19:32:00Z">
              <w:tcPr>
                <w:tcW w:w="3888" w:type="dxa"/>
                <w:hideMark/>
              </w:tcPr>
            </w:tcPrChange>
          </w:tcPr>
          <w:p w14:paraId="03EC81CF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Ground Current Inrush Restraint Time (</w:t>
            </w: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Msecs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noWrap/>
            <w:vAlign w:val="bottom"/>
            <w:hideMark/>
            <w:tcPrChange w:id="290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233CA57D" w14:textId="5A826519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291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292" w:author="GARETH THOMPSON" w:date="2014-02-21T19:32:00Z">
              <w:tcPr>
                <w:tcW w:w="720" w:type="dxa"/>
                <w:hideMark/>
              </w:tcPr>
            </w:tcPrChange>
          </w:tcPr>
          <w:p w14:paraId="68A5643B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293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2C0311A3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346BAF75" w14:textId="77777777" w:rsidTr="000C295F">
        <w:tblPrEx>
          <w:tblW w:w="0" w:type="auto"/>
          <w:tblPrExChange w:id="294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295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296" w:author="GARETH THOMPSON" w:date="2014-02-21T19:32:00Z">
              <w:tcPr>
                <w:tcW w:w="3888" w:type="dxa"/>
                <w:hideMark/>
              </w:tcPr>
            </w:tcPrChange>
          </w:tcPr>
          <w:p w14:paraId="7FB49ECA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Phase Current Inrush Restraint Multiplier</w:t>
            </w:r>
          </w:p>
        </w:tc>
        <w:tc>
          <w:tcPr>
            <w:tcW w:w="1260" w:type="dxa"/>
            <w:noWrap/>
            <w:vAlign w:val="bottom"/>
            <w:hideMark/>
            <w:tcPrChange w:id="297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4F3CB76C" w14:textId="576D6199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298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(10,2)</w:t>
              </w:r>
            </w:ins>
          </w:p>
        </w:tc>
        <w:tc>
          <w:tcPr>
            <w:tcW w:w="720" w:type="dxa"/>
            <w:hideMark/>
            <w:tcPrChange w:id="299" w:author="GARETH THOMPSON" w:date="2014-02-21T19:32:00Z">
              <w:tcPr>
                <w:tcW w:w="720" w:type="dxa"/>
                <w:hideMark/>
              </w:tcPr>
            </w:tcPrChange>
          </w:tcPr>
          <w:p w14:paraId="675596CE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00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59873E3E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1984BEBE" w14:textId="77777777" w:rsidTr="000C295F">
        <w:tblPrEx>
          <w:tblW w:w="0" w:type="auto"/>
          <w:tblPrExChange w:id="301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02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03" w:author="GARETH THOMPSON" w:date="2014-02-21T19:32:00Z">
              <w:tcPr>
                <w:tcW w:w="3888" w:type="dxa"/>
                <w:hideMark/>
              </w:tcPr>
            </w:tcPrChange>
          </w:tcPr>
          <w:p w14:paraId="2236FAAA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Ground Current Inrush Restraint Multiplier</w:t>
            </w:r>
          </w:p>
        </w:tc>
        <w:tc>
          <w:tcPr>
            <w:tcW w:w="1260" w:type="dxa"/>
            <w:noWrap/>
            <w:vAlign w:val="bottom"/>
            <w:hideMark/>
            <w:tcPrChange w:id="304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323B1976" w14:textId="1A460B8B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05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(10,2)</w:t>
              </w:r>
            </w:ins>
          </w:p>
        </w:tc>
        <w:tc>
          <w:tcPr>
            <w:tcW w:w="720" w:type="dxa"/>
            <w:hideMark/>
            <w:tcPrChange w:id="306" w:author="GARETH THOMPSON" w:date="2014-02-21T19:32:00Z">
              <w:tcPr>
                <w:tcW w:w="720" w:type="dxa"/>
                <w:hideMark/>
              </w:tcPr>
            </w:tcPrChange>
          </w:tcPr>
          <w:p w14:paraId="204C8535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07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329F04B7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1B5E1667" w14:textId="77777777" w:rsidTr="000C295F">
        <w:tblPrEx>
          <w:tblW w:w="0" w:type="auto"/>
          <w:tblPrExChange w:id="308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09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10" w:author="GARETH THOMPSON" w:date="2014-02-21T19:32:00Z">
              <w:tcPr>
                <w:tcW w:w="3888" w:type="dxa"/>
                <w:hideMark/>
              </w:tcPr>
            </w:tcPrChange>
          </w:tcPr>
          <w:p w14:paraId="149645D5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Sectionalizer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 xml:space="preserve"> Reset Time (seconds)</w:t>
            </w:r>
          </w:p>
        </w:tc>
        <w:tc>
          <w:tcPr>
            <w:tcW w:w="1260" w:type="dxa"/>
            <w:noWrap/>
            <w:vAlign w:val="bottom"/>
            <w:hideMark/>
            <w:tcPrChange w:id="311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6401C8CE" w14:textId="0C3588A0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12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13" w:author="GARETH THOMPSON" w:date="2014-02-21T19:32:00Z">
              <w:tcPr>
                <w:tcW w:w="720" w:type="dxa"/>
                <w:hideMark/>
              </w:tcPr>
            </w:tcPrChange>
          </w:tcPr>
          <w:p w14:paraId="33816B2A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14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06F90C6B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187ACF93" w14:textId="77777777" w:rsidTr="000C295F">
        <w:tblPrEx>
          <w:tblW w:w="0" w:type="auto"/>
          <w:tblPrExChange w:id="315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16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17" w:author="GARETH THOMPSON" w:date="2014-02-21T19:32:00Z">
              <w:tcPr>
                <w:tcW w:w="3888" w:type="dxa"/>
                <w:hideMark/>
              </w:tcPr>
            </w:tcPrChange>
          </w:tcPr>
          <w:p w14:paraId="038E235F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Successful Reclose Reset Time (seconds)</w:t>
            </w:r>
          </w:p>
        </w:tc>
        <w:tc>
          <w:tcPr>
            <w:tcW w:w="1260" w:type="dxa"/>
            <w:noWrap/>
            <w:vAlign w:val="bottom"/>
            <w:hideMark/>
            <w:tcPrChange w:id="318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7EEF9E98" w14:textId="7CC70D48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19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20" w:author="GARETH THOMPSON" w:date="2014-02-21T19:32:00Z">
              <w:tcPr>
                <w:tcW w:w="720" w:type="dxa"/>
                <w:hideMark/>
              </w:tcPr>
            </w:tcPrChange>
          </w:tcPr>
          <w:p w14:paraId="49A41811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21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373C1EEA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7625185B" w14:textId="77777777" w:rsidTr="000C295F">
        <w:tblPrEx>
          <w:tblW w:w="0" w:type="auto"/>
          <w:tblPrExChange w:id="322" w:author="GARETH THOMPSON" w:date="2014-02-21T19:32:00Z">
            <w:tblPrEx>
              <w:tblW w:w="0" w:type="auto"/>
            </w:tblPrEx>
          </w:tblPrExChange>
        </w:tblPrEx>
        <w:trPr>
          <w:trHeight w:val="465"/>
          <w:trPrChange w:id="323" w:author="GARETH THOMPSON" w:date="2014-02-21T19:32:00Z">
            <w:trPr>
              <w:trHeight w:val="465"/>
            </w:trPr>
          </w:trPrChange>
        </w:trPr>
        <w:tc>
          <w:tcPr>
            <w:tcW w:w="3888" w:type="dxa"/>
            <w:hideMark/>
            <w:tcPrChange w:id="324" w:author="GARETH THOMPSON" w:date="2014-02-21T19:32:00Z">
              <w:tcPr>
                <w:tcW w:w="3888" w:type="dxa"/>
                <w:hideMark/>
              </w:tcPr>
            </w:tcPrChange>
          </w:tcPr>
          <w:p w14:paraId="3A7A08B4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OC to Volt Loss Association Time (tenths, both feeds)</w:t>
            </w:r>
          </w:p>
        </w:tc>
        <w:tc>
          <w:tcPr>
            <w:tcW w:w="1260" w:type="dxa"/>
            <w:noWrap/>
            <w:vAlign w:val="bottom"/>
            <w:hideMark/>
            <w:tcPrChange w:id="325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76ACB41C" w14:textId="7B5574F8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26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(10,2)</w:t>
              </w:r>
            </w:ins>
          </w:p>
        </w:tc>
        <w:tc>
          <w:tcPr>
            <w:tcW w:w="720" w:type="dxa"/>
            <w:hideMark/>
            <w:tcPrChange w:id="327" w:author="GARETH THOMPSON" w:date="2014-02-21T19:32:00Z">
              <w:tcPr>
                <w:tcW w:w="720" w:type="dxa"/>
                <w:hideMark/>
              </w:tcPr>
            </w:tcPrChange>
          </w:tcPr>
          <w:p w14:paraId="5A868464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28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7591D1A8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0C588493" w14:textId="77777777" w:rsidTr="000C295F">
        <w:tblPrEx>
          <w:tblW w:w="0" w:type="auto"/>
          <w:tblPrExChange w:id="329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30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31" w:author="GARETH THOMPSON" w:date="2014-02-21T19:32:00Z">
              <w:tcPr>
                <w:tcW w:w="3888" w:type="dxa"/>
                <w:hideMark/>
              </w:tcPr>
            </w:tcPrChange>
          </w:tcPr>
          <w:p w14:paraId="082464DB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 xml:space="preserve">Fault Current before First/All </w:t>
            </w: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Vltage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Loss(</w:t>
            </w:r>
            <w:proofErr w:type="spellStart"/>
            <w:proofErr w:type="gram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es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noWrap/>
            <w:vAlign w:val="bottom"/>
            <w:hideMark/>
            <w:tcPrChange w:id="332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773DDA88" w14:textId="18754B01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33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34" w:author="GARETH THOMPSON" w:date="2014-02-21T19:32:00Z">
              <w:tcPr>
                <w:tcW w:w="720" w:type="dxa"/>
                <w:hideMark/>
              </w:tcPr>
            </w:tcPrChange>
          </w:tcPr>
          <w:p w14:paraId="1AF57D5C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35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56D6DFE7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039C4F5B" w14:textId="77777777" w:rsidTr="000C295F">
        <w:tblPrEx>
          <w:tblW w:w="0" w:type="auto"/>
          <w:tblPrExChange w:id="336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37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38" w:author="GARETH THOMPSON" w:date="2014-02-21T19:32:00Z">
              <w:tcPr>
                <w:tcW w:w="3888" w:type="dxa"/>
                <w:hideMark/>
              </w:tcPr>
            </w:tcPrChange>
          </w:tcPr>
          <w:p w14:paraId="3AE2C535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Recloser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 xml:space="preserve"> Counts to </w:t>
            </w: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Sectionalizer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 xml:space="preserve"> Trip</w:t>
            </w:r>
          </w:p>
        </w:tc>
        <w:tc>
          <w:tcPr>
            <w:tcW w:w="1260" w:type="dxa"/>
            <w:noWrap/>
            <w:vAlign w:val="bottom"/>
            <w:hideMark/>
            <w:tcPrChange w:id="339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28B458DF" w14:textId="66CB110B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40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41" w:author="GARETH THOMPSON" w:date="2014-02-21T19:32:00Z">
              <w:tcPr>
                <w:tcW w:w="720" w:type="dxa"/>
                <w:hideMark/>
              </w:tcPr>
            </w:tcPrChange>
          </w:tcPr>
          <w:p w14:paraId="29C23BF4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42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1B82CA6C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09EA564A" w14:textId="77777777" w:rsidTr="000C295F">
        <w:tblPrEx>
          <w:tblW w:w="0" w:type="auto"/>
          <w:tblPrExChange w:id="343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44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45" w:author="GARETH THOMPSON" w:date="2014-02-21T19:32:00Z">
              <w:tcPr>
                <w:tcW w:w="3888" w:type="dxa"/>
                <w:hideMark/>
              </w:tcPr>
            </w:tcPrChange>
          </w:tcPr>
          <w:p w14:paraId="1E9CF96D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Number of Shots Required for Lockout</w:t>
            </w:r>
          </w:p>
        </w:tc>
        <w:tc>
          <w:tcPr>
            <w:tcW w:w="1260" w:type="dxa"/>
            <w:noWrap/>
            <w:vAlign w:val="bottom"/>
            <w:hideMark/>
            <w:tcPrChange w:id="346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07199A40" w14:textId="1759CF3B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47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48" w:author="GARETH THOMPSON" w:date="2014-02-21T19:32:00Z">
              <w:tcPr>
                <w:tcW w:w="720" w:type="dxa"/>
                <w:hideMark/>
              </w:tcPr>
            </w:tcPrChange>
          </w:tcPr>
          <w:p w14:paraId="7C3F3FF2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49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218517AF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082F2708" w14:textId="77777777" w:rsidTr="000C295F">
        <w:tblPrEx>
          <w:tblW w:w="0" w:type="auto"/>
          <w:tblPrExChange w:id="350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51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52" w:author="GARETH THOMPSON" w:date="2014-02-21T19:32:00Z">
              <w:tcPr>
                <w:tcW w:w="3888" w:type="dxa"/>
                <w:hideMark/>
              </w:tcPr>
            </w:tcPrChange>
          </w:tcPr>
          <w:p w14:paraId="7DFD13D2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Shots-To-Lockout Time Threshold (</w:t>
            </w: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secs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noWrap/>
            <w:vAlign w:val="bottom"/>
            <w:hideMark/>
            <w:tcPrChange w:id="353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70EE4F4E" w14:textId="6B6FC40D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54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55" w:author="GARETH THOMPSON" w:date="2014-02-21T19:32:00Z">
              <w:tcPr>
                <w:tcW w:w="720" w:type="dxa"/>
                <w:hideMark/>
              </w:tcPr>
            </w:tcPrChange>
          </w:tcPr>
          <w:p w14:paraId="01655275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56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2719145E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3A8A3EA4" w14:textId="77777777" w:rsidTr="000C295F">
        <w:tblPrEx>
          <w:tblW w:w="0" w:type="auto"/>
          <w:tblPrExChange w:id="357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58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59" w:author="GARETH THOMPSON" w:date="2014-02-21T19:32:00Z">
              <w:tcPr>
                <w:tcW w:w="3888" w:type="dxa"/>
                <w:hideMark/>
              </w:tcPr>
            </w:tcPrChange>
          </w:tcPr>
          <w:p w14:paraId="13F90476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 xml:space="preserve">Overcurrent Required before Shots-To-LO </w:t>
            </w: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Oper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60" w:type="dxa"/>
            <w:noWrap/>
            <w:vAlign w:val="bottom"/>
            <w:hideMark/>
            <w:tcPrChange w:id="360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532CD495" w14:textId="39C11AB6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61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62" w:author="GARETH THOMPSON" w:date="2014-02-21T19:32:00Z">
              <w:tcPr>
                <w:tcW w:w="720" w:type="dxa"/>
                <w:hideMark/>
              </w:tcPr>
            </w:tcPrChange>
          </w:tcPr>
          <w:p w14:paraId="79E432AD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63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42791793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507F9F7C" w14:textId="77777777" w:rsidTr="000C295F">
        <w:tblPrEx>
          <w:tblW w:w="0" w:type="auto"/>
          <w:tblPrExChange w:id="364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65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66" w:author="GARETH THOMPSON" w:date="2014-02-21T19:32:00Z">
              <w:tcPr>
                <w:tcW w:w="3888" w:type="dxa"/>
                <w:hideMark/>
              </w:tcPr>
            </w:tcPrChange>
          </w:tcPr>
          <w:p w14:paraId="6491E40E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 xml:space="preserve">Voltage Loss </w:t>
            </w:r>
            <w:proofErr w:type="spellStart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Threshoold</w:t>
            </w:r>
            <w:proofErr w:type="spellEnd"/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 xml:space="preserve"> (RMS Volts)</w:t>
            </w:r>
          </w:p>
        </w:tc>
        <w:tc>
          <w:tcPr>
            <w:tcW w:w="1260" w:type="dxa"/>
            <w:noWrap/>
            <w:vAlign w:val="bottom"/>
            <w:hideMark/>
            <w:tcPrChange w:id="367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4BE6DC0E" w14:textId="402A98DA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68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69" w:author="GARETH THOMPSON" w:date="2014-02-21T19:32:00Z">
              <w:tcPr>
                <w:tcW w:w="720" w:type="dxa"/>
                <w:hideMark/>
              </w:tcPr>
            </w:tcPrChange>
          </w:tcPr>
          <w:p w14:paraId="7294DF4C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70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54475B1F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5C263D5E" w14:textId="77777777" w:rsidTr="000C295F">
        <w:tblPrEx>
          <w:tblW w:w="0" w:type="auto"/>
          <w:tblPrExChange w:id="371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72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73" w:author="GARETH THOMPSON" w:date="2014-02-21T19:32:00Z">
              <w:tcPr>
                <w:tcW w:w="3888" w:type="dxa"/>
                <w:hideMark/>
              </w:tcPr>
            </w:tcPrChange>
          </w:tcPr>
          <w:p w14:paraId="4B162F1D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Time Threshold (seconds)</w:t>
            </w:r>
          </w:p>
        </w:tc>
        <w:tc>
          <w:tcPr>
            <w:tcW w:w="1260" w:type="dxa"/>
            <w:noWrap/>
            <w:vAlign w:val="bottom"/>
            <w:hideMark/>
            <w:tcPrChange w:id="374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2D1A47EC" w14:textId="3D36A9C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75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76" w:author="GARETH THOMPSON" w:date="2014-02-21T19:32:00Z">
              <w:tcPr>
                <w:tcW w:w="720" w:type="dxa"/>
                <w:hideMark/>
              </w:tcPr>
            </w:tcPrChange>
          </w:tcPr>
          <w:p w14:paraId="64460126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77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6CA6F587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7E1199A9" w14:textId="77777777" w:rsidTr="000C295F">
        <w:tblPrEx>
          <w:tblW w:w="0" w:type="auto"/>
          <w:tblPrExChange w:id="378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79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80" w:author="GARETH THOMPSON" w:date="2014-02-21T19:32:00Z">
              <w:tcPr>
                <w:tcW w:w="3888" w:type="dxa"/>
                <w:hideMark/>
              </w:tcPr>
            </w:tcPrChange>
          </w:tcPr>
          <w:p w14:paraId="420D2CC5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lastRenderedPageBreak/>
              <w:t>Current Threshold (amps, both feeds)</w:t>
            </w:r>
          </w:p>
        </w:tc>
        <w:tc>
          <w:tcPr>
            <w:tcW w:w="1260" w:type="dxa"/>
            <w:noWrap/>
            <w:vAlign w:val="bottom"/>
            <w:hideMark/>
            <w:tcPrChange w:id="381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0E7B5171" w14:textId="751C152D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82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83" w:author="GARETH THOMPSON" w:date="2014-02-21T19:32:00Z">
              <w:tcPr>
                <w:tcW w:w="720" w:type="dxa"/>
                <w:hideMark/>
              </w:tcPr>
            </w:tcPrChange>
          </w:tcPr>
          <w:p w14:paraId="2BF027A8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84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372E1613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  <w:tr w:rsidR="006B4026" w:rsidRPr="00C1797A" w14:paraId="5C3C3E20" w14:textId="77777777" w:rsidTr="000C295F">
        <w:tblPrEx>
          <w:tblW w:w="0" w:type="auto"/>
          <w:tblPrExChange w:id="385" w:author="GARETH THOMPSON" w:date="2014-02-21T19:32:00Z">
            <w:tblPrEx>
              <w:tblW w:w="0" w:type="auto"/>
            </w:tblPrEx>
          </w:tblPrExChange>
        </w:tblPrEx>
        <w:trPr>
          <w:trHeight w:val="300"/>
          <w:trPrChange w:id="386" w:author="GARETH THOMPSON" w:date="2014-02-21T19:32:00Z">
            <w:trPr>
              <w:trHeight w:val="300"/>
            </w:trPr>
          </w:trPrChange>
        </w:trPr>
        <w:tc>
          <w:tcPr>
            <w:tcW w:w="3888" w:type="dxa"/>
            <w:hideMark/>
            <w:tcPrChange w:id="387" w:author="GARETH THOMPSON" w:date="2014-02-21T19:32:00Z">
              <w:tcPr>
                <w:tcW w:w="3888" w:type="dxa"/>
                <w:hideMark/>
              </w:tcPr>
            </w:tcPrChange>
          </w:tcPr>
          <w:p w14:paraId="0440E288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r w:rsidRPr="003A4C5E">
              <w:rPr>
                <w:rFonts w:eastAsia="Times New Roman" w:cs="Courier New"/>
                <w:color w:val="000000"/>
                <w:sz w:val="16"/>
                <w:szCs w:val="16"/>
              </w:rPr>
              <w:t>Automatic Reclose Time Threshold</w:t>
            </w:r>
          </w:p>
        </w:tc>
        <w:tc>
          <w:tcPr>
            <w:tcW w:w="1260" w:type="dxa"/>
            <w:noWrap/>
            <w:vAlign w:val="bottom"/>
            <w:hideMark/>
            <w:tcPrChange w:id="388" w:author="GARETH THOMPSON" w:date="2014-02-21T19:32:00Z">
              <w:tcPr>
                <w:tcW w:w="1260" w:type="dxa"/>
                <w:noWrap/>
                <w:hideMark/>
              </w:tcPr>
            </w:tcPrChange>
          </w:tcPr>
          <w:p w14:paraId="483F31E1" w14:textId="5165500A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  <w:ins w:id="389" w:author="GARETH THOMPSON" w:date="2014-02-21T19:32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NUMBER (10)</w:t>
              </w:r>
            </w:ins>
          </w:p>
        </w:tc>
        <w:tc>
          <w:tcPr>
            <w:tcW w:w="720" w:type="dxa"/>
            <w:hideMark/>
            <w:tcPrChange w:id="390" w:author="GARETH THOMPSON" w:date="2014-02-21T19:32:00Z">
              <w:tcPr>
                <w:tcW w:w="720" w:type="dxa"/>
                <w:hideMark/>
              </w:tcPr>
            </w:tcPrChange>
          </w:tcPr>
          <w:p w14:paraId="3B69609A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3708" w:type="dxa"/>
            <w:noWrap/>
            <w:hideMark/>
            <w:tcPrChange w:id="391" w:author="GARETH THOMPSON" w:date="2014-02-21T19:32:00Z">
              <w:tcPr>
                <w:tcW w:w="3708" w:type="dxa"/>
                <w:noWrap/>
                <w:hideMark/>
              </w:tcPr>
            </w:tcPrChange>
          </w:tcPr>
          <w:p w14:paraId="54ABC1F2" w14:textId="77777777" w:rsidR="006B4026" w:rsidRPr="003A4C5E" w:rsidRDefault="006B4026" w:rsidP="003A4C5E">
            <w:pPr>
              <w:rPr>
                <w:rFonts w:eastAsia="Times New Roman" w:cs="Courier New"/>
                <w:color w:val="000000"/>
                <w:sz w:val="16"/>
                <w:szCs w:val="16"/>
              </w:rPr>
            </w:pPr>
          </w:p>
        </w:tc>
      </w:tr>
    </w:tbl>
    <w:p w14:paraId="0E2829F8" w14:textId="77777777" w:rsidR="00F2544E" w:rsidRDefault="00F2544E"/>
    <w:p w14:paraId="35DEC87D" w14:textId="77777777" w:rsidR="00F2544E" w:rsidRDefault="00F2544E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We need to populate the table with values for the following columns</w:t>
      </w:r>
      <w:r>
        <w:rPr>
          <w:i/>
          <w:color w:val="1F497D" w:themeColor="text2"/>
        </w:rPr>
        <w:t xml:space="preserve"> Data Type, Size and Validation Rules.</w:t>
      </w:r>
    </w:p>
    <w:p w14:paraId="3EBE427F" w14:textId="77777777" w:rsidR="00F2544E" w:rsidRDefault="00F2544E">
      <w:pPr>
        <w:rPr>
          <w:i/>
          <w:color w:val="1F497D" w:themeColor="text2"/>
        </w:rPr>
      </w:pPr>
    </w:p>
    <w:p w14:paraId="2409C8DF" w14:textId="77777777" w:rsidR="00F2544E" w:rsidRDefault="00F2544E"/>
    <w:p w14:paraId="266BD879" w14:textId="77777777" w:rsidR="00F2544E" w:rsidRDefault="00F2544E"/>
    <w:p w14:paraId="125C5C0C" w14:textId="77777777" w:rsidR="00EA67E0" w:rsidRDefault="00EA67E0" w:rsidP="00C1797A">
      <w:pPr>
        <w:pStyle w:val="Heading3"/>
      </w:pPr>
      <w:r>
        <w:t xml:space="preserve">Data Mapping Source to Settings </w:t>
      </w:r>
    </w:p>
    <w:p w14:paraId="7C43F3C6" w14:textId="77777777" w:rsidR="00C1797A" w:rsidRDefault="00C1797A" w:rsidP="00C1797A"/>
    <w:p w14:paraId="55EBF4B4" w14:textId="3377DFDF" w:rsidR="00C1797A" w:rsidRDefault="00C1797A" w:rsidP="00C1797A">
      <w:r>
        <w:t>The following table defines the current mappings</w:t>
      </w:r>
      <w:ins w:id="392" w:author="GARETH THOMPSON" w:date="2014-02-21T19:33:00Z">
        <w:r w:rsidR="004F719A">
          <w:t xml:space="preserve"> in question. The SM_SWITCH spreadsheet defines all of the mappings.</w:t>
        </w:r>
      </w:ins>
      <w:del w:id="393" w:author="GARETH THOMPSON" w:date="2014-02-21T19:33:00Z">
        <w:r w:rsidDel="004F719A">
          <w:delText>.</w:delText>
        </w:r>
      </w:del>
    </w:p>
    <w:p w14:paraId="58178E4E" w14:textId="77777777" w:rsidR="00C1797A" w:rsidRDefault="00C1797A" w:rsidP="00C179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548"/>
        <w:gridCol w:w="1790"/>
        <w:gridCol w:w="768"/>
        <w:gridCol w:w="1376"/>
        <w:gridCol w:w="968"/>
      </w:tblGrid>
      <w:tr w:rsidR="00C1797A" w:rsidRPr="00C1797A" w14:paraId="31044D91" w14:textId="77777777" w:rsidTr="00B21FD9">
        <w:trPr>
          <w:trHeight w:val="240"/>
        </w:trPr>
        <w:tc>
          <w:tcPr>
            <w:tcW w:w="1068" w:type="dxa"/>
            <w:noWrap/>
            <w:hideMark/>
          </w:tcPr>
          <w:p w14:paraId="1ABB3C47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Source Table</w:t>
            </w:r>
          </w:p>
        </w:tc>
        <w:tc>
          <w:tcPr>
            <w:tcW w:w="1548" w:type="dxa"/>
            <w:noWrap/>
            <w:hideMark/>
          </w:tcPr>
          <w:p w14:paraId="1C041F86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Column Name</w:t>
            </w:r>
          </w:p>
        </w:tc>
        <w:tc>
          <w:tcPr>
            <w:tcW w:w="1790" w:type="dxa"/>
            <w:noWrap/>
            <w:hideMark/>
          </w:tcPr>
          <w:p w14:paraId="653A2634" w14:textId="77777777" w:rsidR="00C1797A" w:rsidRPr="00C1797A" w:rsidRDefault="00F9514B">
            <w:pPr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 xml:space="preserve"> Switch </w:t>
            </w:r>
            <w:r w:rsidR="00C1797A" w:rsidRPr="00C1797A">
              <w:rPr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768" w:type="dxa"/>
            <w:noWrap/>
            <w:hideMark/>
          </w:tcPr>
          <w:p w14:paraId="02D88085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Nulls</w:t>
            </w:r>
          </w:p>
        </w:tc>
        <w:tc>
          <w:tcPr>
            <w:tcW w:w="1376" w:type="dxa"/>
            <w:noWrap/>
            <w:hideMark/>
          </w:tcPr>
          <w:p w14:paraId="46C729CF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Type</w:t>
            </w:r>
          </w:p>
        </w:tc>
        <w:tc>
          <w:tcPr>
            <w:tcW w:w="968" w:type="dxa"/>
            <w:noWrap/>
            <w:hideMark/>
          </w:tcPr>
          <w:p w14:paraId="619BCC95" w14:textId="77777777" w:rsidR="00C1797A" w:rsidRPr="00B21FD9" w:rsidRDefault="00B21FD9">
            <w:pPr>
              <w:rPr>
                <w:b/>
                <w:sz w:val="16"/>
                <w:szCs w:val="16"/>
                <w:u w:val="single"/>
              </w:rPr>
            </w:pPr>
            <w:r w:rsidRPr="00B21FD9">
              <w:rPr>
                <w:b/>
                <w:sz w:val="16"/>
                <w:szCs w:val="16"/>
                <w:u w:val="single"/>
              </w:rPr>
              <w:t>Approved</w:t>
            </w:r>
          </w:p>
        </w:tc>
      </w:tr>
      <w:tr w:rsidR="00B21FD9" w:rsidRPr="00B21FD9" w14:paraId="790E330E" w14:textId="77777777" w:rsidTr="00B21FD9">
        <w:trPr>
          <w:trHeight w:val="240"/>
        </w:trPr>
        <w:tc>
          <w:tcPr>
            <w:tcW w:w="1068" w:type="dxa"/>
            <w:noWrap/>
            <w:hideMark/>
          </w:tcPr>
          <w:p w14:paraId="0D207A90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GIS</w:t>
            </w:r>
          </w:p>
        </w:tc>
        <w:tc>
          <w:tcPr>
            <w:tcW w:w="1548" w:type="dxa"/>
            <w:noWrap/>
            <w:hideMark/>
          </w:tcPr>
          <w:p w14:paraId="2ADC3DA5" w14:textId="77777777" w:rsidR="004F719A" w:rsidRPr="00A054DB" w:rsidRDefault="004F719A" w:rsidP="004F719A">
            <w:pPr>
              <w:rPr>
                <w:ins w:id="394" w:author="GARETH THOMPSON" w:date="2014-02-21T19:34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395" w:author="GARETH THOMPSON" w:date="2014-02-21T19:34:00Z">
              <w:r w:rsidRPr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Via the Change Detection process</w:t>
              </w:r>
            </w:ins>
          </w:p>
          <w:p w14:paraId="320A9358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noWrap/>
            <w:hideMark/>
          </w:tcPr>
          <w:p w14:paraId="5AC3772D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GLOBAL_ID</w:t>
            </w:r>
          </w:p>
        </w:tc>
        <w:tc>
          <w:tcPr>
            <w:tcW w:w="768" w:type="dxa"/>
            <w:noWrap/>
            <w:hideMark/>
          </w:tcPr>
          <w:p w14:paraId="17BFDBE2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NOT NULL</w:t>
            </w:r>
          </w:p>
        </w:tc>
        <w:tc>
          <w:tcPr>
            <w:tcW w:w="1376" w:type="dxa"/>
            <w:noWrap/>
            <w:hideMark/>
          </w:tcPr>
          <w:p w14:paraId="36631B1C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proofErr w:type="gramStart"/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CHAR(</w:t>
            </w:r>
            <w:proofErr w:type="gramEnd"/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38)</w:t>
            </w:r>
          </w:p>
        </w:tc>
        <w:tc>
          <w:tcPr>
            <w:tcW w:w="968" w:type="dxa"/>
            <w:noWrap/>
            <w:hideMark/>
          </w:tcPr>
          <w:p w14:paraId="1313C8E2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14:paraId="6FF21124" w14:textId="77777777" w:rsidTr="00B21FD9">
        <w:trPr>
          <w:trHeight w:val="225"/>
        </w:trPr>
        <w:tc>
          <w:tcPr>
            <w:tcW w:w="1068" w:type="dxa"/>
            <w:noWrap/>
            <w:hideMark/>
          </w:tcPr>
          <w:p w14:paraId="30C99FB1" w14:textId="58313E66" w:rsidR="00B21FD9" w:rsidRPr="00B21FD9" w:rsidRDefault="004F719A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396" w:author="GARETH THOMPSON" w:date="2014-02-21T19:34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GIS</w:t>
              </w:r>
            </w:ins>
          </w:p>
        </w:tc>
        <w:tc>
          <w:tcPr>
            <w:tcW w:w="1548" w:type="dxa"/>
            <w:noWrap/>
            <w:hideMark/>
          </w:tcPr>
          <w:p w14:paraId="2DE35F48" w14:textId="77777777" w:rsidR="004F719A" w:rsidRPr="00A054DB" w:rsidRDefault="004F719A" w:rsidP="004F719A">
            <w:pPr>
              <w:rPr>
                <w:ins w:id="397" w:author="GARETH THOMPSON" w:date="2014-02-21T19:34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398" w:author="GARETH THOMPSON" w:date="2014-02-21T19:34:00Z">
              <w:r w:rsidRPr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Via the Change Detection process</w:t>
              </w:r>
            </w:ins>
          </w:p>
          <w:p w14:paraId="420009AA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790" w:type="dxa"/>
            <w:noWrap/>
            <w:hideMark/>
          </w:tcPr>
          <w:p w14:paraId="167F99B9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FEATURE_CLASS_ID</w:t>
            </w:r>
          </w:p>
        </w:tc>
        <w:tc>
          <w:tcPr>
            <w:tcW w:w="768" w:type="dxa"/>
            <w:noWrap/>
            <w:hideMark/>
          </w:tcPr>
          <w:p w14:paraId="38391551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NOT NULL</w:t>
            </w:r>
          </w:p>
        </w:tc>
        <w:tc>
          <w:tcPr>
            <w:tcW w:w="1376" w:type="dxa"/>
            <w:noWrap/>
            <w:hideMark/>
          </w:tcPr>
          <w:p w14:paraId="00F3865E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proofErr w:type="gramStart"/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NUMBER(</w:t>
            </w:r>
            <w:proofErr w:type="gramEnd"/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38)</w:t>
            </w:r>
          </w:p>
        </w:tc>
        <w:tc>
          <w:tcPr>
            <w:tcW w:w="968" w:type="dxa"/>
            <w:noWrap/>
            <w:hideMark/>
          </w:tcPr>
          <w:p w14:paraId="197671A2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14:paraId="799DCC4A" w14:textId="77777777" w:rsidTr="00B21FD9">
        <w:trPr>
          <w:trHeight w:val="225"/>
        </w:trPr>
        <w:tc>
          <w:tcPr>
            <w:tcW w:w="1068" w:type="dxa"/>
            <w:noWrap/>
            <w:hideMark/>
          </w:tcPr>
          <w:p w14:paraId="34888DC0" w14:textId="07FF1F36" w:rsidR="00B21FD9" w:rsidRPr="00B21FD9" w:rsidRDefault="004F719A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399" w:author="GARETH THOMPSON" w:date="2014-02-21T19:34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GIS</w:t>
              </w:r>
            </w:ins>
          </w:p>
        </w:tc>
        <w:tc>
          <w:tcPr>
            <w:tcW w:w="1548" w:type="dxa"/>
            <w:noWrap/>
            <w:hideMark/>
          </w:tcPr>
          <w:p w14:paraId="06CB2161" w14:textId="77777777" w:rsidR="004F719A" w:rsidRPr="00A054DB" w:rsidRDefault="004F719A" w:rsidP="004F719A">
            <w:pPr>
              <w:rPr>
                <w:ins w:id="400" w:author="GARETH THOMPSON" w:date="2014-02-21T19:34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401" w:author="GARETH THOMPSON" w:date="2014-02-21T19:34:00Z">
              <w:r w:rsidRPr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Via the Change Detection process</w:t>
              </w:r>
            </w:ins>
          </w:p>
          <w:p w14:paraId="75B2BDC3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noWrap/>
            <w:hideMark/>
          </w:tcPr>
          <w:p w14:paraId="6526D8D3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OPERATING_NUM</w:t>
            </w:r>
          </w:p>
        </w:tc>
        <w:tc>
          <w:tcPr>
            <w:tcW w:w="768" w:type="dxa"/>
            <w:noWrap/>
            <w:hideMark/>
          </w:tcPr>
          <w:p w14:paraId="1E590194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376" w:type="dxa"/>
            <w:noWrap/>
            <w:hideMark/>
          </w:tcPr>
          <w:p w14:paraId="579E45F5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proofErr w:type="gramStart"/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NVARCHAR(</w:t>
            </w:r>
            <w:proofErr w:type="gramEnd"/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2)9</w:t>
            </w:r>
          </w:p>
        </w:tc>
        <w:tc>
          <w:tcPr>
            <w:tcW w:w="968" w:type="dxa"/>
            <w:noWrap/>
            <w:hideMark/>
          </w:tcPr>
          <w:p w14:paraId="6DEEB4DF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14:paraId="4A5710D3" w14:textId="77777777" w:rsidTr="00B21FD9">
        <w:trPr>
          <w:trHeight w:val="225"/>
        </w:trPr>
        <w:tc>
          <w:tcPr>
            <w:tcW w:w="1068" w:type="dxa"/>
            <w:noWrap/>
            <w:hideMark/>
          </w:tcPr>
          <w:p w14:paraId="35B327B2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GIS</w:t>
            </w:r>
          </w:p>
        </w:tc>
        <w:tc>
          <w:tcPr>
            <w:tcW w:w="1548" w:type="dxa"/>
            <w:noWrap/>
            <w:hideMark/>
          </w:tcPr>
          <w:p w14:paraId="39CC4002" w14:textId="77777777" w:rsidR="004F719A" w:rsidRPr="00A054DB" w:rsidRDefault="004F719A" w:rsidP="004F719A">
            <w:pPr>
              <w:rPr>
                <w:ins w:id="402" w:author="GARETH THOMPSON" w:date="2014-02-21T19:34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403" w:author="GARETH THOMPSON" w:date="2014-02-21T19:34:00Z">
              <w:r w:rsidRPr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Via the Change Detection process</w:t>
              </w:r>
            </w:ins>
          </w:p>
          <w:p w14:paraId="3506B866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noWrap/>
            <w:hideMark/>
          </w:tcPr>
          <w:p w14:paraId="5DDCE7A3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DIVISION</w:t>
            </w:r>
          </w:p>
        </w:tc>
        <w:tc>
          <w:tcPr>
            <w:tcW w:w="768" w:type="dxa"/>
            <w:noWrap/>
            <w:hideMark/>
          </w:tcPr>
          <w:p w14:paraId="7EAF3619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NOT NULL</w:t>
            </w:r>
          </w:p>
        </w:tc>
        <w:tc>
          <w:tcPr>
            <w:tcW w:w="1376" w:type="dxa"/>
            <w:noWrap/>
            <w:hideMark/>
          </w:tcPr>
          <w:p w14:paraId="22BB4DC7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proofErr w:type="gramStart"/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NVARCHAR(</w:t>
            </w:r>
            <w:proofErr w:type="gramEnd"/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50)</w:t>
            </w:r>
          </w:p>
        </w:tc>
        <w:tc>
          <w:tcPr>
            <w:tcW w:w="968" w:type="dxa"/>
            <w:noWrap/>
            <w:hideMark/>
          </w:tcPr>
          <w:p w14:paraId="06A385F7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14:paraId="21995B36" w14:textId="77777777" w:rsidTr="00B21FD9">
        <w:trPr>
          <w:trHeight w:val="225"/>
        </w:trPr>
        <w:tc>
          <w:tcPr>
            <w:tcW w:w="1068" w:type="dxa"/>
            <w:noWrap/>
            <w:hideMark/>
          </w:tcPr>
          <w:p w14:paraId="092D3C0F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GIS</w:t>
            </w:r>
          </w:p>
        </w:tc>
        <w:tc>
          <w:tcPr>
            <w:tcW w:w="1548" w:type="dxa"/>
            <w:noWrap/>
            <w:hideMark/>
          </w:tcPr>
          <w:p w14:paraId="6BC06849" w14:textId="77777777" w:rsidR="004F719A" w:rsidRPr="00A054DB" w:rsidRDefault="004F719A" w:rsidP="004F719A">
            <w:pPr>
              <w:rPr>
                <w:ins w:id="404" w:author="GARETH THOMPSON" w:date="2014-02-21T19:34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405" w:author="GARETH THOMPSON" w:date="2014-02-21T19:34:00Z">
              <w:r w:rsidRPr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Via the Change Detection process</w:t>
              </w:r>
            </w:ins>
          </w:p>
          <w:p w14:paraId="2765B0EA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noWrap/>
            <w:hideMark/>
          </w:tcPr>
          <w:p w14:paraId="0340D3F5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DISTRICT</w:t>
            </w:r>
          </w:p>
        </w:tc>
        <w:tc>
          <w:tcPr>
            <w:tcW w:w="768" w:type="dxa"/>
            <w:noWrap/>
            <w:hideMark/>
          </w:tcPr>
          <w:p w14:paraId="69101466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NOT NULL</w:t>
            </w:r>
          </w:p>
        </w:tc>
        <w:tc>
          <w:tcPr>
            <w:tcW w:w="1376" w:type="dxa"/>
            <w:noWrap/>
            <w:hideMark/>
          </w:tcPr>
          <w:p w14:paraId="28EB8851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proofErr w:type="gramStart"/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NVARCHAR(</w:t>
            </w:r>
            <w:proofErr w:type="gramEnd"/>
            <w:r w:rsidRPr="00B21FD9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50)</w:t>
            </w:r>
          </w:p>
        </w:tc>
        <w:tc>
          <w:tcPr>
            <w:tcW w:w="968" w:type="dxa"/>
            <w:noWrap/>
            <w:hideMark/>
          </w:tcPr>
          <w:p w14:paraId="6ED94E2F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:rsidDel="004F719A" w14:paraId="293DDAC5" w14:textId="109DBB25" w:rsidTr="00B21FD9">
        <w:trPr>
          <w:trHeight w:val="225"/>
          <w:del w:id="406" w:author="GARETH THOMPSON" w:date="2014-02-21T19:33:00Z"/>
        </w:trPr>
        <w:tc>
          <w:tcPr>
            <w:tcW w:w="1068" w:type="dxa"/>
            <w:noWrap/>
            <w:hideMark/>
          </w:tcPr>
          <w:p w14:paraId="134CDD18" w14:textId="1F740ECC" w:rsidR="00B21FD9" w:rsidRPr="00B21FD9" w:rsidDel="004F719A" w:rsidRDefault="00B21FD9" w:rsidP="00B21FD9">
            <w:pPr>
              <w:rPr>
                <w:del w:id="407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08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1548" w:type="dxa"/>
            <w:noWrap/>
            <w:hideMark/>
          </w:tcPr>
          <w:p w14:paraId="06CA9739" w14:textId="3A68A5D3" w:rsidR="00B21FD9" w:rsidRPr="00B21FD9" w:rsidDel="004F719A" w:rsidRDefault="00B21FD9" w:rsidP="00B21FD9">
            <w:pPr>
              <w:rPr>
                <w:del w:id="409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10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DEVICE_ID</w:delText>
              </w:r>
            </w:del>
          </w:p>
        </w:tc>
        <w:tc>
          <w:tcPr>
            <w:tcW w:w="1790" w:type="dxa"/>
            <w:noWrap/>
            <w:hideMark/>
          </w:tcPr>
          <w:p w14:paraId="25180D59" w14:textId="4E95E6FC" w:rsidR="00B21FD9" w:rsidRPr="00B21FD9" w:rsidDel="004F719A" w:rsidRDefault="00B21FD9" w:rsidP="00B21FD9">
            <w:pPr>
              <w:rPr>
                <w:del w:id="411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12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DEVICE_ID</w:delText>
              </w:r>
            </w:del>
          </w:p>
        </w:tc>
        <w:tc>
          <w:tcPr>
            <w:tcW w:w="768" w:type="dxa"/>
            <w:noWrap/>
            <w:hideMark/>
          </w:tcPr>
          <w:p w14:paraId="26C4C62E" w14:textId="7B18066E" w:rsidR="00B21FD9" w:rsidRPr="00B21FD9" w:rsidDel="004F719A" w:rsidRDefault="00B21FD9" w:rsidP="00B21FD9">
            <w:pPr>
              <w:rPr>
                <w:del w:id="413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14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NOT NULL</w:delText>
              </w:r>
            </w:del>
          </w:p>
        </w:tc>
        <w:tc>
          <w:tcPr>
            <w:tcW w:w="1376" w:type="dxa"/>
            <w:noWrap/>
            <w:hideMark/>
          </w:tcPr>
          <w:p w14:paraId="65F3AB0D" w14:textId="32DD6F2C" w:rsidR="00B21FD9" w:rsidRPr="00B21FD9" w:rsidDel="004F719A" w:rsidRDefault="00B21FD9" w:rsidP="00B21FD9">
            <w:pPr>
              <w:rPr>
                <w:del w:id="415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16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NUMBER(10)</w:delText>
              </w:r>
            </w:del>
          </w:p>
        </w:tc>
        <w:tc>
          <w:tcPr>
            <w:tcW w:w="968" w:type="dxa"/>
            <w:noWrap/>
            <w:hideMark/>
          </w:tcPr>
          <w:p w14:paraId="4FF5F17B" w14:textId="73FECA24" w:rsidR="00B21FD9" w:rsidRPr="00B21FD9" w:rsidDel="004F719A" w:rsidRDefault="00B21FD9" w:rsidP="00B21FD9">
            <w:pPr>
              <w:rPr>
                <w:del w:id="417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:rsidDel="004F719A" w14:paraId="16C8FFE3" w14:textId="7631CC53" w:rsidTr="00B21FD9">
        <w:trPr>
          <w:trHeight w:val="225"/>
          <w:del w:id="418" w:author="GARETH THOMPSON" w:date="2014-02-21T19:33:00Z"/>
        </w:trPr>
        <w:tc>
          <w:tcPr>
            <w:tcW w:w="1068" w:type="dxa"/>
            <w:noWrap/>
            <w:hideMark/>
          </w:tcPr>
          <w:p w14:paraId="44FE7E4C" w14:textId="2C0209FD" w:rsidR="00B21FD9" w:rsidRPr="00B21FD9" w:rsidDel="004F719A" w:rsidRDefault="00B21FD9" w:rsidP="00B21FD9">
            <w:pPr>
              <w:rPr>
                <w:del w:id="419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20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1548" w:type="dxa"/>
            <w:noWrap/>
            <w:hideMark/>
          </w:tcPr>
          <w:p w14:paraId="7240156E" w14:textId="4AD5FEE7" w:rsidR="00B21FD9" w:rsidRPr="00B21FD9" w:rsidDel="004F719A" w:rsidRDefault="00B21FD9" w:rsidP="00B21FD9">
            <w:pPr>
              <w:rPr>
                <w:del w:id="421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22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SERIAL_#</w:delText>
              </w:r>
            </w:del>
          </w:p>
        </w:tc>
        <w:tc>
          <w:tcPr>
            <w:tcW w:w="1790" w:type="dxa"/>
            <w:noWrap/>
            <w:hideMark/>
          </w:tcPr>
          <w:p w14:paraId="1F83056A" w14:textId="4AD2A829" w:rsidR="00B21FD9" w:rsidRPr="00B21FD9" w:rsidDel="004F719A" w:rsidRDefault="00B21FD9" w:rsidP="00B21FD9">
            <w:pPr>
              <w:rPr>
                <w:del w:id="423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24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SERIAL_NUM</w:delText>
              </w:r>
            </w:del>
          </w:p>
        </w:tc>
        <w:tc>
          <w:tcPr>
            <w:tcW w:w="768" w:type="dxa"/>
            <w:noWrap/>
            <w:hideMark/>
          </w:tcPr>
          <w:p w14:paraId="00736F14" w14:textId="61B81A61" w:rsidR="00B21FD9" w:rsidRPr="00B21FD9" w:rsidDel="004F719A" w:rsidRDefault="00B21FD9" w:rsidP="00B21FD9">
            <w:pPr>
              <w:rPr>
                <w:del w:id="425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26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 </w:delText>
              </w:r>
            </w:del>
          </w:p>
        </w:tc>
        <w:tc>
          <w:tcPr>
            <w:tcW w:w="1376" w:type="dxa"/>
            <w:noWrap/>
            <w:hideMark/>
          </w:tcPr>
          <w:p w14:paraId="67791540" w14:textId="11A0D8DA" w:rsidR="00B21FD9" w:rsidRPr="00B21FD9" w:rsidDel="004F719A" w:rsidRDefault="00B21FD9" w:rsidP="00B21FD9">
            <w:pPr>
              <w:rPr>
                <w:del w:id="427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28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 (10)</w:delText>
              </w:r>
            </w:del>
          </w:p>
        </w:tc>
        <w:tc>
          <w:tcPr>
            <w:tcW w:w="968" w:type="dxa"/>
            <w:noWrap/>
            <w:hideMark/>
          </w:tcPr>
          <w:p w14:paraId="2B3120ED" w14:textId="62ABDC5D" w:rsidR="00B21FD9" w:rsidRPr="00B21FD9" w:rsidDel="004F719A" w:rsidRDefault="00B21FD9" w:rsidP="00B21FD9">
            <w:pPr>
              <w:rPr>
                <w:del w:id="429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:rsidDel="004F719A" w14:paraId="4D000251" w14:textId="3687A014" w:rsidTr="00B21FD9">
        <w:trPr>
          <w:trHeight w:val="225"/>
          <w:del w:id="430" w:author="GARETH THOMPSON" w:date="2014-02-21T19:33:00Z"/>
        </w:trPr>
        <w:tc>
          <w:tcPr>
            <w:tcW w:w="1068" w:type="dxa"/>
            <w:noWrap/>
            <w:hideMark/>
          </w:tcPr>
          <w:p w14:paraId="380D6E7F" w14:textId="6F78859C" w:rsidR="00B21FD9" w:rsidRPr="00B21FD9" w:rsidDel="004F719A" w:rsidRDefault="00B21FD9" w:rsidP="00B21FD9">
            <w:pPr>
              <w:rPr>
                <w:del w:id="431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noWrap/>
            <w:hideMark/>
          </w:tcPr>
          <w:p w14:paraId="7654DF77" w14:textId="7DAA9C71" w:rsidR="00B21FD9" w:rsidRPr="00B21FD9" w:rsidDel="004F719A" w:rsidRDefault="00B21FD9" w:rsidP="00B21FD9">
            <w:pPr>
              <w:rPr>
                <w:del w:id="432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noWrap/>
            <w:hideMark/>
          </w:tcPr>
          <w:p w14:paraId="310DD690" w14:textId="69A528F6" w:rsidR="00B21FD9" w:rsidRPr="00B21FD9" w:rsidDel="004F719A" w:rsidRDefault="00B21FD9" w:rsidP="00B21FD9">
            <w:pPr>
              <w:rPr>
                <w:del w:id="433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34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CREATION_USER</w:delText>
              </w:r>
            </w:del>
          </w:p>
        </w:tc>
        <w:tc>
          <w:tcPr>
            <w:tcW w:w="768" w:type="dxa"/>
            <w:noWrap/>
            <w:hideMark/>
          </w:tcPr>
          <w:p w14:paraId="7AED0F60" w14:textId="1C22C523" w:rsidR="00B21FD9" w:rsidRPr="00B21FD9" w:rsidDel="004F719A" w:rsidRDefault="00B21FD9" w:rsidP="00B21FD9">
            <w:pPr>
              <w:rPr>
                <w:del w:id="435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36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NOT NULL</w:delText>
              </w:r>
            </w:del>
          </w:p>
        </w:tc>
        <w:tc>
          <w:tcPr>
            <w:tcW w:w="1376" w:type="dxa"/>
            <w:noWrap/>
            <w:hideMark/>
          </w:tcPr>
          <w:p w14:paraId="7373D780" w14:textId="593CE39B" w:rsidR="00B21FD9" w:rsidRPr="00B21FD9" w:rsidDel="004F719A" w:rsidRDefault="00B21FD9" w:rsidP="00B21FD9">
            <w:pPr>
              <w:rPr>
                <w:del w:id="437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38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NVARCHAR2(60)</w:delText>
              </w:r>
            </w:del>
          </w:p>
        </w:tc>
        <w:tc>
          <w:tcPr>
            <w:tcW w:w="968" w:type="dxa"/>
            <w:noWrap/>
            <w:hideMark/>
          </w:tcPr>
          <w:p w14:paraId="3E1F2CA1" w14:textId="0FF49F15" w:rsidR="00B21FD9" w:rsidRPr="00B21FD9" w:rsidDel="004F719A" w:rsidRDefault="00B21FD9" w:rsidP="00B21FD9">
            <w:pPr>
              <w:rPr>
                <w:del w:id="439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:rsidDel="004F719A" w14:paraId="2FC521BC" w14:textId="208DDA13" w:rsidTr="00B21FD9">
        <w:trPr>
          <w:trHeight w:val="225"/>
          <w:del w:id="440" w:author="GARETH THOMPSON" w:date="2014-02-21T19:33:00Z"/>
        </w:trPr>
        <w:tc>
          <w:tcPr>
            <w:tcW w:w="1068" w:type="dxa"/>
            <w:noWrap/>
            <w:hideMark/>
          </w:tcPr>
          <w:p w14:paraId="1465B180" w14:textId="1846F948" w:rsidR="00B21FD9" w:rsidRPr="00B21FD9" w:rsidDel="004F719A" w:rsidRDefault="00B21FD9" w:rsidP="00B21FD9">
            <w:pPr>
              <w:rPr>
                <w:del w:id="441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42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1548" w:type="dxa"/>
            <w:noWrap/>
            <w:hideMark/>
          </w:tcPr>
          <w:p w14:paraId="1C572756" w14:textId="2D06344D" w:rsidR="00B21FD9" w:rsidRPr="00B21FD9" w:rsidDel="004F719A" w:rsidRDefault="00B21FD9" w:rsidP="00B21FD9">
            <w:pPr>
              <w:rPr>
                <w:del w:id="443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44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CONTROL_SERIAL_#</w:delText>
              </w:r>
            </w:del>
          </w:p>
        </w:tc>
        <w:tc>
          <w:tcPr>
            <w:tcW w:w="1790" w:type="dxa"/>
            <w:noWrap/>
            <w:hideMark/>
          </w:tcPr>
          <w:p w14:paraId="568CCBAF" w14:textId="4739FF12" w:rsidR="00B21FD9" w:rsidRPr="00B21FD9" w:rsidDel="004F719A" w:rsidRDefault="00B21FD9" w:rsidP="00B21FD9">
            <w:pPr>
              <w:rPr>
                <w:del w:id="445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46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CONTROL_SERIAL_NUM</w:delText>
              </w:r>
            </w:del>
          </w:p>
        </w:tc>
        <w:tc>
          <w:tcPr>
            <w:tcW w:w="768" w:type="dxa"/>
            <w:noWrap/>
            <w:hideMark/>
          </w:tcPr>
          <w:p w14:paraId="726ED050" w14:textId="3AA94CB1" w:rsidR="00B21FD9" w:rsidRPr="00B21FD9" w:rsidDel="004F719A" w:rsidRDefault="00B21FD9" w:rsidP="00B21FD9">
            <w:pPr>
              <w:rPr>
                <w:del w:id="447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48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 </w:delText>
              </w:r>
            </w:del>
          </w:p>
        </w:tc>
        <w:tc>
          <w:tcPr>
            <w:tcW w:w="1376" w:type="dxa"/>
            <w:noWrap/>
            <w:hideMark/>
          </w:tcPr>
          <w:p w14:paraId="203A81CE" w14:textId="0E19603D" w:rsidR="00B21FD9" w:rsidRPr="00B21FD9" w:rsidDel="004F719A" w:rsidRDefault="00B21FD9" w:rsidP="00B21FD9">
            <w:pPr>
              <w:rPr>
                <w:del w:id="449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50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NVARCHAR(18)</w:delText>
              </w:r>
            </w:del>
          </w:p>
        </w:tc>
        <w:tc>
          <w:tcPr>
            <w:tcW w:w="968" w:type="dxa"/>
            <w:noWrap/>
            <w:hideMark/>
          </w:tcPr>
          <w:p w14:paraId="7F926F4F" w14:textId="7E8DCA11" w:rsidR="00B21FD9" w:rsidRPr="00B21FD9" w:rsidDel="004F719A" w:rsidRDefault="00B21FD9" w:rsidP="00B21FD9">
            <w:pPr>
              <w:rPr>
                <w:del w:id="451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14:paraId="1007D183" w14:textId="77777777" w:rsidTr="00B21FD9">
        <w:trPr>
          <w:trHeight w:val="225"/>
        </w:trPr>
        <w:tc>
          <w:tcPr>
            <w:tcW w:w="1068" w:type="dxa"/>
            <w:noWrap/>
            <w:hideMark/>
          </w:tcPr>
          <w:p w14:paraId="38AC02D6" w14:textId="3F730F5F" w:rsidR="00B21FD9" w:rsidRPr="00B21FD9" w:rsidRDefault="004F719A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452" w:author="GARETH THOMPSON" w:date="2014-02-21T19:34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UI</w:t>
              </w:r>
            </w:ins>
          </w:p>
        </w:tc>
        <w:tc>
          <w:tcPr>
            <w:tcW w:w="1548" w:type="dxa"/>
            <w:noWrap/>
            <w:hideMark/>
          </w:tcPr>
          <w:p w14:paraId="39F5A7E8" w14:textId="3C2179D7" w:rsidR="00B21FD9" w:rsidRPr="00B21FD9" w:rsidRDefault="004F719A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453" w:author="GARETH THOMPSON" w:date="2014-02-21T19:34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UI</w:t>
              </w:r>
            </w:ins>
          </w:p>
        </w:tc>
        <w:tc>
          <w:tcPr>
            <w:tcW w:w="1790" w:type="dxa"/>
            <w:noWrap/>
            <w:hideMark/>
          </w:tcPr>
          <w:p w14:paraId="203732CB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B21FD9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DATE_MODIFIED</w:t>
            </w:r>
          </w:p>
        </w:tc>
        <w:tc>
          <w:tcPr>
            <w:tcW w:w="768" w:type="dxa"/>
            <w:noWrap/>
            <w:hideMark/>
          </w:tcPr>
          <w:p w14:paraId="00A4627A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376" w:type="dxa"/>
            <w:noWrap/>
            <w:hideMark/>
          </w:tcPr>
          <w:p w14:paraId="3D6295CC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1FD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68" w:type="dxa"/>
            <w:noWrap/>
            <w:hideMark/>
          </w:tcPr>
          <w:p w14:paraId="0A1984C9" w14:textId="77777777" w:rsidR="00B21FD9" w:rsidRPr="00B21FD9" w:rsidRDefault="00B21FD9" w:rsidP="00B21FD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:rsidDel="004F719A" w14:paraId="4154F285" w14:textId="305D8EB2" w:rsidTr="00B21FD9">
        <w:trPr>
          <w:trHeight w:val="225"/>
          <w:del w:id="454" w:author="GARETH THOMPSON" w:date="2014-02-21T19:33:00Z"/>
        </w:trPr>
        <w:tc>
          <w:tcPr>
            <w:tcW w:w="1068" w:type="dxa"/>
            <w:noWrap/>
            <w:hideMark/>
          </w:tcPr>
          <w:p w14:paraId="16FD54CD" w14:textId="31173BAA" w:rsidR="00B21FD9" w:rsidRPr="00B21FD9" w:rsidDel="004F719A" w:rsidRDefault="00B21FD9" w:rsidP="00B21FD9">
            <w:pPr>
              <w:rPr>
                <w:del w:id="455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56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1548" w:type="dxa"/>
            <w:noWrap/>
            <w:hideMark/>
          </w:tcPr>
          <w:p w14:paraId="0FAAF785" w14:textId="5F7EB5A2" w:rsidR="00B21FD9" w:rsidRPr="00B21FD9" w:rsidDel="004F719A" w:rsidRDefault="00B21FD9" w:rsidP="00B21FD9">
            <w:pPr>
              <w:rPr>
                <w:del w:id="457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58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CONTROL_TYPE</w:delText>
              </w:r>
            </w:del>
          </w:p>
        </w:tc>
        <w:tc>
          <w:tcPr>
            <w:tcW w:w="1790" w:type="dxa"/>
            <w:noWrap/>
            <w:hideMark/>
          </w:tcPr>
          <w:p w14:paraId="2CE661E4" w14:textId="0B645645" w:rsidR="00B21FD9" w:rsidRPr="00B21FD9" w:rsidDel="004F719A" w:rsidRDefault="00B21FD9" w:rsidP="00B21FD9">
            <w:pPr>
              <w:rPr>
                <w:del w:id="459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60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CONTROL_UNIT_TYPE</w:delText>
              </w:r>
            </w:del>
          </w:p>
        </w:tc>
        <w:tc>
          <w:tcPr>
            <w:tcW w:w="768" w:type="dxa"/>
            <w:noWrap/>
            <w:hideMark/>
          </w:tcPr>
          <w:p w14:paraId="1D4620A0" w14:textId="0D9DCA08" w:rsidR="00B21FD9" w:rsidRPr="00B21FD9" w:rsidDel="004F719A" w:rsidRDefault="00B21FD9" w:rsidP="00B21FD9">
            <w:pPr>
              <w:rPr>
                <w:del w:id="461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62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NOT NULL</w:delText>
              </w:r>
            </w:del>
          </w:p>
        </w:tc>
        <w:tc>
          <w:tcPr>
            <w:tcW w:w="1376" w:type="dxa"/>
            <w:noWrap/>
            <w:hideMark/>
          </w:tcPr>
          <w:p w14:paraId="265E67D4" w14:textId="677C44CD" w:rsidR="00B21FD9" w:rsidRPr="00B21FD9" w:rsidDel="004F719A" w:rsidRDefault="00B21FD9" w:rsidP="00B21FD9">
            <w:pPr>
              <w:rPr>
                <w:del w:id="463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64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NVARCHAR2(4)</w:delText>
              </w:r>
            </w:del>
          </w:p>
        </w:tc>
        <w:tc>
          <w:tcPr>
            <w:tcW w:w="968" w:type="dxa"/>
            <w:noWrap/>
            <w:hideMark/>
          </w:tcPr>
          <w:p w14:paraId="0EC1F15B" w14:textId="256860FD" w:rsidR="00B21FD9" w:rsidRPr="00B21FD9" w:rsidDel="004F719A" w:rsidRDefault="00B21FD9" w:rsidP="00B21FD9">
            <w:pPr>
              <w:rPr>
                <w:del w:id="465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B21FD9" w:rsidRPr="00B21FD9" w:rsidDel="004F719A" w14:paraId="487E0EA2" w14:textId="1907D166" w:rsidTr="00B21FD9">
        <w:trPr>
          <w:trHeight w:val="225"/>
          <w:del w:id="466" w:author="GARETH THOMPSON" w:date="2014-02-21T19:33:00Z"/>
        </w:trPr>
        <w:tc>
          <w:tcPr>
            <w:tcW w:w="1068" w:type="dxa"/>
            <w:noWrap/>
            <w:hideMark/>
          </w:tcPr>
          <w:p w14:paraId="72E8B693" w14:textId="5234A359" w:rsidR="00B21FD9" w:rsidRPr="00B21FD9" w:rsidDel="004F719A" w:rsidRDefault="00B21FD9" w:rsidP="00B21FD9">
            <w:pPr>
              <w:rPr>
                <w:del w:id="467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68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SWITCH</w:delText>
              </w:r>
            </w:del>
          </w:p>
        </w:tc>
        <w:tc>
          <w:tcPr>
            <w:tcW w:w="1548" w:type="dxa"/>
            <w:noWrap/>
            <w:hideMark/>
          </w:tcPr>
          <w:p w14:paraId="64B11292" w14:textId="5B1CD7C2" w:rsidR="00B21FD9" w:rsidRPr="00B21FD9" w:rsidDel="004F719A" w:rsidRDefault="00B21FD9" w:rsidP="00B21FD9">
            <w:pPr>
              <w:rPr>
                <w:del w:id="469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70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SWITCH_TYPE</w:delText>
              </w:r>
            </w:del>
          </w:p>
        </w:tc>
        <w:tc>
          <w:tcPr>
            <w:tcW w:w="1790" w:type="dxa"/>
            <w:noWrap/>
            <w:hideMark/>
          </w:tcPr>
          <w:p w14:paraId="78225DE7" w14:textId="72FD1A97" w:rsidR="00B21FD9" w:rsidRPr="00B21FD9" w:rsidDel="004F719A" w:rsidRDefault="00B21FD9" w:rsidP="00B21FD9">
            <w:pPr>
              <w:rPr>
                <w:del w:id="471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72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 xml:space="preserve">SWITCH_TYPE </w:delText>
              </w:r>
            </w:del>
          </w:p>
        </w:tc>
        <w:tc>
          <w:tcPr>
            <w:tcW w:w="768" w:type="dxa"/>
            <w:noWrap/>
            <w:hideMark/>
          </w:tcPr>
          <w:p w14:paraId="59795237" w14:textId="4AE0830F" w:rsidR="00B21FD9" w:rsidRPr="00B21FD9" w:rsidDel="004F719A" w:rsidRDefault="00B21FD9" w:rsidP="00B21FD9">
            <w:pPr>
              <w:rPr>
                <w:del w:id="473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74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 </w:delText>
              </w:r>
            </w:del>
          </w:p>
        </w:tc>
        <w:tc>
          <w:tcPr>
            <w:tcW w:w="1376" w:type="dxa"/>
            <w:noWrap/>
            <w:hideMark/>
          </w:tcPr>
          <w:p w14:paraId="1E53E605" w14:textId="76674B9E" w:rsidR="00B21FD9" w:rsidRPr="00B21FD9" w:rsidDel="004F719A" w:rsidRDefault="00B21FD9" w:rsidP="00B21FD9">
            <w:pPr>
              <w:rPr>
                <w:del w:id="475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476" w:author="GARETH THOMPSON" w:date="2014-02-21T19:33:00Z">
              <w:r w:rsidRPr="00B21FD9" w:rsidDel="004F719A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NVARCHAR2(4)</w:delText>
              </w:r>
            </w:del>
          </w:p>
        </w:tc>
        <w:tc>
          <w:tcPr>
            <w:tcW w:w="968" w:type="dxa"/>
            <w:noWrap/>
            <w:hideMark/>
          </w:tcPr>
          <w:p w14:paraId="13ABFFB9" w14:textId="73CCF60A" w:rsidR="00B21FD9" w:rsidRPr="00B21FD9" w:rsidDel="004F719A" w:rsidRDefault="00B21FD9" w:rsidP="00B21FD9">
            <w:pPr>
              <w:rPr>
                <w:del w:id="477" w:author="GARETH THOMPSON" w:date="2014-02-21T19:33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2704400F" w14:textId="77777777" w:rsidR="00C1797A" w:rsidRDefault="00C1797A" w:rsidP="00C1797A"/>
    <w:p w14:paraId="691A45CE" w14:textId="77777777" w:rsidR="008A4F6A" w:rsidRDefault="008A4F6A" w:rsidP="00C1797A">
      <w:pPr>
        <w:rPr>
          <w:i/>
          <w:color w:val="1F497D" w:themeColor="text2"/>
        </w:rPr>
      </w:pPr>
      <w:r>
        <w:rPr>
          <w:i/>
          <w:color w:val="1F497D" w:themeColor="text2"/>
        </w:rPr>
        <w:t xml:space="preserve">Need </w:t>
      </w:r>
      <w:r w:rsidRPr="008A4F6A">
        <w:rPr>
          <w:i/>
          <w:color w:val="1F497D" w:themeColor="text2"/>
        </w:rPr>
        <w:t>mappings for the highlighted sections.</w:t>
      </w:r>
    </w:p>
    <w:p w14:paraId="2FF4DF2E" w14:textId="77777777" w:rsidR="008A4F6A" w:rsidRPr="008A4F6A" w:rsidRDefault="008A4F6A" w:rsidP="00C1797A">
      <w:pPr>
        <w:rPr>
          <w:i/>
          <w:color w:val="1F497D" w:themeColor="text2"/>
        </w:rPr>
      </w:pPr>
    </w:p>
    <w:sectPr w:rsidR="008A4F6A" w:rsidRPr="008A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33E1"/>
    <w:multiLevelType w:val="hybridMultilevel"/>
    <w:tmpl w:val="F62C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D05E3"/>
    <w:multiLevelType w:val="hybridMultilevel"/>
    <w:tmpl w:val="6894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57D6"/>
    <w:multiLevelType w:val="hybridMultilevel"/>
    <w:tmpl w:val="5DC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E633B"/>
    <w:multiLevelType w:val="hybridMultilevel"/>
    <w:tmpl w:val="8866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46893"/>
    <w:multiLevelType w:val="hybridMultilevel"/>
    <w:tmpl w:val="52EC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7E"/>
    <w:rsid w:val="0008496E"/>
    <w:rsid w:val="000E0646"/>
    <w:rsid w:val="000E7187"/>
    <w:rsid w:val="0012715C"/>
    <w:rsid w:val="001524DC"/>
    <w:rsid w:val="00156C62"/>
    <w:rsid w:val="0016182E"/>
    <w:rsid w:val="00236290"/>
    <w:rsid w:val="002564A5"/>
    <w:rsid w:val="00295C63"/>
    <w:rsid w:val="002D26B0"/>
    <w:rsid w:val="002E6F1C"/>
    <w:rsid w:val="002F304E"/>
    <w:rsid w:val="002F434F"/>
    <w:rsid w:val="003041F9"/>
    <w:rsid w:val="003452C4"/>
    <w:rsid w:val="00366D37"/>
    <w:rsid w:val="0038258A"/>
    <w:rsid w:val="003A4C5E"/>
    <w:rsid w:val="003C449D"/>
    <w:rsid w:val="00411044"/>
    <w:rsid w:val="0042688D"/>
    <w:rsid w:val="00447136"/>
    <w:rsid w:val="00484662"/>
    <w:rsid w:val="004C2C5C"/>
    <w:rsid w:val="004F719A"/>
    <w:rsid w:val="00500924"/>
    <w:rsid w:val="005274F8"/>
    <w:rsid w:val="00563738"/>
    <w:rsid w:val="00566FB7"/>
    <w:rsid w:val="0066629D"/>
    <w:rsid w:val="006B4026"/>
    <w:rsid w:val="006C2A04"/>
    <w:rsid w:val="007573F7"/>
    <w:rsid w:val="007D4E7E"/>
    <w:rsid w:val="007E1FF1"/>
    <w:rsid w:val="008A01A5"/>
    <w:rsid w:val="008A4F6A"/>
    <w:rsid w:val="00904066"/>
    <w:rsid w:val="009431DE"/>
    <w:rsid w:val="00A23F37"/>
    <w:rsid w:val="00A42290"/>
    <w:rsid w:val="00AA1EA8"/>
    <w:rsid w:val="00AA2FA2"/>
    <w:rsid w:val="00B21FD9"/>
    <w:rsid w:val="00B3245D"/>
    <w:rsid w:val="00C1797A"/>
    <w:rsid w:val="00C43142"/>
    <w:rsid w:val="00C62017"/>
    <w:rsid w:val="00C62A00"/>
    <w:rsid w:val="00C632A3"/>
    <w:rsid w:val="00C83246"/>
    <w:rsid w:val="00CB73C7"/>
    <w:rsid w:val="00D2369F"/>
    <w:rsid w:val="00DE18B7"/>
    <w:rsid w:val="00EA67E0"/>
    <w:rsid w:val="00F2544E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C30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4F71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4F7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1021</Words>
  <Characters>5821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GARETH THOMPSON</cp:lastModifiedBy>
  <cp:revision>34</cp:revision>
  <dcterms:created xsi:type="dcterms:W3CDTF">2014-02-18T22:36:00Z</dcterms:created>
  <dcterms:modified xsi:type="dcterms:W3CDTF">2014-02-25T20:10:00Z</dcterms:modified>
</cp:coreProperties>
</file>