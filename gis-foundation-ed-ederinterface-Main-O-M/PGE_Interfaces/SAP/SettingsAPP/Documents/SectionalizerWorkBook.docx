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1B5E" w14:textId="77777777" w:rsidR="00563738" w:rsidRDefault="003E58BD" w:rsidP="007D4E7E">
      <w:pPr>
        <w:pStyle w:val="Heading1"/>
      </w:pPr>
      <w:r>
        <w:t xml:space="preserve">Work Book </w:t>
      </w:r>
      <w:proofErr w:type="spellStart"/>
      <w:r>
        <w:t>SM_Sectionalizer</w:t>
      </w:r>
      <w:proofErr w:type="spellEnd"/>
    </w:p>
    <w:p w14:paraId="544ED8C3" w14:textId="77777777" w:rsidR="007D4E7E" w:rsidRDefault="007D4E7E"/>
    <w:p w14:paraId="6FDE9517" w14:textId="77777777" w:rsidR="007D4E7E" w:rsidRDefault="007D4E7E"/>
    <w:p w14:paraId="490A94E8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78872013" w14:textId="77777777" w:rsidTr="007E7112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FF645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A4D0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E2F0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0C44A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7BDF9C72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7DE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02/18/14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CA48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B0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07DD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Gabe </w:t>
            </w:r>
            <w:proofErr w:type="spellStart"/>
            <w:r w:rsidRPr="003A4C5E">
              <w:rPr>
                <w:rFonts w:cstheme="minorHAnsi"/>
                <w:sz w:val="20"/>
                <w:szCs w:val="20"/>
              </w:rPr>
              <w:t>Mohacsi</w:t>
            </w:r>
            <w:proofErr w:type="spellEnd"/>
          </w:p>
        </w:tc>
      </w:tr>
      <w:tr w:rsidR="00565D9B" w:rsidRPr="003A4C5E" w14:paraId="10455795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8A9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0" w:author="GARETH THOMPSON" w:date="2014-02-19T17:34:00Z">
              <w:r>
                <w:rPr>
                  <w:rFonts w:cstheme="minorHAnsi"/>
                  <w:sz w:val="20"/>
                  <w:szCs w:val="20"/>
                </w:rPr>
                <w:t>02/19/14</w:t>
              </w:r>
            </w:ins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CFFE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1" w:author="GARETH THOMPSON" w:date="2014-02-19T17:34:00Z">
              <w:r>
                <w:rPr>
                  <w:rFonts w:cstheme="minorHAnsi"/>
                  <w:sz w:val="20"/>
                  <w:szCs w:val="20"/>
                </w:rPr>
                <w:t>0.2</w:t>
              </w:r>
            </w:ins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F98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2" w:author="GARETH THOMPSON" w:date="2014-02-19T17:34:00Z">
              <w:r>
                <w:rPr>
                  <w:rFonts w:cstheme="minorHAnsi"/>
                  <w:sz w:val="20"/>
                  <w:szCs w:val="20"/>
                </w:rPr>
                <w:t>Updated with latest table fields and questions answered</w:t>
              </w:r>
            </w:ins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50A3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3" w:author="GARETH THOMPSON" w:date="2014-02-19T17:34:00Z">
              <w:r>
                <w:rPr>
                  <w:rFonts w:cstheme="minorHAnsi"/>
                  <w:sz w:val="20"/>
                  <w:szCs w:val="20"/>
                </w:rPr>
                <w:t>Gareth Thompson</w:t>
              </w:r>
            </w:ins>
          </w:p>
        </w:tc>
      </w:tr>
      <w:tr w:rsidR="00565D9B" w:rsidRPr="003A4C5E" w14:paraId="0DCBA95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A4DA" w14:textId="169926C6" w:rsidR="00565D9B" w:rsidRPr="003A4C5E" w:rsidRDefault="00C53366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4" w:author="GARETH THOMPSON" w:date="2014-02-21T21:24:00Z">
              <w:r>
                <w:rPr>
                  <w:rFonts w:cstheme="minorHAnsi"/>
                  <w:sz w:val="20"/>
                  <w:szCs w:val="20"/>
                </w:rPr>
                <w:t>02/21/14</w:t>
              </w:r>
            </w:ins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221B" w14:textId="0C713EA4" w:rsidR="00565D9B" w:rsidRPr="003A4C5E" w:rsidRDefault="00C53366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5" w:author="GARETH THOMPSON" w:date="2014-02-21T21:24:00Z">
              <w:r>
                <w:rPr>
                  <w:rFonts w:cstheme="minorHAnsi"/>
                  <w:sz w:val="20"/>
                  <w:szCs w:val="20"/>
                </w:rPr>
                <w:t>0.3</w:t>
              </w:r>
            </w:ins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104B" w14:textId="6F7CE2B5" w:rsidR="00565D9B" w:rsidRPr="003A4C5E" w:rsidRDefault="00C53366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6" w:author="GARETH THOMPSON" w:date="2014-02-21T21:24:00Z">
              <w:r>
                <w:rPr>
                  <w:rFonts w:cstheme="minorHAnsi"/>
                  <w:sz w:val="20"/>
                  <w:szCs w:val="20"/>
                </w:rPr>
                <w:t>Additional updates based on questions to PG&amp;E</w:t>
              </w:r>
            </w:ins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6B6" w14:textId="3E51E4A9" w:rsidR="00565D9B" w:rsidRPr="003A4C5E" w:rsidRDefault="00C53366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ins w:id="7" w:author="GARETH THOMPSON" w:date="2014-02-21T21:24:00Z">
              <w:r>
                <w:rPr>
                  <w:rFonts w:cstheme="minorHAnsi"/>
                  <w:sz w:val="20"/>
                  <w:szCs w:val="20"/>
                </w:rPr>
                <w:t>Gareth Thompson</w:t>
              </w:r>
            </w:ins>
          </w:p>
        </w:tc>
      </w:tr>
      <w:tr w:rsidR="00565D9B" w:rsidRPr="003A4C5E" w14:paraId="1F6DB8A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29B1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5E04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9CD0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DD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4F508B98" w14:textId="77777777" w:rsidR="007D4E7E" w:rsidRPr="003A4C5E" w:rsidRDefault="007D4E7E">
      <w:pPr>
        <w:rPr>
          <w:sz w:val="20"/>
          <w:szCs w:val="20"/>
        </w:rPr>
      </w:pPr>
    </w:p>
    <w:p w14:paraId="60082C45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34973C0B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75A5A516" w14:textId="77777777" w:rsidTr="007E7112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737D5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55A4F2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75FD6A0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40A4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BB2F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37ED8190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0AB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F9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6532FC6D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43A9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75C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36B2098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D71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9A3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6724DF8D" w14:textId="77777777" w:rsidR="007D4E7E" w:rsidRPr="003A4C5E" w:rsidRDefault="007D4E7E">
      <w:pPr>
        <w:rPr>
          <w:sz w:val="20"/>
          <w:szCs w:val="20"/>
        </w:rPr>
      </w:pPr>
    </w:p>
    <w:p w14:paraId="0CA11E0F" w14:textId="77777777" w:rsidR="007D4E7E" w:rsidRPr="003A4C5E" w:rsidRDefault="007D4E7E">
      <w:pPr>
        <w:rPr>
          <w:sz w:val="20"/>
          <w:szCs w:val="20"/>
        </w:rPr>
      </w:pPr>
    </w:p>
    <w:p w14:paraId="1C0AE644" w14:textId="77777777" w:rsidR="007D4E7E" w:rsidRDefault="007D4E7E"/>
    <w:p w14:paraId="693076BF" w14:textId="77777777" w:rsidR="007D4E7E" w:rsidRDefault="007D4E7E"/>
    <w:p w14:paraId="0348787F" w14:textId="77777777" w:rsidR="007D4E7E" w:rsidRDefault="007D4E7E"/>
    <w:p w14:paraId="0E436453" w14:textId="77777777" w:rsidR="007D4E7E" w:rsidRDefault="007D4E7E"/>
    <w:p w14:paraId="4A6C82DF" w14:textId="77777777" w:rsidR="007D4E7E" w:rsidRDefault="007D4E7E"/>
    <w:p w14:paraId="3FE570C4" w14:textId="77777777" w:rsidR="007D4E7E" w:rsidRDefault="007D4E7E"/>
    <w:p w14:paraId="6023DB2E" w14:textId="77777777" w:rsidR="007D4E7E" w:rsidRDefault="007D4E7E"/>
    <w:p w14:paraId="5A9C5498" w14:textId="77777777" w:rsidR="007D4E7E" w:rsidRDefault="007D4E7E"/>
    <w:p w14:paraId="3A661FBD" w14:textId="77777777" w:rsidR="007D4E7E" w:rsidRDefault="007D4E7E"/>
    <w:p w14:paraId="7ADC6B4D" w14:textId="77777777" w:rsidR="007D4E7E" w:rsidRDefault="007D4E7E"/>
    <w:p w14:paraId="750D5A69" w14:textId="77777777" w:rsidR="007D4E7E" w:rsidRDefault="007D4E7E"/>
    <w:p w14:paraId="1C526EA6" w14:textId="77777777" w:rsidR="007D4E7E" w:rsidRDefault="007D4E7E"/>
    <w:p w14:paraId="216B9D90" w14:textId="77777777" w:rsidR="007D4E7E" w:rsidRDefault="007D4E7E"/>
    <w:p w14:paraId="38886D30" w14:textId="77777777" w:rsidR="007D4E7E" w:rsidRDefault="007D4E7E"/>
    <w:p w14:paraId="64D1960A" w14:textId="77777777" w:rsidR="007D4E7E" w:rsidRDefault="007D4E7E"/>
    <w:p w14:paraId="5775E209" w14:textId="77777777" w:rsidR="007D4E7E" w:rsidRDefault="007D4E7E"/>
    <w:p w14:paraId="606D5C64" w14:textId="77777777" w:rsidR="007D4E7E" w:rsidRDefault="007D4E7E" w:rsidP="007D4E7E">
      <w:pPr>
        <w:pStyle w:val="Heading1"/>
      </w:pPr>
      <w:r>
        <w:t>Graphical User Interface</w:t>
      </w:r>
    </w:p>
    <w:p w14:paraId="5E7E627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3194258E" w14:textId="77777777" w:rsidR="007D4E7E" w:rsidRDefault="007D4E7E" w:rsidP="007D4E7E"/>
    <w:p w14:paraId="1B718684" w14:textId="5CB268F2" w:rsidR="007D4E7E" w:rsidRDefault="007D4E7E" w:rsidP="007D4E7E">
      <w:r>
        <w:t xml:space="preserve">The </w:t>
      </w:r>
      <w:del w:id="8" w:author="GARETH THOMPSON" w:date="2014-02-21T19:35:00Z">
        <w:r w:rsidDel="0088651B">
          <w:delText xml:space="preserve">current </w:delText>
        </w:r>
      </w:del>
      <w:ins w:id="9" w:author="GARETH THOMPSON" w:date="2014-02-21T19:35:00Z">
        <w:r w:rsidR="0088651B">
          <w:t xml:space="preserve">planned </w:t>
        </w:r>
      </w:ins>
      <w:r>
        <w:t xml:space="preserve">UI screen is displayed below.  There are </w:t>
      </w:r>
      <w:r w:rsidR="00DE18B7">
        <w:t>no</w:t>
      </w:r>
      <w:r>
        <w:t xml:space="preserve"> additional fields between Current and Future Settings</w:t>
      </w:r>
      <w:ins w:id="10" w:author="GARETH THOMPSON" w:date="2014-02-21T13:09:00Z">
        <w:r w:rsidR="0076045A">
          <w:t>.</w:t>
        </w:r>
      </w:ins>
    </w:p>
    <w:p w14:paraId="6D4225D4" w14:textId="77777777" w:rsidR="007D4E7E" w:rsidRDefault="007D4E7E" w:rsidP="007D4E7E"/>
    <w:p w14:paraId="1DB238D8" w14:textId="3A2529FD" w:rsidR="007D4E7E" w:rsidRDefault="005C0D91" w:rsidP="007D4E7E">
      <w:pPr>
        <w:rPr>
          <w:ins w:id="11" w:author="GARETH THOMPSON" w:date="2014-02-21T21:16:00Z"/>
        </w:rPr>
      </w:pPr>
      <w:ins w:id="12" w:author="GARETH THOMPSON" w:date="2014-02-21T21:16:00Z">
        <w:r>
          <w:rPr>
            <w:noProof/>
          </w:rPr>
          <w:drawing>
            <wp:inline distT="0" distB="0" distL="0" distR="0" wp14:anchorId="3EC894F8" wp14:editId="3007C191">
              <wp:extent cx="4421393" cy="4539762"/>
              <wp:effectExtent l="0" t="0" r="0" b="6985"/>
              <wp:docPr id="50" name="Picture 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21393" cy="45397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99987D" w14:textId="77777777" w:rsidR="005C0D91" w:rsidRDefault="005C0D91" w:rsidP="007D4E7E">
      <w:pPr>
        <w:rPr>
          <w:ins w:id="13" w:author="GARETH THOMPSON" w:date="2014-02-21T21:22:00Z"/>
        </w:rPr>
      </w:pPr>
    </w:p>
    <w:p w14:paraId="208D401E" w14:textId="12B5E2E6" w:rsidR="005C0D91" w:rsidRDefault="005C0D91" w:rsidP="007D4E7E">
      <w:ins w:id="14" w:author="GARETH THOMPSON" w:date="2014-02-21T21:22:00Z">
        <w:r>
          <w:rPr>
            <w:noProof/>
          </w:rPr>
          <w:lastRenderedPageBreak/>
          <w:drawing>
            <wp:inline distT="0" distB="0" distL="0" distR="0" wp14:anchorId="66CE4BA0" wp14:editId="13381891">
              <wp:extent cx="4346976" cy="4425462"/>
              <wp:effectExtent l="0" t="0" r="0" b="0"/>
              <wp:docPr id="37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6976" cy="44254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3B6FA3" w14:textId="77777777" w:rsidR="007D4E7E" w:rsidRDefault="007D4E7E" w:rsidP="007D4E7E"/>
    <w:p w14:paraId="5836B0C2" w14:textId="77777777" w:rsidR="007D4E7E" w:rsidRDefault="00DE18B7" w:rsidP="00DE18B7">
      <w:pPr>
        <w:pStyle w:val="Heading2"/>
      </w:pPr>
      <w:r>
        <w:t>Displayed Fields</w:t>
      </w:r>
    </w:p>
    <w:p w14:paraId="4527D592" w14:textId="1753801C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ins w:id="15" w:author="GARETH THOMPSON" w:date="2014-02-21T13:10:00Z">
        <w:r w:rsidR="007670C6">
          <w:rPr>
            <w:i/>
          </w:rPr>
          <w:t xml:space="preserve"> in the SM</w:t>
        </w:r>
        <w:r w:rsidR="0076045A">
          <w:rPr>
            <w:i/>
          </w:rPr>
          <w:t>_SECTIONALIZER spreadsheet.</w:t>
        </w:r>
      </w:ins>
    </w:p>
    <w:p w14:paraId="24392CBD" w14:textId="33E1BFA1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 xml:space="preserve">Are there any additional data elements that are to be </w:t>
      </w:r>
      <w:r w:rsidR="002F434F" w:rsidRPr="00F2544E">
        <w:rPr>
          <w:i/>
        </w:rPr>
        <w:t>added?</w:t>
      </w:r>
      <w:ins w:id="16" w:author="GARETH THOMPSON" w:date="2014-02-19T17:35:00Z">
        <w:r w:rsidR="00973528">
          <w:rPr>
            <w:i/>
          </w:rPr>
          <w:t xml:space="preserve"> </w:t>
        </w:r>
      </w:ins>
      <w:ins w:id="17" w:author="GARETH THOMPSON" w:date="2014-02-21T13:11:00Z">
        <w:r w:rsidR="0076045A">
          <w:rPr>
            <w:i/>
          </w:rPr>
          <w:t>No.</w:t>
        </w:r>
      </w:ins>
    </w:p>
    <w:p w14:paraId="40761B50" w14:textId="77777777" w:rsidR="00DE18B7" w:rsidRPr="00F2544E" w:rsidRDefault="00DE18B7" w:rsidP="00DE18B7">
      <w:pPr>
        <w:rPr>
          <w:i/>
        </w:rPr>
      </w:pPr>
    </w:p>
    <w:p w14:paraId="0E029EF0" w14:textId="77777777" w:rsidR="00DE18B7" w:rsidRDefault="00DE18B7" w:rsidP="00DE18B7"/>
    <w:p w14:paraId="15980C9F" w14:textId="77777777" w:rsidR="00DE18B7" w:rsidRDefault="00DE18B7" w:rsidP="00DE18B7"/>
    <w:p w14:paraId="0528E26B" w14:textId="77777777" w:rsidR="00F2544E" w:rsidRDefault="00F2544E" w:rsidP="00DE18B7"/>
    <w:p w14:paraId="0C82CE42" w14:textId="77777777" w:rsidR="00F2544E" w:rsidRDefault="00F2544E" w:rsidP="00DE18B7">
      <w:pPr>
        <w:rPr>
          <w:ins w:id="18" w:author="GARETH THOMPSON" w:date="2014-02-21T13:17:00Z"/>
        </w:rPr>
      </w:pPr>
    </w:p>
    <w:p w14:paraId="6BA71908" w14:textId="77777777" w:rsidR="00511473" w:rsidRDefault="00511473" w:rsidP="00DE18B7"/>
    <w:p w14:paraId="112F73F9" w14:textId="77777777" w:rsidR="00F2544E" w:rsidRDefault="00F2544E" w:rsidP="00DE18B7"/>
    <w:p w14:paraId="3F5A1D71" w14:textId="508664AD" w:rsidR="007D4E7E" w:rsidRDefault="00DE18B7" w:rsidP="00C220CF">
      <w:pPr>
        <w:pStyle w:val="Heading2"/>
        <w:rPr>
          <w:ins w:id="19" w:author="GARETH THOMPSON" w:date="2014-02-21T13:12:00Z"/>
        </w:rPr>
      </w:pPr>
      <w:r>
        <w:t>Functionality</w:t>
      </w:r>
    </w:p>
    <w:p w14:paraId="5C0B8F81" w14:textId="2BCB67B2" w:rsidR="0076045A" w:rsidRDefault="0076045A" w:rsidP="007D4E7E">
      <w:pPr>
        <w:rPr>
          <w:ins w:id="20" w:author="GARETH THOMPSON" w:date="2014-02-21T13:17:00Z"/>
          <w:b/>
        </w:rPr>
      </w:pPr>
      <w:ins w:id="21" w:author="GARETH THOMPSON" w:date="2014-02-21T13:12:00Z">
        <w:r w:rsidRPr="0076045A">
          <w:rPr>
            <w:b/>
          </w:rPr>
          <w:t>Buttons by Tab</w:t>
        </w:r>
      </w:ins>
    </w:p>
    <w:p w14:paraId="3555F0E8" w14:textId="77777777" w:rsidR="00511473" w:rsidRPr="00C220CF" w:rsidRDefault="00511473" w:rsidP="007D4E7E">
      <w:pPr>
        <w:rPr>
          <w:ins w:id="22" w:author="GARETH THOMPSON" w:date="2014-02-21T13:12:00Z"/>
          <w:b/>
        </w:rPr>
      </w:pPr>
    </w:p>
    <w:p w14:paraId="656FA5F6" w14:textId="0855D1D3" w:rsidR="0076045A" w:rsidRDefault="0076045A" w:rsidP="007D4E7E">
      <w:pPr>
        <w:rPr>
          <w:ins w:id="23" w:author="GARETH THOMPSON" w:date="2014-02-21T13:13:00Z"/>
        </w:rPr>
      </w:pPr>
      <w:ins w:id="24" w:author="GARETH THOMPSON" w:date="2014-02-21T13:12:00Z">
        <w:r>
          <w:t>Current Settings</w:t>
        </w:r>
      </w:ins>
      <w:ins w:id="25" w:author="GARETH THOMPSON" w:date="2014-02-21T13:13:00Z">
        <w:r>
          <w:t xml:space="preserve"> Tab</w:t>
        </w:r>
      </w:ins>
    </w:p>
    <w:p w14:paraId="48DE26AB" w14:textId="77777777" w:rsidR="0076045A" w:rsidRDefault="0076045A" w:rsidP="007D4E7E">
      <w:pPr>
        <w:rPr>
          <w:ins w:id="26" w:author="GARETH THOMPSON" w:date="2014-02-21T13:13:00Z"/>
        </w:rPr>
      </w:pPr>
    </w:p>
    <w:p w14:paraId="6F30DCAE" w14:textId="492D0543" w:rsidR="0076045A" w:rsidRDefault="0076045A" w:rsidP="00BF1D3B">
      <w:pPr>
        <w:pStyle w:val="ListParagraph"/>
        <w:numPr>
          <w:ilvl w:val="0"/>
          <w:numId w:val="8"/>
        </w:numPr>
        <w:rPr>
          <w:ins w:id="27" w:author="GARETH THOMPSON" w:date="2014-02-21T13:12:00Z"/>
        </w:rPr>
      </w:pPr>
      <w:ins w:id="28" w:author="GARETH THOMPSON" w:date="2014-02-21T13:13:00Z">
        <w:r>
          <w:t>Copy current to future settings</w:t>
        </w:r>
      </w:ins>
    </w:p>
    <w:p w14:paraId="0D9BFED4" w14:textId="77777777" w:rsidR="0076045A" w:rsidRDefault="0076045A" w:rsidP="007D4E7E">
      <w:pPr>
        <w:rPr>
          <w:ins w:id="29" w:author="GARETH THOMPSON" w:date="2014-02-21T13:12:00Z"/>
        </w:rPr>
      </w:pPr>
    </w:p>
    <w:p w14:paraId="348BCC34" w14:textId="5F2FB8C1" w:rsidR="0076045A" w:rsidRDefault="0076045A" w:rsidP="007D4E7E">
      <w:pPr>
        <w:rPr>
          <w:ins w:id="30" w:author="GARETH THOMPSON" w:date="2014-02-21T13:13:00Z"/>
        </w:rPr>
      </w:pPr>
      <w:ins w:id="31" w:author="GARETH THOMPSON" w:date="2014-02-21T13:12:00Z">
        <w:r>
          <w:t>Future Settings</w:t>
        </w:r>
      </w:ins>
      <w:ins w:id="32" w:author="GARETH THOMPSON" w:date="2014-02-21T13:13:00Z">
        <w:r>
          <w:t xml:space="preserve"> Tab</w:t>
        </w:r>
      </w:ins>
    </w:p>
    <w:p w14:paraId="19013D80" w14:textId="77777777" w:rsidR="0076045A" w:rsidRDefault="0076045A" w:rsidP="007D4E7E">
      <w:pPr>
        <w:rPr>
          <w:ins w:id="33" w:author="GARETH THOMPSON" w:date="2014-02-21T13:14:00Z"/>
        </w:rPr>
      </w:pPr>
    </w:p>
    <w:p w14:paraId="7001BC3C" w14:textId="323FFB40" w:rsidR="0076045A" w:rsidRDefault="0076045A" w:rsidP="00BF1D3B">
      <w:pPr>
        <w:pStyle w:val="ListParagraph"/>
        <w:numPr>
          <w:ilvl w:val="0"/>
          <w:numId w:val="8"/>
        </w:numPr>
        <w:rPr>
          <w:ins w:id="34" w:author="GARETH THOMPSON" w:date="2014-02-21T13:14:00Z"/>
        </w:rPr>
      </w:pPr>
      <w:ins w:id="35" w:author="GARETH THOMPSON" w:date="2014-02-21T13:14:00Z">
        <w:r>
          <w:t>Save</w:t>
        </w:r>
      </w:ins>
    </w:p>
    <w:p w14:paraId="0D9F45A8" w14:textId="77777777" w:rsidR="0076045A" w:rsidRDefault="0076045A" w:rsidP="007D4E7E">
      <w:pPr>
        <w:rPr>
          <w:ins w:id="36" w:author="GARETH THOMPSON" w:date="2014-02-21T13:14:00Z"/>
        </w:rPr>
      </w:pPr>
    </w:p>
    <w:p w14:paraId="294CE685" w14:textId="77777777" w:rsidR="0076045A" w:rsidRDefault="0076045A" w:rsidP="00BF1D3B">
      <w:pPr>
        <w:pStyle w:val="ListParagraph"/>
        <w:numPr>
          <w:ilvl w:val="0"/>
          <w:numId w:val="8"/>
        </w:numPr>
        <w:rPr>
          <w:ins w:id="37" w:author="GARETH THOMPSON" w:date="2014-02-21T13:14:00Z"/>
        </w:rPr>
      </w:pPr>
      <w:ins w:id="38" w:author="GARETH THOMPSON" w:date="2014-02-21T13:14:00Z">
        <w:r>
          <w:t>Released Check Box</w:t>
        </w:r>
      </w:ins>
    </w:p>
    <w:p w14:paraId="1F3C20D4" w14:textId="77777777" w:rsidR="0076045A" w:rsidRDefault="0076045A" w:rsidP="00BF1D3B">
      <w:pPr>
        <w:rPr>
          <w:ins w:id="39" w:author="GARETH THOMPSON" w:date="2014-02-21T13:14:00Z"/>
        </w:rPr>
      </w:pPr>
    </w:p>
    <w:p w14:paraId="5B968916" w14:textId="06344B5F" w:rsidR="0076045A" w:rsidRDefault="0076045A" w:rsidP="00BF1D3B">
      <w:pPr>
        <w:pStyle w:val="ListParagraph"/>
        <w:numPr>
          <w:ilvl w:val="0"/>
          <w:numId w:val="8"/>
        </w:numPr>
        <w:rPr>
          <w:ins w:id="40" w:author="GARETH THOMPSON" w:date="2014-02-21T13:12:00Z"/>
        </w:rPr>
      </w:pPr>
      <w:ins w:id="41" w:author="GARETH THOMPSON" w:date="2014-02-21T13:14:00Z">
        <w:r>
          <w:t>Cancel</w:t>
        </w:r>
      </w:ins>
    </w:p>
    <w:p w14:paraId="7225C1C7" w14:textId="77777777" w:rsidR="0076045A" w:rsidRDefault="0076045A" w:rsidP="007D4E7E">
      <w:pPr>
        <w:rPr>
          <w:ins w:id="42" w:author="GARETH THOMPSON" w:date="2014-02-21T13:12:00Z"/>
        </w:rPr>
      </w:pPr>
    </w:p>
    <w:p w14:paraId="3EBCA0BF" w14:textId="77777777" w:rsidR="0076045A" w:rsidRDefault="0076045A" w:rsidP="007D4E7E"/>
    <w:p w14:paraId="3D07B492" w14:textId="4ED1300A" w:rsidR="00511473" w:rsidRPr="00511473" w:rsidRDefault="00DE18B7" w:rsidP="007D4E7E">
      <w:pPr>
        <w:rPr>
          <w:ins w:id="43" w:author="GARETH THOMPSON" w:date="2014-02-21T13:17:00Z"/>
          <w:b/>
        </w:rPr>
      </w:pPr>
      <w:r w:rsidRPr="00511473">
        <w:rPr>
          <w:b/>
        </w:rPr>
        <w:t>Released check Box</w:t>
      </w:r>
    </w:p>
    <w:p w14:paraId="463F8781" w14:textId="77777777" w:rsidR="00DE18B7" w:rsidRDefault="00DE18B7" w:rsidP="007D4E7E"/>
    <w:p w14:paraId="0E3E3669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03BA05C2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</w:p>
    <w:p w14:paraId="127B8C04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</w:p>
    <w:p w14:paraId="28B73332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1733D26B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3A1C10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1BBE407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027BC8F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0F796F87" w14:textId="77777777" w:rsidR="00DE18B7" w:rsidRDefault="00295C63" w:rsidP="003E58BD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76FB93C2" w14:textId="77777777" w:rsidR="007D4E7E" w:rsidRDefault="007D4E7E" w:rsidP="007D4E7E"/>
    <w:p w14:paraId="386ED78D" w14:textId="77777777" w:rsidR="007D4E7E" w:rsidRDefault="007D4E7E">
      <w:pPr>
        <w:rPr>
          <w:ins w:id="44" w:author="GARETH THOMPSON" w:date="2014-02-24T16:27:00Z"/>
        </w:rPr>
      </w:pPr>
    </w:p>
    <w:p w14:paraId="44D32834" w14:textId="77777777" w:rsidR="008E7136" w:rsidRPr="00511473" w:rsidRDefault="008E7136" w:rsidP="008E7136">
      <w:pPr>
        <w:rPr>
          <w:ins w:id="45" w:author="GARETH THOMPSON" w:date="2014-02-25T12:10:00Z"/>
          <w:b/>
        </w:rPr>
      </w:pPr>
      <w:ins w:id="46" w:author="GARETH THOMPSON" w:date="2014-02-25T12:10:00Z">
        <w:r>
          <w:rPr>
            <w:b/>
          </w:rPr>
          <w:t>Copy to Future button</w:t>
        </w:r>
      </w:ins>
    </w:p>
    <w:p w14:paraId="73BA2C21" w14:textId="77777777" w:rsidR="008E7136" w:rsidRDefault="008E7136" w:rsidP="008E7136">
      <w:pPr>
        <w:rPr>
          <w:ins w:id="47" w:author="GARETH THOMPSON" w:date="2014-02-25T12:10:00Z"/>
        </w:rPr>
      </w:pPr>
    </w:p>
    <w:p w14:paraId="483BD4A4" w14:textId="77777777" w:rsidR="008E7136" w:rsidRPr="00F2544E" w:rsidRDefault="008E7136" w:rsidP="008E7136">
      <w:pPr>
        <w:rPr>
          <w:ins w:id="48" w:author="GARETH THOMPSON" w:date="2014-02-25T12:10:00Z"/>
          <w:i/>
          <w:color w:val="1F497D" w:themeColor="text2"/>
        </w:rPr>
      </w:pPr>
      <w:ins w:id="49" w:author="GARETH THOMPSON" w:date="2014-02-25T12:10:00Z">
        <w:r w:rsidRPr="00F2544E">
          <w:rPr>
            <w:i/>
            <w:color w:val="1F497D" w:themeColor="text2"/>
          </w:rPr>
          <w:t xml:space="preserve">When the user </w:t>
        </w:r>
        <w:r>
          <w:rPr>
            <w:i/>
            <w:color w:val="1F497D" w:themeColor="text2"/>
          </w:rPr>
          <w:t>select the Copy To Future button</w:t>
        </w:r>
      </w:ins>
    </w:p>
    <w:p w14:paraId="3A596BB9" w14:textId="77777777" w:rsidR="008E7136" w:rsidRDefault="008E7136" w:rsidP="008E7136">
      <w:pPr>
        <w:pStyle w:val="ListParagraph"/>
        <w:numPr>
          <w:ilvl w:val="0"/>
          <w:numId w:val="3"/>
        </w:numPr>
        <w:rPr>
          <w:ins w:id="50" w:author="GARETH THOMPSON" w:date="2014-02-25T12:10:00Z"/>
          <w:i/>
          <w:color w:val="1F497D" w:themeColor="text2"/>
        </w:rPr>
      </w:pPr>
      <w:ins w:id="51" w:author="GARETH THOMPSON" w:date="2014-02-25T12:10:00Z">
        <w:r>
          <w:rPr>
            <w:i/>
            <w:color w:val="1F497D" w:themeColor="text2"/>
          </w:rPr>
          <w:t xml:space="preserve">The data values from the existing ‘Current’ record for the device are copied to the ‘Future’ record (existing values in the ‘Future’ record should be </w:t>
        </w:r>
        <w:proofErr w:type="spellStart"/>
        <w:r>
          <w:rPr>
            <w:i/>
            <w:color w:val="1F497D" w:themeColor="text2"/>
          </w:rPr>
          <w:t>overwrtitten</w:t>
        </w:r>
        <w:proofErr w:type="spellEnd"/>
        <w:r>
          <w:rPr>
            <w:i/>
            <w:color w:val="1F497D" w:themeColor="text2"/>
          </w:rPr>
          <w:t xml:space="preserve"> if the record exists, else create a new ‘Future’ record and copy the values in)</w:t>
        </w:r>
      </w:ins>
    </w:p>
    <w:p w14:paraId="13867160" w14:textId="77777777" w:rsidR="008E7136" w:rsidRPr="0039023D" w:rsidRDefault="008E7136" w:rsidP="008E7136">
      <w:pPr>
        <w:pStyle w:val="ListParagraph"/>
        <w:numPr>
          <w:ilvl w:val="0"/>
          <w:numId w:val="3"/>
        </w:numPr>
        <w:rPr>
          <w:ins w:id="52" w:author="GARETH THOMPSON" w:date="2014-02-25T12:10:00Z"/>
          <w:i/>
          <w:color w:val="1F497D" w:themeColor="text2"/>
        </w:rPr>
      </w:pPr>
      <w:ins w:id="53" w:author="GARETH THOMPSON" w:date="2014-02-25T12:10:00Z">
        <w:r>
          <w:rPr>
            <w:i/>
            <w:color w:val="1F497D" w:themeColor="text2"/>
          </w:rPr>
          <w:t>The user is moved to the Future tab</w:t>
        </w:r>
      </w:ins>
    </w:p>
    <w:p w14:paraId="45E4FBC9" w14:textId="77777777" w:rsidR="00231987" w:rsidRDefault="00231987">
      <w:bookmarkStart w:id="54" w:name="_GoBack"/>
      <w:bookmarkEnd w:id="54"/>
    </w:p>
    <w:p w14:paraId="615F1E85" w14:textId="28218AD4" w:rsidR="005274F8" w:rsidRDefault="00EA67E0" w:rsidP="00C220CF">
      <w:pPr>
        <w:pStyle w:val="Heading2"/>
      </w:pPr>
      <w:r>
        <w:t>Data Mapping</w:t>
      </w:r>
    </w:p>
    <w:p w14:paraId="1922B8CC" w14:textId="77777777" w:rsidR="005274F8" w:rsidRPr="005274F8" w:rsidRDefault="00C43142" w:rsidP="00C43142">
      <w:pPr>
        <w:pStyle w:val="Heading3"/>
      </w:pPr>
      <w:r>
        <w:t>Deprecated Attributes</w:t>
      </w:r>
    </w:p>
    <w:p w14:paraId="641833D6" w14:textId="77777777" w:rsidR="009431DE" w:rsidRDefault="009431DE" w:rsidP="009431DE"/>
    <w:p w14:paraId="0F898EC2" w14:textId="5720B8C5" w:rsidR="009431DE" w:rsidRDefault="009431DE" w:rsidP="009431DE">
      <w:r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ins w:id="55" w:author="GARETH THOMPSON" w:date="2014-02-19T17:36:00Z">
        <w:r w:rsidR="00973528" w:rsidRPr="00973528">
          <w:t xml:space="preserve"> </w:t>
        </w:r>
        <w:r w:rsidR="00973528">
          <w:t>The SM_SECTIONALIZER spreadsheet defines the fields that are carried over.</w:t>
        </w:r>
      </w:ins>
    </w:p>
    <w:p w14:paraId="2B365F2D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1890"/>
        <w:gridCol w:w="3438"/>
      </w:tblGrid>
      <w:tr w:rsidR="005274F8" w14:paraId="711E4974" w14:textId="77777777" w:rsidTr="000963B1">
        <w:tc>
          <w:tcPr>
            <w:tcW w:w="890" w:type="dxa"/>
          </w:tcPr>
          <w:p w14:paraId="5FEE0BC0" w14:textId="77777777" w:rsidR="009431DE" w:rsidRPr="005274F8" w:rsidRDefault="000963B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?</w:t>
            </w:r>
          </w:p>
        </w:tc>
        <w:tc>
          <w:tcPr>
            <w:tcW w:w="1288" w:type="dxa"/>
          </w:tcPr>
          <w:p w14:paraId="4A45ACC0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6E01201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1890" w:type="dxa"/>
          </w:tcPr>
          <w:p w14:paraId="3C38B9C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438" w:type="dxa"/>
          </w:tcPr>
          <w:p w14:paraId="673B830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110B9326" w14:textId="77777777" w:rsidTr="000963B1">
        <w:tc>
          <w:tcPr>
            <w:tcW w:w="890" w:type="dxa"/>
          </w:tcPr>
          <w:p w14:paraId="31F4E3E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AD7B2AB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FEE01DE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48CA80E2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3438" w:type="dxa"/>
          </w:tcPr>
          <w:p w14:paraId="1BBF32C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</w:tr>
      <w:tr w:rsidR="000963B1" w:rsidRPr="000963B1" w14:paraId="792C6759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0418DBA5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  <w:highlight w:val="yellow"/>
              </w:rPr>
            </w:pPr>
            <w:r>
              <w:rPr>
                <w:rFonts w:eastAsia="Times New Roman" w:cs="Courier New"/>
                <w:sz w:val="16"/>
                <w:szCs w:val="16"/>
                <w:highlight w:val="yellow"/>
              </w:rPr>
              <w:t>1</w:t>
            </w: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1288" w:type="dxa"/>
            <w:noWrap/>
            <w:hideMark/>
          </w:tcPr>
          <w:p w14:paraId="48AEFD51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SECTIONALIZER_SETTINGS</w:t>
            </w:r>
          </w:p>
        </w:tc>
        <w:tc>
          <w:tcPr>
            <w:tcW w:w="2070" w:type="dxa"/>
            <w:hideMark/>
          </w:tcPr>
          <w:p w14:paraId="7C38E4FD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CONTACT_#</w:t>
            </w:r>
          </w:p>
        </w:tc>
        <w:tc>
          <w:tcPr>
            <w:tcW w:w="1890" w:type="dxa"/>
            <w:hideMark/>
          </w:tcPr>
          <w:p w14:paraId="2DB5B293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2E908433" w14:textId="796663C5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> </w:t>
            </w:r>
            <w:proofErr w:type="gramStart"/>
            <w:r w:rsidRPr="000963B1">
              <w:rPr>
                <w:rFonts w:eastAsia="Times New Roman" w:cs="Times New Roman"/>
                <w:sz w:val="16"/>
                <w:szCs w:val="16"/>
              </w:rPr>
              <w:t>no</w:t>
            </w:r>
            <w:proofErr w:type="gramEnd"/>
            <w:r w:rsidRPr="000963B1">
              <w:rPr>
                <w:rFonts w:eastAsia="Times New Roman" w:cs="Times New Roman"/>
                <w:sz w:val="16"/>
                <w:szCs w:val="16"/>
              </w:rPr>
              <w:t xml:space="preserve"> field validation, but is required when Released is checked and Prepared by, Contact #, and Effective Date are copied from future to current.</w:t>
            </w:r>
            <w:ins w:id="56" w:author="GARETH THOMPSON" w:date="2014-02-21T13:19:00Z">
              <w:r w:rsidR="007670C6">
                <w:rPr>
                  <w:rFonts w:eastAsia="Times New Roman" w:cs="Times New Roman"/>
                  <w:sz w:val="16"/>
                  <w:szCs w:val="16"/>
                </w:rPr>
                <w:t xml:space="preserve"> This field is not needed.</w:t>
              </w:r>
            </w:ins>
          </w:p>
        </w:tc>
      </w:tr>
      <w:tr w:rsidR="000963B1" w:rsidRPr="000963B1" w14:paraId="4AA31417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3785C4D5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  <w:highlight w:val="yellow"/>
              </w:rPr>
            </w:pPr>
            <w:r>
              <w:rPr>
                <w:rFonts w:eastAsia="Times New Roman" w:cs="Courier New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288" w:type="dxa"/>
            <w:noWrap/>
            <w:hideMark/>
          </w:tcPr>
          <w:p w14:paraId="21DCF0D4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</w:t>
            </w:r>
          </w:p>
        </w:tc>
        <w:tc>
          <w:tcPr>
            <w:tcW w:w="2070" w:type="dxa"/>
            <w:hideMark/>
          </w:tcPr>
          <w:p w14:paraId="340FB980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SECT_TYPE</w:t>
            </w:r>
          </w:p>
        </w:tc>
        <w:tc>
          <w:tcPr>
            <w:tcW w:w="1890" w:type="dxa"/>
            <w:hideMark/>
          </w:tcPr>
          <w:p w14:paraId="5A4C3E16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39F6C2FC" w14:textId="23541324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>SECT_TYPE Type or Model of device installed (TYPE)</w:t>
            </w:r>
            <w:ins w:id="57" w:author="GARETH THOMPSON" w:date="2014-02-21T13:32:00Z">
              <w:r w:rsidR="00F75023">
                <w:rPr>
                  <w:rFonts w:eastAsia="Times New Roman" w:cs="Times New Roman"/>
                  <w:sz w:val="16"/>
                  <w:szCs w:val="16"/>
                </w:rPr>
                <w:t>. This field is not needed.</w:t>
              </w:r>
            </w:ins>
          </w:p>
        </w:tc>
      </w:tr>
      <w:tr w:rsidR="000963B1" w:rsidRPr="000963B1" w14:paraId="79FAA426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6D468853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</w:rPr>
            </w:pP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288" w:type="dxa"/>
            <w:noWrap/>
            <w:hideMark/>
          </w:tcPr>
          <w:p w14:paraId="45E8CD6A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</w:rPr>
              <w:t>SECTIONALIZER</w:t>
            </w:r>
          </w:p>
        </w:tc>
        <w:tc>
          <w:tcPr>
            <w:tcW w:w="2070" w:type="dxa"/>
            <w:hideMark/>
          </w:tcPr>
          <w:p w14:paraId="0F1D3FB1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</w:rPr>
              <w:t>MS_CD</w:t>
            </w:r>
          </w:p>
        </w:tc>
        <w:tc>
          <w:tcPr>
            <w:tcW w:w="1890" w:type="dxa"/>
            <w:hideMark/>
          </w:tcPr>
          <w:p w14:paraId="70211727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</w:rPr>
              <w:t>MATERIALCODE</w:t>
            </w:r>
          </w:p>
        </w:tc>
        <w:tc>
          <w:tcPr>
            <w:tcW w:w="3438" w:type="dxa"/>
            <w:hideMark/>
          </w:tcPr>
          <w:p w14:paraId="408239AA" w14:textId="77777777" w:rsidR="000963B1" w:rsidRDefault="000963B1" w:rsidP="000963B1">
            <w:pPr>
              <w:rPr>
                <w:rFonts w:eastAsia="Times New Roman" w:cs="Times New Roman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sz w:val="16"/>
                <w:szCs w:val="16"/>
              </w:rPr>
              <w:t>MS_CD The PG&amp;E material code # of this device - used by OM&amp;C when ordering a replacement unit for overhaul or replacement.  (MS CODE)</w:t>
            </w:r>
          </w:p>
          <w:p w14:paraId="5EEB0A65" w14:textId="7598C943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sz w:val="16"/>
                <w:szCs w:val="16"/>
              </w:rPr>
              <w:t>Use MANF_CD lookup today</w:t>
            </w:r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t xml:space="preserve">.  </w:t>
            </w:r>
            <w:proofErr w:type="gramStart"/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t>[  ]</w:t>
            </w:r>
            <w:proofErr w:type="gramEnd"/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t xml:space="preserve"> Goes to SAP.  BE CAREFUL with this.  Consider restricting list </w:t>
            </w:r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lastRenderedPageBreak/>
              <w:t>based on feature class.</w:t>
            </w:r>
            <w:ins w:id="58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 This field is not needed.</w:t>
              </w:r>
            </w:ins>
          </w:p>
        </w:tc>
      </w:tr>
      <w:tr w:rsidR="000963B1" w:rsidRPr="000963B1" w14:paraId="0878267C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1F782F62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</w:rPr>
            </w:pP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lastRenderedPageBreak/>
              <w:t>4</w:t>
            </w:r>
          </w:p>
        </w:tc>
        <w:tc>
          <w:tcPr>
            <w:tcW w:w="1288" w:type="dxa"/>
            <w:noWrap/>
            <w:hideMark/>
          </w:tcPr>
          <w:p w14:paraId="60BE7387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</w:t>
            </w:r>
          </w:p>
        </w:tc>
        <w:tc>
          <w:tcPr>
            <w:tcW w:w="2070" w:type="dxa"/>
            <w:hideMark/>
          </w:tcPr>
          <w:p w14:paraId="0562F357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NEXT_CLOSEUP_DATE</w:t>
            </w:r>
          </w:p>
        </w:tc>
        <w:tc>
          <w:tcPr>
            <w:tcW w:w="1890" w:type="dxa"/>
            <w:hideMark/>
          </w:tcPr>
          <w:p w14:paraId="401DF64B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587E8318" w14:textId="7229C959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 xml:space="preserve">NEXT_CLOSEUP_DATE If COAST_CORROSIVE = YES, </w:t>
            </w:r>
            <w:proofErr w:type="gramStart"/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>then</w:t>
            </w:r>
            <w:proofErr w:type="gramEnd"/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 xml:space="preserve"> record the due date of then next required </w:t>
            </w:r>
            <w:proofErr w:type="spellStart"/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>closeup</w:t>
            </w:r>
            <w:proofErr w:type="spellEnd"/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 xml:space="preserve"> bucket truck inspection</w:t>
            </w:r>
            <w:ins w:id="59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  <w:highlight w:val="yellow"/>
                </w:rPr>
                <w:t xml:space="preserve">. </w:t>
              </w:r>
              <w:r w:rsidR="006E1D31">
                <w:rPr>
                  <w:rFonts w:eastAsia="Times New Roman" w:cs="Times New Roman"/>
                  <w:sz w:val="16"/>
                  <w:szCs w:val="16"/>
                </w:rPr>
                <w:t>This field is not needed.</w:t>
              </w:r>
            </w:ins>
          </w:p>
        </w:tc>
      </w:tr>
      <w:tr w:rsidR="000963B1" w:rsidRPr="000963B1" w14:paraId="07E4E2D6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046912B5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</w:rPr>
            </w:pP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288" w:type="dxa"/>
            <w:noWrap/>
            <w:hideMark/>
          </w:tcPr>
          <w:p w14:paraId="4DFF4AF2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</w:t>
            </w:r>
          </w:p>
        </w:tc>
        <w:tc>
          <w:tcPr>
            <w:tcW w:w="2070" w:type="dxa"/>
            <w:hideMark/>
          </w:tcPr>
          <w:p w14:paraId="55EB11A9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CONTROL_TYPE</w:t>
            </w:r>
          </w:p>
        </w:tc>
        <w:tc>
          <w:tcPr>
            <w:tcW w:w="1890" w:type="dxa"/>
            <w:hideMark/>
          </w:tcPr>
          <w:p w14:paraId="361161E1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53E4B447" w14:textId="183849DB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yellow"/>
              </w:rPr>
              <w:t>Lookup. SECT_CTL_TYPE.</w:t>
            </w:r>
            <w:ins w:id="60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 </w:t>
              </w:r>
            </w:ins>
            <w:ins w:id="61" w:author="GARETH THOMPSON" w:date="2014-02-21T13:43:00Z">
              <w:r w:rsidR="00502225">
                <w:rPr>
                  <w:rFonts w:eastAsia="Times New Roman" w:cs="Times New Roman"/>
                  <w:sz w:val="16"/>
                  <w:szCs w:val="16"/>
                </w:rPr>
                <w:t>This field is needed and has been added to the SM_SECTIONALIZER spreadsheet.</w:t>
              </w:r>
            </w:ins>
          </w:p>
        </w:tc>
      </w:tr>
      <w:tr w:rsidR="000963B1" w:rsidRPr="000963B1" w14:paraId="6E4303BD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72DED374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</w:rPr>
            </w:pP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1288" w:type="dxa"/>
            <w:noWrap/>
            <w:hideMark/>
          </w:tcPr>
          <w:p w14:paraId="6962ED51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</w:t>
            </w:r>
          </w:p>
        </w:tc>
        <w:tc>
          <w:tcPr>
            <w:tcW w:w="2070" w:type="dxa"/>
            <w:hideMark/>
          </w:tcPr>
          <w:p w14:paraId="13373716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FIRMWARE_VERSION</w:t>
            </w:r>
          </w:p>
        </w:tc>
        <w:tc>
          <w:tcPr>
            <w:tcW w:w="1890" w:type="dxa"/>
            <w:hideMark/>
          </w:tcPr>
          <w:p w14:paraId="484907BB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34BA6860" w14:textId="07C5B027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t>User entered.  Free form, no validation. Goes to SAP.</w:t>
            </w:r>
            <w:ins w:id="62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 This field is needed and has been added to </w:t>
              </w:r>
            </w:ins>
            <w:ins w:id="63" w:author="GARETH THOMPSON" w:date="2014-02-21T13:37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the </w:t>
              </w:r>
            </w:ins>
            <w:ins w:id="64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</w:rPr>
                <w:t>SM_</w:t>
              </w:r>
            </w:ins>
            <w:ins w:id="65" w:author="GARETH THOMPSON" w:date="2014-02-21T13:37:00Z">
              <w:r w:rsidR="006E1D31">
                <w:rPr>
                  <w:rFonts w:eastAsia="Times New Roman" w:cs="Times New Roman"/>
                  <w:sz w:val="16"/>
                  <w:szCs w:val="16"/>
                </w:rPr>
                <w:t>S</w:t>
              </w:r>
            </w:ins>
            <w:ins w:id="66" w:author="GARETH THOMPSON" w:date="2014-02-21T13:36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ECTIONALIZER </w:t>
              </w:r>
            </w:ins>
            <w:ins w:id="67" w:author="GARETH THOMPSON" w:date="2014-02-21T13:37:00Z">
              <w:r w:rsidR="006E1D31">
                <w:rPr>
                  <w:rFonts w:eastAsia="Times New Roman" w:cs="Times New Roman"/>
                  <w:sz w:val="16"/>
                  <w:szCs w:val="16"/>
                </w:rPr>
                <w:t>spreadsheet.</w:t>
              </w:r>
            </w:ins>
          </w:p>
        </w:tc>
      </w:tr>
      <w:tr w:rsidR="000963B1" w:rsidRPr="000963B1" w14:paraId="71D9437A" w14:textId="77777777" w:rsidTr="000963B1">
        <w:trPr>
          <w:trHeight w:val="312"/>
        </w:trPr>
        <w:tc>
          <w:tcPr>
            <w:tcW w:w="890" w:type="dxa"/>
            <w:noWrap/>
            <w:hideMark/>
          </w:tcPr>
          <w:p w14:paraId="1BF353D6" w14:textId="77777777" w:rsidR="000963B1" w:rsidRPr="000963B1" w:rsidRDefault="000963B1" w:rsidP="000963B1">
            <w:pPr>
              <w:jc w:val="center"/>
              <w:rPr>
                <w:rFonts w:eastAsia="Times New Roman" w:cs="Courier New"/>
                <w:sz w:val="16"/>
                <w:szCs w:val="16"/>
              </w:rPr>
            </w:pPr>
            <w:r w:rsidRPr="000963B1">
              <w:rPr>
                <w:rFonts w:eastAsia="Times New Roman" w:cs="Courier New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288" w:type="dxa"/>
            <w:noWrap/>
            <w:hideMark/>
          </w:tcPr>
          <w:p w14:paraId="60E3FB0D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SECTIONALIZER</w:t>
            </w:r>
          </w:p>
        </w:tc>
        <w:tc>
          <w:tcPr>
            <w:tcW w:w="2070" w:type="dxa"/>
            <w:hideMark/>
          </w:tcPr>
          <w:p w14:paraId="25231869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SOFTWARE_VERSION</w:t>
            </w:r>
          </w:p>
        </w:tc>
        <w:tc>
          <w:tcPr>
            <w:tcW w:w="1890" w:type="dxa"/>
            <w:hideMark/>
          </w:tcPr>
          <w:p w14:paraId="4E6C4331" w14:textId="77777777" w:rsidR="000963B1" w:rsidRPr="000963B1" w:rsidRDefault="000963B1" w:rsidP="000963B1">
            <w:pPr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0963B1"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  <w:t>Not in GIS</w:t>
            </w:r>
          </w:p>
        </w:tc>
        <w:tc>
          <w:tcPr>
            <w:tcW w:w="3438" w:type="dxa"/>
            <w:hideMark/>
          </w:tcPr>
          <w:p w14:paraId="2A5AA0D8" w14:textId="2D797F43" w:rsidR="000963B1" w:rsidRPr="000963B1" w:rsidRDefault="000963B1" w:rsidP="000963B1">
            <w:pPr>
              <w:rPr>
                <w:rFonts w:eastAsia="Times New Roman" w:cs="Times New Roman"/>
                <w:sz w:val="16"/>
                <w:szCs w:val="16"/>
              </w:rPr>
            </w:pPr>
            <w:r w:rsidRPr="000963B1">
              <w:rPr>
                <w:rFonts w:eastAsia="Times New Roman" w:cs="Times New Roman"/>
                <w:sz w:val="16"/>
                <w:szCs w:val="16"/>
                <w:highlight w:val="red"/>
              </w:rPr>
              <w:t>User entered.  Free form, no validation. Goes to SAP.</w:t>
            </w:r>
            <w:ins w:id="68" w:author="GARETH THOMPSON" w:date="2014-02-21T13:37:00Z">
              <w:r w:rsidR="006E1D31">
                <w:rPr>
                  <w:rFonts w:eastAsia="Times New Roman" w:cs="Times New Roman"/>
                  <w:sz w:val="16"/>
                  <w:szCs w:val="16"/>
                </w:rPr>
                <w:t xml:space="preserve"> This field is needed and has been added to the SM_SECTIONALIZER spreadsheet.</w:t>
              </w:r>
            </w:ins>
          </w:p>
        </w:tc>
      </w:tr>
    </w:tbl>
    <w:p w14:paraId="36FE8453" w14:textId="77777777" w:rsidR="007D4E7E" w:rsidRDefault="007D4E7E"/>
    <w:p w14:paraId="5D27384C" w14:textId="77777777" w:rsidR="005274F8" w:rsidRDefault="000963B1" w:rsidP="005274F8">
      <w:r>
        <w:t>Questions referring to the above table</w:t>
      </w:r>
    </w:p>
    <w:p w14:paraId="44A794C6" w14:textId="13679EDD" w:rsidR="000963B1" w:rsidRDefault="000963B1" w:rsidP="000963B1">
      <w:pPr>
        <w:pStyle w:val="ListParagraph"/>
        <w:numPr>
          <w:ilvl w:val="0"/>
          <w:numId w:val="5"/>
        </w:numPr>
      </w:pPr>
      <w:r>
        <w:t xml:space="preserve">1,2,4,5 </w:t>
      </w:r>
      <w:proofErr w:type="gramStart"/>
      <w:r>
        <w:t>is</w:t>
      </w:r>
      <w:proofErr w:type="gramEnd"/>
      <w:r>
        <w:t xml:space="preserve"> it okay to deprecate these attributes</w:t>
      </w:r>
      <w:r w:rsidR="00426E6B">
        <w:t>?</w:t>
      </w:r>
      <w:ins w:id="69" w:author="GARETH THOMPSON" w:date="2014-02-19T17:37:00Z">
        <w:r w:rsidR="00693CC4">
          <w:t xml:space="preserve"> </w:t>
        </w:r>
      </w:ins>
      <w:ins w:id="70" w:author="GARETH THOMPSON" w:date="2014-02-21T14:22:00Z">
        <w:r w:rsidR="00707D1F">
          <w:t>See table above.</w:t>
        </w:r>
      </w:ins>
    </w:p>
    <w:p w14:paraId="6C034F9C" w14:textId="6632015F" w:rsidR="000963B1" w:rsidRDefault="000963B1" w:rsidP="000963B1">
      <w:pPr>
        <w:pStyle w:val="ListParagraph"/>
        <w:numPr>
          <w:ilvl w:val="0"/>
          <w:numId w:val="5"/>
        </w:numPr>
      </w:pPr>
      <w:r>
        <w:t xml:space="preserve">3 going forward </w:t>
      </w:r>
      <w:proofErr w:type="gramStart"/>
      <w:r>
        <w:t>is</w:t>
      </w:r>
      <w:proofErr w:type="gramEnd"/>
      <w:r>
        <w:t xml:space="preserve"> this data going to be passed to SAP from the GIS system</w:t>
      </w:r>
      <w:r w:rsidR="00426E6B">
        <w:t>?</w:t>
      </w:r>
      <w:ins w:id="71" w:author="GARETH THOMPSON" w:date="2014-02-19T17:37:00Z">
        <w:r w:rsidR="00693CC4">
          <w:t xml:space="preserve"> </w:t>
        </w:r>
      </w:ins>
      <w:ins w:id="72" w:author="GARETH THOMPSON" w:date="2014-02-21T14:23:00Z">
        <w:r w:rsidR="00707D1F">
          <w:t>See table above. This is in GIS already and goes to SAP from there.</w:t>
        </w:r>
      </w:ins>
    </w:p>
    <w:p w14:paraId="56121226" w14:textId="7AA32589" w:rsidR="000963B1" w:rsidRDefault="000963B1" w:rsidP="000963B1">
      <w:pPr>
        <w:pStyle w:val="ListParagraph"/>
        <w:numPr>
          <w:ilvl w:val="0"/>
          <w:numId w:val="5"/>
        </w:numPr>
      </w:pPr>
      <w:r>
        <w:t>6,7 By not mapping these attributes how is this data going to be provided to SAP.  Will we need to continue to provide the data to SAP</w:t>
      </w:r>
      <w:r w:rsidR="00426E6B">
        <w:t xml:space="preserve"> going forward?</w:t>
      </w:r>
      <w:ins w:id="73" w:author="GARETH THOMPSON" w:date="2014-02-19T17:39:00Z">
        <w:r w:rsidR="000A2D40" w:rsidRPr="000A2D40">
          <w:t xml:space="preserve"> </w:t>
        </w:r>
      </w:ins>
      <w:ins w:id="74" w:author="GARETH THOMPSON" w:date="2014-02-21T14:23:00Z">
        <w:r w:rsidR="00707D1F">
          <w:t>See table above. These attributes are in GIS also and go to SAP from there.</w:t>
        </w:r>
      </w:ins>
    </w:p>
    <w:p w14:paraId="0E4F2D06" w14:textId="77777777" w:rsidR="000963B1" w:rsidRDefault="000963B1" w:rsidP="005274F8"/>
    <w:p w14:paraId="0E7F0444" w14:textId="77777777" w:rsidR="005274F8" w:rsidRDefault="005274F8" w:rsidP="005274F8"/>
    <w:p w14:paraId="39D36A50" w14:textId="77777777" w:rsidR="00F2544E" w:rsidRDefault="004E4EAC" w:rsidP="004E4EAC">
      <w:pPr>
        <w:pStyle w:val="Heading3"/>
      </w:pPr>
      <w:r>
        <w:t>Data Validations</w:t>
      </w:r>
    </w:p>
    <w:p w14:paraId="7EA24F15" w14:textId="77777777" w:rsidR="004E4EAC" w:rsidRDefault="004E4EAC" w:rsidP="004E4EAC"/>
    <w:p w14:paraId="33C0D888" w14:textId="77777777" w:rsidR="001E4DA0" w:rsidRDefault="001E4DA0" w:rsidP="004E4EAC">
      <w:r>
        <w:t>The following table identifies the attributes that require further information regarding the validation process.</w:t>
      </w:r>
    </w:p>
    <w:p w14:paraId="083FB5A6" w14:textId="77777777" w:rsidR="001E4DA0" w:rsidRDefault="001E4DA0" w:rsidP="004E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071"/>
        <w:gridCol w:w="2340"/>
        <w:gridCol w:w="2070"/>
        <w:gridCol w:w="2448"/>
      </w:tblGrid>
      <w:tr w:rsidR="00354D36" w14:paraId="7201BE56" w14:textId="77777777" w:rsidTr="00354D36">
        <w:tc>
          <w:tcPr>
            <w:tcW w:w="647" w:type="dxa"/>
          </w:tcPr>
          <w:p w14:paraId="0F28456C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1E4DA0">
              <w:rPr>
                <w:b/>
                <w:sz w:val="16"/>
                <w:szCs w:val="16"/>
                <w:u w:val="single"/>
              </w:rPr>
              <w:t>Num</w:t>
            </w:r>
            <w:proofErr w:type="spellEnd"/>
          </w:p>
        </w:tc>
        <w:tc>
          <w:tcPr>
            <w:tcW w:w="2071" w:type="dxa"/>
          </w:tcPr>
          <w:p w14:paraId="16FC08D8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Table</w:t>
            </w:r>
          </w:p>
        </w:tc>
        <w:tc>
          <w:tcPr>
            <w:tcW w:w="2340" w:type="dxa"/>
          </w:tcPr>
          <w:p w14:paraId="5DEBFA5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Column</w:t>
            </w:r>
          </w:p>
        </w:tc>
        <w:tc>
          <w:tcPr>
            <w:tcW w:w="2070" w:type="dxa"/>
          </w:tcPr>
          <w:p w14:paraId="40EEE9F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Validation</w:t>
            </w:r>
          </w:p>
        </w:tc>
        <w:tc>
          <w:tcPr>
            <w:tcW w:w="2448" w:type="dxa"/>
          </w:tcPr>
          <w:p w14:paraId="28918756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GUI Label</w:t>
            </w:r>
          </w:p>
        </w:tc>
      </w:tr>
      <w:tr w:rsidR="001E4DA0" w:rsidRPr="001E4DA0" w14:paraId="6EF00E37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47EFF01D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1" w:type="dxa"/>
            <w:noWrap/>
            <w:hideMark/>
          </w:tcPr>
          <w:p w14:paraId="5ADB6093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SECTIONALIZER_SETTINGS</w:t>
            </w:r>
          </w:p>
        </w:tc>
        <w:tc>
          <w:tcPr>
            <w:tcW w:w="2340" w:type="dxa"/>
            <w:noWrap/>
            <w:hideMark/>
          </w:tcPr>
          <w:p w14:paraId="2D14D1A7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PHA_INRUSH_MULTIPLIER</w:t>
            </w:r>
          </w:p>
        </w:tc>
        <w:tc>
          <w:tcPr>
            <w:tcW w:w="2070" w:type="dxa"/>
            <w:noWrap/>
            <w:hideMark/>
          </w:tcPr>
          <w:p w14:paraId="12BBBCE0" w14:textId="77777777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FF0000"/>
                <w:sz w:val="16"/>
                <w:szCs w:val="16"/>
              </w:rPr>
              <w:t>Lookup.  REST_MULT.</w:t>
            </w:r>
          </w:p>
        </w:tc>
        <w:tc>
          <w:tcPr>
            <w:tcW w:w="2448" w:type="dxa"/>
            <w:noWrap/>
            <w:hideMark/>
          </w:tcPr>
          <w:p w14:paraId="4749A29C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PHA Inrush </w:t>
            </w:r>
            <w:proofErr w:type="spellStart"/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Mult</w:t>
            </w:r>
            <w:proofErr w:type="spellEnd"/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1E4DA0" w:rsidRPr="001E4DA0" w14:paraId="48711ACD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0A5E4221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71" w:type="dxa"/>
            <w:noWrap/>
            <w:hideMark/>
          </w:tcPr>
          <w:p w14:paraId="5D1BA010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SECTIONALIZER_SETTINGS</w:t>
            </w:r>
          </w:p>
        </w:tc>
        <w:tc>
          <w:tcPr>
            <w:tcW w:w="2340" w:type="dxa"/>
            <w:noWrap/>
            <w:hideMark/>
          </w:tcPr>
          <w:p w14:paraId="07D868DF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REQUIRED_FAULT_CURRENT</w:t>
            </w:r>
          </w:p>
        </w:tc>
        <w:tc>
          <w:tcPr>
            <w:tcW w:w="2070" w:type="dxa"/>
            <w:noWrap/>
            <w:hideMark/>
          </w:tcPr>
          <w:p w14:paraId="143BEB70" w14:textId="77777777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FF0000"/>
                <w:sz w:val="16"/>
                <w:szCs w:val="16"/>
              </w:rPr>
              <w:t>Lookup.  FAULT_CUR</w:t>
            </w:r>
          </w:p>
        </w:tc>
        <w:tc>
          <w:tcPr>
            <w:tcW w:w="2448" w:type="dxa"/>
            <w:noWrap/>
            <w:hideMark/>
          </w:tcPr>
          <w:p w14:paraId="59C3D28C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Fault Required </w:t>
            </w:r>
            <w:proofErr w:type="spellStart"/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Befor</w:t>
            </w:r>
            <w:proofErr w:type="spellEnd"/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Voltage Loss</w:t>
            </w:r>
          </w:p>
        </w:tc>
      </w:tr>
      <w:tr w:rsidR="001E4DA0" w:rsidRPr="001E4DA0" w14:paraId="3E986FB2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361E116D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71" w:type="dxa"/>
            <w:noWrap/>
            <w:hideMark/>
          </w:tcPr>
          <w:p w14:paraId="3A8F4C1A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SECTIONALIZER_SETTINGS</w:t>
            </w:r>
          </w:p>
        </w:tc>
        <w:tc>
          <w:tcPr>
            <w:tcW w:w="2340" w:type="dxa"/>
            <w:noWrap/>
            <w:hideMark/>
          </w:tcPr>
          <w:p w14:paraId="2667628E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GRD_INRUSH_MULTIPLIER</w:t>
            </w:r>
          </w:p>
        </w:tc>
        <w:tc>
          <w:tcPr>
            <w:tcW w:w="2070" w:type="dxa"/>
            <w:noWrap/>
            <w:hideMark/>
          </w:tcPr>
          <w:p w14:paraId="673CA4A5" w14:textId="77777777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FF0000"/>
                <w:sz w:val="16"/>
                <w:szCs w:val="16"/>
              </w:rPr>
              <w:t>Lookup.  REST_MULT.</w:t>
            </w:r>
          </w:p>
        </w:tc>
        <w:tc>
          <w:tcPr>
            <w:tcW w:w="2448" w:type="dxa"/>
            <w:noWrap/>
            <w:hideMark/>
          </w:tcPr>
          <w:p w14:paraId="1C853D96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GND Inrush </w:t>
            </w:r>
            <w:proofErr w:type="spellStart"/>
            <w:r w:rsidRPr="001E4DA0">
              <w:rPr>
                <w:rFonts w:eastAsia="Times New Roman" w:cs="Times New Roman"/>
                <w:color w:val="000000"/>
                <w:sz w:val="16"/>
                <w:szCs w:val="16"/>
              </w:rPr>
              <w:t>Mult</w:t>
            </w:r>
            <w:proofErr w:type="spellEnd"/>
          </w:p>
        </w:tc>
      </w:tr>
    </w:tbl>
    <w:p w14:paraId="7901CF16" w14:textId="77777777" w:rsidR="001E4DA0" w:rsidRDefault="001E4DA0" w:rsidP="004E4EAC"/>
    <w:p w14:paraId="55726D83" w14:textId="77777777" w:rsidR="001E4DA0" w:rsidRDefault="001E4DA0" w:rsidP="004E4EAC">
      <w:r>
        <w:t>Questions</w:t>
      </w:r>
    </w:p>
    <w:p w14:paraId="21E0116F" w14:textId="5D3D0626" w:rsidR="001E4DA0" w:rsidRDefault="001E4DA0" w:rsidP="001E4DA0">
      <w:pPr>
        <w:pStyle w:val="ListParagraph"/>
        <w:numPr>
          <w:ilvl w:val="0"/>
          <w:numId w:val="7"/>
        </w:numPr>
      </w:pPr>
      <w:r>
        <w:t xml:space="preserve">1,3 Need a </w:t>
      </w:r>
      <w:proofErr w:type="gramStart"/>
      <w:r>
        <w:t>spread sheet</w:t>
      </w:r>
      <w:proofErr w:type="gramEnd"/>
      <w:r>
        <w:t xml:space="preserve"> with all the values that are valid for REST_MULT and an explanations of how validations are to take place in the context of the </w:t>
      </w:r>
      <w:proofErr w:type="spellStart"/>
      <w:r>
        <w:t>Sectionalizer</w:t>
      </w:r>
      <w:proofErr w:type="spellEnd"/>
      <w:r>
        <w:t xml:space="preserve"> data</w:t>
      </w:r>
      <w:r w:rsidR="0038027B">
        <w:t xml:space="preserve"> and any chosen values</w:t>
      </w:r>
      <w:r>
        <w:t>.</w:t>
      </w:r>
      <w:ins w:id="75" w:author="GARETH THOMPSON" w:date="2014-02-19T17:40:00Z">
        <w:r w:rsidR="00800BBB">
          <w:t xml:space="preserve"> </w:t>
        </w:r>
      </w:ins>
      <w:ins w:id="76" w:author="GARETH THOMPSON" w:date="2014-02-21T14:23:00Z">
        <w:r w:rsidR="00AA72E3">
          <w:t>These values are in the</w:t>
        </w:r>
      </w:ins>
      <w:ins w:id="77" w:author="GARETH THOMPSON" w:date="2014-02-19T17:40:00Z">
        <w:r w:rsidR="00800BBB">
          <w:t xml:space="preserve"> CEDSA </w:t>
        </w:r>
      </w:ins>
      <w:ins w:id="78" w:author="GARETH THOMPSON" w:date="2014-02-21T14:24:00Z">
        <w:r w:rsidR="00AA72E3">
          <w:t>CODES lookup</w:t>
        </w:r>
      </w:ins>
      <w:ins w:id="79" w:author="GARETH THOMPSON" w:date="2014-02-19T17:40:00Z">
        <w:r w:rsidR="00AA72E3">
          <w:t xml:space="preserve"> table and found via the </w:t>
        </w:r>
      </w:ins>
      <w:ins w:id="80" w:author="GARETH THOMPSON" w:date="2014-02-21T14:24:00Z">
        <w:r w:rsidR="00AA72E3">
          <w:t xml:space="preserve">REST_MULT </w:t>
        </w:r>
      </w:ins>
      <w:ins w:id="81" w:author="GARETH THOMPSON" w:date="2014-02-19T17:40:00Z">
        <w:r w:rsidR="00AA72E3">
          <w:t>code indicated in the table</w:t>
        </w:r>
      </w:ins>
      <w:ins w:id="82" w:author="GARETH THOMPSON" w:date="2014-02-21T14:24:00Z">
        <w:r w:rsidR="00AA72E3">
          <w:t>.</w:t>
        </w:r>
      </w:ins>
    </w:p>
    <w:p w14:paraId="2C0996CF" w14:textId="77777777" w:rsidR="001E4DA0" w:rsidRDefault="001E4DA0" w:rsidP="001E4DA0">
      <w:pPr>
        <w:pStyle w:val="ListParagraph"/>
        <w:numPr>
          <w:ilvl w:val="0"/>
          <w:numId w:val="7"/>
        </w:numPr>
      </w:pPr>
      <w:r>
        <w:t xml:space="preserve">2 Need a </w:t>
      </w:r>
      <w:proofErr w:type="gramStart"/>
      <w:r>
        <w:t>spread sheet</w:t>
      </w:r>
      <w:proofErr w:type="gramEnd"/>
      <w:r>
        <w:t xml:space="preserve"> with all the values that are valid for FAULT_CUR and an explanation of how validations are to take place in the context of the </w:t>
      </w:r>
      <w:proofErr w:type="spellStart"/>
      <w:r>
        <w:t>Sectionalizer</w:t>
      </w:r>
      <w:proofErr w:type="spellEnd"/>
      <w:r>
        <w:t xml:space="preserve"> </w:t>
      </w:r>
      <w:r w:rsidR="0038027B">
        <w:t xml:space="preserve">and any chosen values </w:t>
      </w:r>
      <w:r>
        <w:t>data.</w:t>
      </w:r>
    </w:p>
    <w:p w14:paraId="09A16D52" w14:textId="32CE3853" w:rsidR="00800BBB" w:rsidRDefault="00AA72E3" w:rsidP="00AA72E3">
      <w:pPr>
        <w:pStyle w:val="ListParagraph"/>
        <w:rPr>
          <w:ins w:id="83" w:author="GARETH THOMPSON" w:date="2014-02-19T17:40:00Z"/>
        </w:rPr>
      </w:pPr>
      <w:ins w:id="84" w:author="GARETH THOMPSON" w:date="2014-02-21T14:24:00Z">
        <w:r>
          <w:t>These values are in the CEDSA CODES lookup table and found via the FAULT_CUR code indicated in the table</w:t>
        </w:r>
      </w:ins>
      <w:ins w:id="85" w:author="GARETH THOMPSON" w:date="2014-02-19T17:40:00Z">
        <w:r w:rsidR="00800BBB">
          <w:t>.</w:t>
        </w:r>
      </w:ins>
    </w:p>
    <w:p w14:paraId="06EB419E" w14:textId="4AE0BE8C" w:rsidR="001E4DA0" w:rsidRDefault="001E4DA0" w:rsidP="001E4DA0">
      <w:pPr>
        <w:pStyle w:val="ListParagraph"/>
      </w:pPr>
    </w:p>
    <w:p w14:paraId="0A4109A4" w14:textId="77777777" w:rsidR="004E4EAC" w:rsidRPr="004E4EAC" w:rsidRDefault="004E4EAC" w:rsidP="004E4EAC"/>
    <w:p w14:paraId="7C1B97BD" w14:textId="77777777" w:rsidR="00F2544E" w:rsidRDefault="00F2544E"/>
    <w:p w14:paraId="49993295" w14:textId="77777777" w:rsidR="00F2544E" w:rsidRDefault="00F2544E"/>
    <w:p w14:paraId="153660F6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6232873F" w14:textId="77777777" w:rsidR="00C1797A" w:rsidRDefault="00C1797A" w:rsidP="00C1797A"/>
    <w:p w14:paraId="477B5979" w14:textId="1CAB786F" w:rsidR="00C1797A" w:rsidRDefault="00C1797A" w:rsidP="00C1797A">
      <w:r>
        <w:t>The following table defines the current mappings</w:t>
      </w:r>
      <w:ins w:id="86" w:author="GARETH THOMPSON" w:date="2014-02-21T14:27:00Z">
        <w:r w:rsidR="00A054DB">
          <w:t xml:space="preserve"> in question. The SM_SECTIONALIZER spreadsheet defines all of the mappings.</w:t>
        </w:r>
      </w:ins>
      <w:del w:id="87" w:author="GARETH THOMPSON" w:date="2014-02-21T14:27:00Z">
        <w:r w:rsidDel="00A054DB">
          <w:delText>.</w:delText>
        </w:r>
      </w:del>
    </w:p>
    <w:p w14:paraId="62244BC6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111"/>
        <w:gridCol w:w="2111"/>
        <w:gridCol w:w="768"/>
        <w:gridCol w:w="1376"/>
        <w:gridCol w:w="968"/>
      </w:tblGrid>
      <w:tr w:rsidR="00C1797A" w:rsidRPr="00C1797A" w14:paraId="08BF804C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257BDC73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2111" w:type="dxa"/>
            <w:noWrap/>
            <w:hideMark/>
          </w:tcPr>
          <w:p w14:paraId="1BC4E260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2111" w:type="dxa"/>
            <w:noWrap/>
            <w:hideMark/>
          </w:tcPr>
          <w:p w14:paraId="6B2D31FF" w14:textId="77777777" w:rsidR="00C1797A" w:rsidRPr="00C1797A" w:rsidRDefault="00F9514B" w:rsidP="00F11CC0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="00F11CC0">
              <w:rPr>
                <w:b/>
                <w:bCs/>
                <w:sz w:val="16"/>
                <w:szCs w:val="16"/>
                <w:u w:val="single"/>
              </w:rPr>
              <w:t>Sectionalizer</w:t>
            </w:r>
            <w:proofErr w:type="spellEnd"/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3FE3FB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28350F22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169261D2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F11CC0" w:rsidRPr="00F11CC0" w14:paraId="7A325B56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35A99045" w14:textId="45987A4B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88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GIS</w:t>
              </w:r>
            </w:ins>
          </w:p>
        </w:tc>
        <w:tc>
          <w:tcPr>
            <w:tcW w:w="2111" w:type="dxa"/>
            <w:noWrap/>
            <w:hideMark/>
          </w:tcPr>
          <w:p w14:paraId="664AF50E" w14:textId="77777777" w:rsidR="00A054DB" w:rsidRPr="00A054DB" w:rsidRDefault="00A054DB" w:rsidP="00A054DB">
            <w:pPr>
              <w:rPr>
                <w:ins w:id="8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0" w:author="GARETH THOMPSON" w:date="2014-02-21T14:27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4510646F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0E9C719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GLOBAL_ID</w:t>
            </w:r>
          </w:p>
        </w:tc>
        <w:tc>
          <w:tcPr>
            <w:tcW w:w="768" w:type="dxa"/>
            <w:noWrap/>
            <w:hideMark/>
          </w:tcPr>
          <w:p w14:paraId="4387DC94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4E25F314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CHAR(</w:t>
            </w:r>
            <w:proofErr w:type="gramEnd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38)</w:t>
            </w:r>
          </w:p>
        </w:tc>
        <w:tc>
          <w:tcPr>
            <w:tcW w:w="968" w:type="dxa"/>
            <w:noWrap/>
            <w:hideMark/>
          </w:tcPr>
          <w:p w14:paraId="20EB33E3" w14:textId="79380CF8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1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Y</w:t>
              </w:r>
            </w:ins>
          </w:p>
        </w:tc>
      </w:tr>
      <w:tr w:rsidR="00F11CC0" w:rsidRPr="00F11CC0" w14:paraId="6237D27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78E6E434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11CC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</w:t>
            </w:r>
          </w:p>
        </w:tc>
        <w:tc>
          <w:tcPr>
            <w:tcW w:w="2111" w:type="dxa"/>
            <w:noWrap/>
            <w:hideMark/>
          </w:tcPr>
          <w:p w14:paraId="4CCDA9BB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11CC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Application Defined</w:t>
            </w:r>
          </w:p>
        </w:tc>
        <w:tc>
          <w:tcPr>
            <w:tcW w:w="2111" w:type="dxa"/>
            <w:noWrap/>
            <w:hideMark/>
          </w:tcPr>
          <w:p w14:paraId="08F55B1B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ROW_TYPE</w:t>
            </w:r>
          </w:p>
        </w:tc>
        <w:tc>
          <w:tcPr>
            <w:tcW w:w="768" w:type="dxa"/>
            <w:noWrap/>
            <w:hideMark/>
          </w:tcPr>
          <w:p w14:paraId="47B4CB10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7DDEFDC0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NVARCHAR2 (2)</w:t>
            </w:r>
          </w:p>
        </w:tc>
        <w:tc>
          <w:tcPr>
            <w:tcW w:w="968" w:type="dxa"/>
            <w:noWrap/>
            <w:hideMark/>
          </w:tcPr>
          <w:p w14:paraId="6EB99FE4" w14:textId="5B8D7A5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0ED3A8B8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1291AA3F" w14:textId="5659943B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2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lastRenderedPageBreak/>
                <w:t>GIS</w:t>
              </w:r>
            </w:ins>
          </w:p>
        </w:tc>
        <w:tc>
          <w:tcPr>
            <w:tcW w:w="2111" w:type="dxa"/>
            <w:noWrap/>
            <w:hideMark/>
          </w:tcPr>
          <w:p w14:paraId="5EA45272" w14:textId="77777777" w:rsidR="00A054DB" w:rsidRPr="00A054DB" w:rsidRDefault="00A054DB" w:rsidP="00A054DB">
            <w:pPr>
              <w:rPr>
                <w:ins w:id="9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4" w:author="GARETH THOMPSON" w:date="2014-02-21T14:27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793D0142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4664108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FEATURE_CLASS_ID</w:t>
            </w:r>
          </w:p>
        </w:tc>
        <w:tc>
          <w:tcPr>
            <w:tcW w:w="768" w:type="dxa"/>
            <w:noWrap/>
            <w:hideMark/>
          </w:tcPr>
          <w:p w14:paraId="51D993B7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2304BC15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NUMBER(</w:t>
            </w:r>
            <w:proofErr w:type="gramEnd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38)</w:t>
            </w:r>
          </w:p>
        </w:tc>
        <w:tc>
          <w:tcPr>
            <w:tcW w:w="968" w:type="dxa"/>
            <w:noWrap/>
            <w:hideMark/>
          </w:tcPr>
          <w:p w14:paraId="07B03AFD" w14:textId="6CADAE7F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5" w:author="GARETH THOMPSON" w:date="2014-02-21T14:28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Y</w:t>
              </w:r>
            </w:ins>
          </w:p>
        </w:tc>
      </w:tr>
      <w:tr w:rsidR="00F11CC0" w:rsidRPr="00F11CC0" w14:paraId="587CDF3E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68FC6625" w14:textId="68105A00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6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GIS</w:t>
              </w:r>
            </w:ins>
          </w:p>
        </w:tc>
        <w:tc>
          <w:tcPr>
            <w:tcW w:w="2111" w:type="dxa"/>
            <w:noWrap/>
            <w:hideMark/>
          </w:tcPr>
          <w:p w14:paraId="27776326" w14:textId="77777777" w:rsidR="00A054DB" w:rsidRPr="00A054DB" w:rsidRDefault="00A054DB" w:rsidP="00A054DB">
            <w:pPr>
              <w:rPr>
                <w:ins w:id="9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8" w:author="GARETH THOMPSON" w:date="2014-02-21T14:27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35E78856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E661E7E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OPERATING_NUM</w:t>
            </w:r>
          </w:p>
        </w:tc>
        <w:tc>
          <w:tcPr>
            <w:tcW w:w="768" w:type="dxa"/>
            <w:noWrap/>
            <w:hideMark/>
          </w:tcPr>
          <w:p w14:paraId="7EAC73AE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1376" w:type="dxa"/>
            <w:noWrap/>
            <w:hideMark/>
          </w:tcPr>
          <w:p w14:paraId="38DEC4FC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NVARCHAR(</w:t>
            </w:r>
            <w:proofErr w:type="gramEnd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2)9</w:t>
            </w:r>
          </w:p>
        </w:tc>
        <w:tc>
          <w:tcPr>
            <w:tcW w:w="968" w:type="dxa"/>
            <w:noWrap/>
            <w:hideMark/>
          </w:tcPr>
          <w:p w14:paraId="5537CB3E" w14:textId="5E0C1CC5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99" w:author="GARETH THOMPSON" w:date="2014-02-21T14:28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Y</w:t>
              </w:r>
            </w:ins>
          </w:p>
        </w:tc>
      </w:tr>
      <w:tr w:rsidR="00F11CC0" w:rsidRPr="00F11CC0" w14:paraId="197A604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498D1F92" w14:textId="043B0A8C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100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GIS</w:t>
              </w:r>
            </w:ins>
          </w:p>
        </w:tc>
        <w:tc>
          <w:tcPr>
            <w:tcW w:w="2111" w:type="dxa"/>
            <w:noWrap/>
            <w:hideMark/>
          </w:tcPr>
          <w:p w14:paraId="35875444" w14:textId="77777777" w:rsidR="00A054DB" w:rsidRPr="00A054DB" w:rsidRDefault="00A054DB" w:rsidP="00A054DB">
            <w:pPr>
              <w:rPr>
                <w:ins w:id="10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102" w:author="GARETH THOMPSON" w:date="2014-02-21T14:27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4600F9E8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E801944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DIVISION</w:t>
            </w:r>
          </w:p>
        </w:tc>
        <w:tc>
          <w:tcPr>
            <w:tcW w:w="768" w:type="dxa"/>
            <w:noWrap/>
            <w:hideMark/>
          </w:tcPr>
          <w:p w14:paraId="03561355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18305E40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NVARCHAR(</w:t>
            </w:r>
            <w:proofErr w:type="gramEnd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50)</w:t>
            </w:r>
          </w:p>
        </w:tc>
        <w:tc>
          <w:tcPr>
            <w:tcW w:w="968" w:type="dxa"/>
            <w:noWrap/>
            <w:hideMark/>
          </w:tcPr>
          <w:p w14:paraId="129C83D6" w14:textId="11B89B4B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103" w:author="GARETH THOMPSON" w:date="2014-02-21T14:28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Y</w:t>
              </w:r>
            </w:ins>
          </w:p>
        </w:tc>
      </w:tr>
      <w:tr w:rsidR="00F11CC0" w:rsidRPr="00F11CC0" w14:paraId="1CBD7FED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06CBDB09" w14:textId="6471FE70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ins w:id="104" w:author="GARETH THOMPSON" w:date="2014-02-21T14:27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highlight w:val="yellow"/>
                </w:rPr>
                <w:t>GIS</w:t>
              </w:r>
            </w:ins>
          </w:p>
        </w:tc>
        <w:tc>
          <w:tcPr>
            <w:tcW w:w="2111" w:type="dxa"/>
            <w:noWrap/>
            <w:hideMark/>
          </w:tcPr>
          <w:p w14:paraId="2919F8FE" w14:textId="77777777" w:rsidR="00A054DB" w:rsidRPr="00A054DB" w:rsidRDefault="00A054DB" w:rsidP="00A054DB">
            <w:pPr>
              <w:rPr>
                <w:ins w:id="10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106" w:author="GARETH THOMPSON" w:date="2014-02-21T14:27:00Z">
              <w:r w:rsidRPr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Via the Change Detection process</w:t>
              </w:r>
            </w:ins>
          </w:p>
          <w:p w14:paraId="559EA2F0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41DDB3A5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768" w:type="dxa"/>
            <w:noWrap/>
            <w:hideMark/>
          </w:tcPr>
          <w:p w14:paraId="71418E57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376" w:type="dxa"/>
            <w:noWrap/>
            <w:hideMark/>
          </w:tcPr>
          <w:p w14:paraId="7AFE91CB" w14:textId="7777777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NVARCHAR(</w:t>
            </w:r>
            <w:proofErr w:type="gramEnd"/>
            <w:r w:rsidRPr="00F11CC0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  <w:t>50)</w:t>
            </w:r>
          </w:p>
        </w:tc>
        <w:tc>
          <w:tcPr>
            <w:tcW w:w="968" w:type="dxa"/>
            <w:noWrap/>
            <w:hideMark/>
          </w:tcPr>
          <w:p w14:paraId="132C120F" w14:textId="722A4B09" w:rsidR="00F11CC0" w:rsidRPr="00F11CC0" w:rsidRDefault="00A054DB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ins w:id="107" w:author="GARETH THOMPSON" w:date="2014-02-21T14:28:00Z">
              <w:r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t>Y</w:t>
              </w:r>
            </w:ins>
          </w:p>
        </w:tc>
      </w:tr>
      <w:tr w:rsidR="00F11CC0" w:rsidRPr="00F11CC0" w:rsidDel="00A054DB" w14:paraId="54FB94C5" w14:textId="19BCA800" w:rsidTr="00F11CC0">
        <w:trPr>
          <w:trHeight w:val="225"/>
          <w:del w:id="108" w:author="GARETH THOMPSON" w:date="2014-02-21T14:27:00Z"/>
        </w:trPr>
        <w:tc>
          <w:tcPr>
            <w:tcW w:w="1926" w:type="dxa"/>
            <w:noWrap/>
            <w:hideMark/>
          </w:tcPr>
          <w:p w14:paraId="2CE15C99" w14:textId="05986771" w:rsidR="00F11CC0" w:rsidRPr="00F11CC0" w:rsidDel="00A054DB" w:rsidRDefault="00F11CC0" w:rsidP="00F11CC0">
            <w:pPr>
              <w:rPr>
                <w:del w:id="10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1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 xml:space="preserve">SECTIONALIZER </w:delText>
              </w:r>
            </w:del>
          </w:p>
        </w:tc>
        <w:tc>
          <w:tcPr>
            <w:tcW w:w="2111" w:type="dxa"/>
            <w:noWrap/>
            <w:hideMark/>
          </w:tcPr>
          <w:p w14:paraId="5CAA2795" w14:textId="42C50582" w:rsidR="00F11CC0" w:rsidRPr="00F11CC0" w:rsidDel="00A054DB" w:rsidRDefault="00F11CC0" w:rsidP="00F11CC0">
            <w:pPr>
              <w:rPr>
                <w:del w:id="11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1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DEVICE_ID</w:delText>
              </w:r>
            </w:del>
          </w:p>
        </w:tc>
        <w:tc>
          <w:tcPr>
            <w:tcW w:w="2111" w:type="dxa"/>
            <w:noWrap/>
            <w:hideMark/>
          </w:tcPr>
          <w:p w14:paraId="06BD5C58" w14:textId="1B71338E" w:rsidR="00F11CC0" w:rsidRPr="00F11CC0" w:rsidDel="00A054DB" w:rsidRDefault="00F11CC0" w:rsidP="00F11CC0">
            <w:pPr>
              <w:rPr>
                <w:del w:id="11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1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DEVICE_ID</w:delText>
              </w:r>
            </w:del>
          </w:p>
        </w:tc>
        <w:tc>
          <w:tcPr>
            <w:tcW w:w="768" w:type="dxa"/>
            <w:noWrap/>
            <w:hideMark/>
          </w:tcPr>
          <w:p w14:paraId="298C4DF3" w14:textId="60D39491" w:rsidR="00F11CC0" w:rsidRPr="00F11CC0" w:rsidDel="00A054DB" w:rsidRDefault="00F11CC0" w:rsidP="00F11CC0">
            <w:pPr>
              <w:rPr>
                <w:del w:id="11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1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06971CAD" w14:textId="2FF7718B" w:rsidR="00F11CC0" w:rsidRPr="00F11CC0" w:rsidDel="00A054DB" w:rsidRDefault="00F11CC0" w:rsidP="00F11CC0">
            <w:pPr>
              <w:rPr>
                <w:del w:id="11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1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NUMBER(10)</w:delText>
              </w:r>
            </w:del>
          </w:p>
        </w:tc>
        <w:tc>
          <w:tcPr>
            <w:tcW w:w="968" w:type="dxa"/>
            <w:noWrap/>
            <w:hideMark/>
          </w:tcPr>
          <w:p w14:paraId="6E33D191" w14:textId="42CBA66E" w:rsidR="00F11CC0" w:rsidRPr="00F11CC0" w:rsidDel="00A054DB" w:rsidRDefault="00F11CC0" w:rsidP="00F11CC0">
            <w:pPr>
              <w:rPr>
                <w:del w:id="11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3046229F" w14:textId="5A848B49" w:rsidTr="00F11CC0">
        <w:trPr>
          <w:trHeight w:val="225"/>
          <w:del w:id="120" w:author="GARETH THOMPSON" w:date="2014-02-21T14:27:00Z"/>
        </w:trPr>
        <w:tc>
          <w:tcPr>
            <w:tcW w:w="1926" w:type="dxa"/>
            <w:noWrap/>
            <w:hideMark/>
          </w:tcPr>
          <w:p w14:paraId="52873563" w14:textId="7585B9E6" w:rsidR="00F11CC0" w:rsidRPr="00F11CC0" w:rsidDel="00A054DB" w:rsidRDefault="00F11CC0" w:rsidP="00F11CC0">
            <w:pPr>
              <w:rPr>
                <w:del w:id="12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2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</w:delText>
              </w:r>
            </w:del>
          </w:p>
        </w:tc>
        <w:tc>
          <w:tcPr>
            <w:tcW w:w="2111" w:type="dxa"/>
            <w:noWrap/>
            <w:hideMark/>
          </w:tcPr>
          <w:p w14:paraId="2817FF6B" w14:textId="2639ABB6" w:rsidR="00F11CC0" w:rsidRPr="00F11CC0" w:rsidDel="00A054DB" w:rsidRDefault="00F11CC0" w:rsidP="00F11CC0">
            <w:pPr>
              <w:rPr>
                <w:del w:id="12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2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SERIAL_#</w:delText>
              </w:r>
            </w:del>
          </w:p>
        </w:tc>
        <w:tc>
          <w:tcPr>
            <w:tcW w:w="2111" w:type="dxa"/>
            <w:noWrap/>
            <w:hideMark/>
          </w:tcPr>
          <w:p w14:paraId="3BAE674A" w14:textId="0D7D220A" w:rsidR="00F11CC0" w:rsidRPr="00F11CC0" w:rsidDel="00A054DB" w:rsidRDefault="00F11CC0" w:rsidP="00F11CC0">
            <w:pPr>
              <w:rPr>
                <w:del w:id="12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2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SERIAL_NUM</w:delText>
              </w:r>
            </w:del>
          </w:p>
        </w:tc>
        <w:tc>
          <w:tcPr>
            <w:tcW w:w="768" w:type="dxa"/>
            <w:noWrap/>
            <w:hideMark/>
          </w:tcPr>
          <w:p w14:paraId="2CBD5D4C" w14:textId="148F8099" w:rsidR="00F11CC0" w:rsidRPr="00F11CC0" w:rsidDel="00A054DB" w:rsidRDefault="00F11CC0" w:rsidP="00F11CC0">
            <w:pPr>
              <w:rPr>
                <w:del w:id="12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2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77B0F729" w14:textId="60453271" w:rsidR="00F11CC0" w:rsidRPr="00F11CC0" w:rsidDel="00A054DB" w:rsidRDefault="00F11CC0" w:rsidP="00F11CC0">
            <w:pPr>
              <w:rPr>
                <w:del w:id="12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3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 (10)</w:delText>
              </w:r>
            </w:del>
          </w:p>
        </w:tc>
        <w:tc>
          <w:tcPr>
            <w:tcW w:w="968" w:type="dxa"/>
            <w:noWrap/>
            <w:hideMark/>
          </w:tcPr>
          <w:p w14:paraId="5B06D5D5" w14:textId="59ACF01E" w:rsidR="00F11CC0" w:rsidRPr="00F11CC0" w:rsidDel="00A054DB" w:rsidRDefault="00F11CC0" w:rsidP="00F11CC0">
            <w:pPr>
              <w:rPr>
                <w:del w:id="13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768C2BB0" w14:textId="57CFC06A" w:rsidTr="00F11CC0">
        <w:trPr>
          <w:trHeight w:val="225"/>
          <w:del w:id="132" w:author="GARETH THOMPSON" w:date="2014-02-21T14:27:00Z"/>
        </w:trPr>
        <w:tc>
          <w:tcPr>
            <w:tcW w:w="1926" w:type="dxa"/>
            <w:noWrap/>
            <w:hideMark/>
          </w:tcPr>
          <w:p w14:paraId="0DAB0A3A" w14:textId="29E047F0" w:rsidR="00F11CC0" w:rsidRPr="00F11CC0" w:rsidDel="00A054DB" w:rsidRDefault="00F11CC0" w:rsidP="00F11CC0">
            <w:pPr>
              <w:rPr>
                <w:del w:id="13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3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75B40C16" w14:textId="25813630" w:rsidR="00F11CC0" w:rsidRPr="00F11CC0" w:rsidDel="00A054DB" w:rsidRDefault="00F11CC0" w:rsidP="00F11CC0">
            <w:pPr>
              <w:rPr>
                <w:del w:id="13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3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PREPARED_BY</w:delText>
              </w:r>
            </w:del>
          </w:p>
        </w:tc>
        <w:tc>
          <w:tcPr>
            <w:tcW w:w="2111" w:type="dxa"/>
            <w:noWrap/>
            <w:hideMark/>
          </w:tcPr>
          <w:p w14:paraId="1740B0F7" w14:textId="6908968B" w:rsidR="00F11CC0" w:rsidRPr="00F11CC0" w:rsidDel="00A054DB" w:rsidRDefault="00F11CC0" w:rsidP="00F11CC0">
            <w:pPr>
              <w:rPr>
                <w:del w:id="13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3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CREATION_USER</w:delText>
              </w:r>
            </w:del>
          </w:p>
        </w:tc>
        <w:tc>
          <w:tcPr>
            <w:tcW w:w="768" w:type="dxa"/>
            <w:noWrap/>
            <w:hideMark/>
          </w:tcPr>
          <w:p w14:paraId="27D1A8B5" w14:textId="09843ACD" w:rsidR="00F11CC0" w:rsidRPr="00F11CC0" w:rsidDel="00A054DB" w:rsidRDefault="00F11CC0" w:rsidP="00F11CC0">
            <w:pPr>
              <w:rPr>
                <w:del w:id="13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4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3141EB57" w14:textId="30D077F5" w:rsidR="00F11CC0" w:rsidRPr="00F11CC0" w:rsidDel="00A054DB" w:rsidRDefault="00F11CC0" w:rsidP="00F11CC0">
            <w:pPr>
              <w:rPr>
                <w:del w:id="14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4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NVARCHAR2(60)</w:delText>
              </w:r>
            </w:del>
          </w:p>
        </w:tc>
        <w:tc>
          <w:tcPr>
            <w:tcW w:w="968" w:type="dxa"/>
            <w:noWrap/>
            <w:hideMark/>
          </w:tcPr>
          <w:p w14:paraId="48EE3C4D" w14:textId="4896AF4C" w:rsidR="00F11CC0" w:rsidRPr="00F11CC0" w:rsidDel="00A054DB" w:rsidRDefault="00F11CC0" w:rsidP="00F11CC0">
            <w:pPr>
              <w:rPr>
                <w:del w:id="14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40268D2D" w14:textId="14B5364C" w:rsidTr="00F11CC0">
        <w:trPr>
          <w:trHeight w:val="225"/>
          <w:del w:id="144" w:author="GARETH THOMPSON" w:date="2014-02-21T14:27:00Z"/>
        </w:trPr>
        <w:tc>
          <w:tcPr>
            <w:tcW w:w="1926" w:type="dxa"/>
            <w:noWrap/>
            <w:hideMark/>
          </w:tcPr>
          <w:p w14:paraId="7A74F758" w14:textId="58157920" w:rsidR="00F11CC0" w:rsidRPr="00F11CC0" w:rsidDel="00A054DB" w:rsidRDefault="00F11CC0" w:rsidP="00F11CC0">
            <w:pPr>
              <w:rPr>
                <w:del w:id="14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4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</w:delText>
              </w:r>
            </w:del>
          </w:p>
        </w:tc>
        <w:tc>
          <w:tcPr>
            <w:tcW w:w="2111" w:type="dxa"/>
            <w:noWrap/>
            <w:hideMark/>
          </w:tcPr>
          <w:p w14:paraId="7441E746" w14:textId="4AD49991" w:rsidR="00F11CC0" w:rsidRPr="00F11CC0" w:rsidDel="00A054DB" w:rsidRDefault="00F11CC0" w:rsidP="00F11CC0">
            <w:pPr>
              <w:rPr>
                <w:del w:id="14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4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CONTROL_SERIAL_NUM</w:delText>
              </w:r>
            </w:del>
          </w:p>
        </w:tc>
        <w:tc>
          <w:tcPr>
            <w:tcW w:w="2111" w:type="dxa"/>
            <w:noWrap/>
            <w:hideMark/>
          </w:tcPr>
          <w:p w14:paraId="1F524F75" w14:textId="59141A74" w:rsidR="00F11CC0" w:rsidRPr="00F11CC0" w:rsidDel="00A054DB" w:rsidRDefault="00F11CC0" w:rsidP="00F11CC0">
            <w:pPr>
              <w:rPr>
                <w:del w:id="14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5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CONTROL_SERIAL_NUM</w:delText>
              </w:r>
            </w:del>
          </w:p>
        </w:tc>
        <w:tc>
          <w:tcPr>
            <w:tcW w:w="768" w:type="dxa"/>
            <w:noWrap/>
            <w:hideMark/>
          </w:tcPr>
          <w:p w14:paraId="33BF0C0E" w14:textId="7347B89E" w:rsidR="00F11CC0" w:rsidRPr="00F11CC0" w:rsidDel="00A054DB" w:rsidRDefault="00F11CC0" w:rsidP="00F11CC0">
            <w:pPr>
              <w:rPr>
                <w:del w:id="15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5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433E32AD" w14:textId="2182757E" w:rsidR="00F11CC0" w:rsidRPr="00F11CC0" w:rsidDel="00A054DB" w:rsidRDefault="00F11CC0" w:rsidP="00F11CC0">
            <w:pPr>
              <w:rPr>
                <w:del w:id="15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5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NVARCHAR(18)</w:delText>
              </w:r>
            </w:del>
          </w:p>
        </w:tc>
        <w:tc>
          <w:tcPr>
            <w:tcW w:w="968" w:type="dxa"/>
            <w:noWrap/>
            <w:hideMark/>
          </w:tcPr>
          <w:p w14:paraId="442AFC87" w14:textId="24E2326D" w:rsidR="00F11CC0" w:rsidRPr="00F11CC0" w:rsidDel="00A054DB" w:rsidRDefault="00F11CC0" w:rsidP="00F11CC0">
            <w:pPr>
              <w:rPr>
                <w:del w:id="15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0EA9571E" w14:textId="27B246A9" w:rsidTr="00F11CC0">
        <w:trPr>
          <w:trHeight w:val="225"/>
          <w:del w:id="156" w:author="GARETH THOMPSON" w:date="2014-02-21T14:27:00Z"/>
        </w:trPr>
        <w:tc>
          <w:tcPr>
            <w:tcW w:w="1926" w:type="dxa"/>
            <w:noWrap/>
            <w:hideMark/>
          </w:tcPr>
          <w:p w14:paraId="2202D1CA" w14:textId="06F0CC04" w:rsidR="00F11CC0" w:rsidRPr="00F11CC0" w:rsidDel="00A054DB" w:rsidRDefault="00F11CC0" w:rsidP="00F11CC0">
            <w:pPr>
              <w:rPr>
                <w:del w:id="15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5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CIRCUIT_RELAY</w:delText>
              </w:r>
            </w:del>
          </w:p>
        </w:tc>
        <w:tc>
          <w:tcPr>
            <w:tcW w:w="2111" w:type="dxa"/>
            <w:noWrap/>
            <w:hideMark/>
          </w:tcPr>
          <w:p w14:paraId="6136EF13" w14:textId="5ECF7717" w:rsidR="00F11CC0" w:rsidRPr="00F11CC0" w:rsidDel="00A054DB" w:rsidRDefault="00F11CC0" w:rsidP="00F11CC0">
            <w:pPr>
              <w:rPr>
                <w:del w:id="15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6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LAST_MODIFIED</w:delText>
              </w:r>
            </w:del>
          </w:p>
        </w:tc>
        <w:tc>
          <w:tcPr>
            <w:tcW w:w="2111" w:type="dxa"/>
            <w:noWrap/>
            <w:hideMark/>
          </w:tcPr>
          <w:p w14:paraId="137E8AB1" w14:textId="58188BB0" w:rsidR="00F11CC0" w:rsidRPr="00F11CC0" w:rsidDel="00A054DB" w:rsidRDefault="00F11CC0" w:rsidP="00F11CC0">
            <w:pPr>
              <w:rPr>
                <w:del w:id="16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6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DATE_MODIFIED</w:delText>
              </w:r>
            </w:del>
          </w:p>
        </w:tc>
        <w:tc>
          <w:tcPr>
            <w:tcW w:w="768" w:type="dxa"/>
            <w:noWrap/>
            <w:hideMark/>
          </w:tcPr>
          <w:p w14:paraId="789B5328" w14:textId="40B3D314" w:rsidR="00F11CC0" w:rsidRPr="00F11CC0" w:rsidDel="00A054DB" w:rsidRDefault="00F11CC0" w:rsidP="00F11CC0">
            <w:pPr>
              <w:rPr>
                <w:del w:id="16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6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79D221D6" w14:textId="4DB56E92" w:rsidR="00F11CC0" w:rsidRPr="00F11CC0" w:rsidDel="00A054DB" w:rsidRDefault="00F11CC0" w:rsidP="00F11CC0">
            <w:pPr>
              <w:rPr>
                <w:del w:id="16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6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DATE</w:delText>
              </w:r>
            </w:del>
          </w:p>
        </w:tc>
        <w:tc>
          <w:tcPr>
            <w:tcW w:w="968" w:type="dxa"/>
            <w:noWrap/>
            <w:hideMark/>
          </w:tcPr>
          <w:p w14:paraId="0D68F5C6" w14:textId="445FBBBE" w:rsidR="00F11CC0" w:rsidRPr="00F11CC0" w:rsidDel="00A054DB" w:rsidRDefault="00F11CC0" w:rsidP="00F11CC0">
            <w:pPr>
              <w:rPr>
                <w:del w:id="16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52FD6B79" w14:textId="3BEEDA22" w:rsidTr="00F11CC0">
        <w:trPr>
          <w:trHeight w:val="225"/>
          <w:del w:id="168" w:author="GARETH THOMPSON" w:date="2014-02-21T14:27:00Z"/>
        </w:trPr>
        <w:tc>
          <w:tcPr>
            <w:tcW w:w="1926" w:type="dxa"/>
            <w:noWrap/>
            <w:hideMark/>
          </w:tcPr>
          <w:p w14:paraId="117FD77E" w14:textId="7D4D84AD" w:rsidR="00F11CC0" w:rsidRPr="00F11CC0" w:rsidDel="00A054DB" w:rsidRDefault="00F11CC0" w:rsidP="00F11CC0">
            <w:pPr>
              <w:rPr>
                <w:del w:id="16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7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707ABC16" w14:textId="21E7E566" w:rsidR="00F11CC0" w:rsidRPr="00F11CC0" w:rsidDel="00A054DB" w:rsidRDefault="00F11CC0" w:rsidP="00F11CC0">
            <w:pPr>
              <w:rPr>
                <w:del w:id="17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7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SYSDATE</w:delText>
              </w:r>
            </w:del>
          </w:p>
        </w:tc>
        <w:tc>
          <w:tcPr>
            <w:tcW w:w="2111" w:type="dxa"/>
            <w:noWrap/>
            <w:hideMark/>
          </w:tcPr>
          <w:p w14:paraId="2F8E847D" w14:textId="585839F8" w:rsidR="00F11CC0" w:rsidRPr="00F11CC0" w:rsidDel="00A054DB" w:rsidRDefault="00F11CC0" w:rsidP="00F11CC0">
            <w:pPr>
              <w:rPr>
                <w:del w:id="17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7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TIMESTAMP</w:delText>
              </w:r>
            </w:del>
          </w:p>
        </w:tc>
        <w:tc>
          <w:tcPr>
            <w:tcW w:w="768" w:type="dxa"/>
            <w:noWrap/>
            <w:hideMark/>
          </w:tcPr>
          <w:p w14:paraId="097D89DA" w14:textId="4BB4B69C" w:rsidR="00F11CC0" w:rsidRPr="00F11CC0" w:rsidDel="00A054DB" w:rsidRDefault="00F11CC0" w:rsidP="00F11CC0">
            <w:pPr>
              <w:rPr>
                <w:del w:id="17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7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301E2CE3" w14:textId="6ECE5E81" w:rsidR="00F11CC0" w:rsidRPr="00F11CC0" w:rsidDel="00A054DB" w:rsidRDefault="00F11CC0" w:rsidP="00F11CC0">
            <w:pPr>
              <w:rPr>
                <w:del w:id="17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7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TIMESTAMP</w:delText>
              </w:r>
            </w:del>
          </w:p>
        </w:tc>
        <w:tc>
          <w:tcPr>
            <w:tcW w:w="968" w:type="dxa"/>
            <w:noWrap/>
            <w:hideMark/>
          </w:tcPr>
          <w:p w14:paraId="10ACDF41" w14:textId="7E0C60EA" w:rsidR="00F11CC0" w:rsidRPr="00F11CC0" w:rsidDel="00A054DB" w:rsidRDefault="00F11CC0" w:rsidP="00F11CC0">
            <w:pPr>
              <w:rPr>
                <w:del w:id="17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62031E22" w14:textId="1BE73A94" w:rsidTr="00F11CC0">
        <w:trPr>
          <w:trHeight w:val="225"/>
          <w:del w:id="180" w:author="GARETH THOMPSON" w:date="2014-02-21T14:27:00Z"/>
        </w:trPr>
        <w:tc>
          <w:tcPr>
            <w:tcW w:w="1926" w:type="dxa"/>
            <w:noWrap/>
            <w:hideMark/>
          </w:tcPr>
          <w:p w14:paraId="5F10D6E6" w14:textId="251A47D2" w:rsidR="00F11CC0" w:rsidRPr="00F11CC0" w:rsidDel="00A054DB" w:rsidRDefault="00F11CC0" w:rsidP="00F11CC0">
            <w:pPr>
              <w:rPr>
                <w:del w:id="18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8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24111C82" w14:textId="7C420D17" w:rsidR="00F11CC0" w:rsidRPr="00F11CC0" w:rsidDel="00A054DB" w:rsidRDefault="00F11CC0" w:rsidP="00F11CC0">
            <w:pPr>
              <w:rPr>
                <w:del w:id="18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8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EFFECTIVE_DATE</w:delText>
              </w:r>
            </w:del>
          </w:p>
        </w:tc>
        <w:tc>
          <w:tcPr>
            <w:tcW w:w="2111" w:type="dxa"/>
            <w:noWrap/>
            <w:hideMark/>
          </w:tcPr>
          <w:p w14:paraId="3F7F70BB" w14:textId="0CFD2857" w:rsidR="00F11CC0" w:rsidRPr="00F11CC0" w:rsidDel="00A054DB" w:rsidRDefault="00F11CC0" w:rsidP="00F11CC0">
            <w:pPr>
              <w:rPr>
                <w:del w:id="18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8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EFFECTIVE_DT</w:delText>
              </w:r>
            </w:del>
          </w:p>
        </w:tc>
        <w:tc>
          <w:tcPr>
            <w:tcW w:w="768" w:type="dxa"/>
            <w:noWrap/>
            <w:hideMark/>
          </w:tcPr>
          <w:p w14:paraId="1714970B" w14:textId="6701442E" w:rsidR="00F11CC0" w:rsidRPr="00F11CC0" w:rsidDel="00A054DB" w:rsidRDefault="00F11CC0" w:rsidP="00F11CC0">
            <w:pPr>
              <w:rPr>
                <w:del w:id="18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8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NOT NULL</w:delText>
              </w:r>
            </w:del>
          </w:p>
        </w:tc>
        <w:tc>
          <w:tcPr>
            <w:tcW w:w="1376" w:type="dxa"/>
            <w:noWrap/>
            <w:hideMark/>
          </w:tcPr>
          <w:p w14:paraId="0BF3440F" w14:textId="36A189DB" w:rsidR="00F11CC0" w:rsidRPr="00F11CC0" w:rsidDel="00A054DB" w:rsidRDefault="00F11CC0" w:rsidP="00F11CC0">
            <w:pPr>
              <w:rPr>
                <w:del w:id="18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9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DATE</w:delText>
              </w:r>
            </w:del>
          </w:p>
        </w:tc>
        <w:tc>
          <w:tcPr>
            <w:tcW w:w="968" w:type="dxa"/>
            <w:noWrap/>
            <w:hideMark/>
          </w:tcPr>
          <w:p w14:paraId="0E86BCBC" w14:textId="6E3254AC" w:rsidR="00F11CC0" w:rsidRPr="00F11CC0" w:rsidDel="00A054DB" w:rsidRDefault="00F11CC0" w:rsidP="00F11CC0">
            <w:pPr>
              <w:rPr>
                <w:del w:id="19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1A8FEEB9" w14:textId="01CB6361" w:rsidTr="00F11CC0">
        <w:trPr>
          <w:trHeight w:val="225"/>
          <w:del w:id="192" w:author="GARETH THOMPSON" w:date="2014-02-21T14:27:00Z"/>
        </w:trPr>
        <w:tc>
          <w:tcPr>
            <w:tcW w:w="1926" w:type="dxa"/>
            <w:noWrap/>
            <w:hideMark/>
          </w:tcPr>
          <w:p w14:paraId="2CA7F424" w14:textId="10BF0F6B" w:rsidR="00F11CC0" w:rsidRPr="00F11CC0" w:rsidDel="00A054DB" w:rsidRDefault="00F11CC0" w:rsidP="00F11CC0">
            <w:pPr>
              <w:rPr>
                <w:del w:id="19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9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424DD13C" w14:textId="0CBF3292" w:rsidR="00F11CC0" w:rsidRPr="00F11CC0" w:rsidDel="00A054DB" w:rsidRDefault="00F11CC0" w:rsidP="00F11CC0">
            <w:pPr>
              <w:rPr>
                <w:del w:id="19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9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MIN_PC_TO_CT</w:delText>
              </w:r>
            </w:del>
          </w:p>
        </w:tc>
        <w:tc>
          <w:tcPr>
            <w:tcW w:w="2111" w:type="dxa"/>
            <w:noWrap/>
            <w:hideMark/>
          </w:tcPr>
          <w:p w14:paraId="3E60C190" w14:textId="1E03D572" w:rsidR="00F11CC0" w:rsidRPr="00F11CC0" w:rsidDel="00A054DB" w:rsidRDefault="00F11CC0" w:rsidP="00F11CC0">
            <w:pPr>
              <w:rPr>
                <w:del w:id="19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19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MIN_PC_TO_CT</w:delText>
              </w:r>
            </w:del>
          </w:p>
        </w:tc>
        <w:tc>
          <w:tcPr>
            <w:tcW w:w="768" w:type="dxa"/>
            <w:noWrap/>
            <w:hideMark/>
          </w:tcPr>
          <w:p w14:paraId="20EE9831" w14:textId="1420380E" w:rsidR="00F11CC0" w:rsidRPr="00F11CC0" w:rsidDel="00A054DB" w:rsidRDefault="00F11CC0" w:rsidP="00F11CC0">
            <w:pPr>
              <w:rPr>
                <w:del w:id="19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7C515255" w14:textId="3313290F" w:rsidR="00F11CC0" w:rsidRPr="00F11CC0" w:rsidDel="00A054DB" w:rsidRDefault="00F11CC0" w:rsidP="00F11CC0">
            <w:pPr>
              <w:rPr>
                <w:del w:id="20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0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NUMBER(3)</w:delText>
              </w:r>
            </w:del>
          </w:p>
        </w:tc>
        <w:tc>
          <w:tcPr>
            <w:tcW w:w="968" w:type="dxa"/>
            <w:noWrap/>
            <w:hideMark/>
          </w:tcPr>
          <w:p w14:paraId="56D09278" w14:textId="011AF23B" w:rsidR="00F11CC0" w:rsidRPr="00F11CC0" w:rsidDel="00A054DB" w:rsidRDefault="00F11CC0" w:rsidP="00F11CC0">
            <w:pPr>
              <w:rPr>
                <w:del w:id="20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3CAE8ED3" w14:textId="6EEC2F41" w:rsidTr="00F11CC0">
        <w:trPr>
          <w:trHeight w:val="225"/>
          <w:del w:id="203" w:author="GARETH THOMPSON" w:date="2014-02-21T14:27:00Z"/>
        </w:trPr>
        <w:tc>
          <w:tcPr>
            <w:tcW w:w="1926" w:type="dxa"/>
            <w:noWrap/>
            <w:hideMark/>
          </w:tcPr>
          <w:p w14:paraId="1EC5DC9E" w14:textId="72B03E94" w:rsidR="00F11CC0" w:rsidRPr="00F11CC0" w:rsidDel="00A054DB" w:rsidRDefault="00F11CC0" w:rsidP="00F11CC0">
            <w:pPr>
              <w:rPr>
                <w:del w:id="20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05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27AD4FB9" w14:textId="6E5D9DE6" w:rsidR="00F11CC0" w:rsidRPr="00F11CC0" w:rsidDel="00A054DB" w:rsidRDefault="00F11CC0" w:rsidP="00F11CC0">
            <w:pPr>
              <w:rPr>
                <w:del w:id="20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0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PHA_INRUSH_DURATION</w:delText>
              </w:r>
            </w:del>
          </w:p>
        </w:tc>
        <w:tc>
          <w:tcPr>
            <w:tcW w:w="2111" w:type="dxa"/>
            <w:noWrap/>
            <w:hideMark/>
          </w:tcPr>
          <w:p w14:paraId="3ED83A22" w14:textId="187F61E4" w:rsidR="00F11CC0" w:rsidRPr="00F11CC0" w:rsidDel="00A054DB" w:rsidRDefault="00F11CC0" w:rsidP="00F11CC0">
            <w:pPr>
              <w:rPr>
                <w:del w:id="20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0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PHA_INRUSH_DURATION</w:delText>
              </w:r>
            </w:del>
          </w:p>
        </w:tc>
        <w:tc>
          <w:tcPr>
            <w:tcW w:w="768" w:type="dxa"/>
            <w:noWrap/>
            <w:hideMark/>
          </w:tcPr>
          <w:p w14:paraId="083B0099" w14:textId="69DB1981" w:rsidR="00F11CC0" w:rsidRPr="00F11CC0" w:rsidDel="00A054DB" w:rsidRDefault="00F11CC0" w:rsidP="00F11CC0">
            <w:pPr>
              <w:rPr>
                <w:del w:id="21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A92A3AE" w14:textId="156E541D" w:rsidR="00F11CC0" w:rsidRPr="00F11CC0" w:rsidDel="00A054DB" w:rsidRDefault="00F11CC0" w:rsidP="00F11CC0">
            <w:pPr>
              <w:rPr>
                <w:del w:id="21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1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NUMBER(6,2)</w:delText>
              </w:r>
            </w:del>
          </w:p>
        </w:tc>
        <w:tc>
          <w:tcPr>
            <w:tcW w:w="968" w:type="dxa"/>
            <w:noWrap/>
            <w:hideMark/>
          </w:tcPr>
          <w:p w14:paraId="469E2998" w14:textId="449DA5BD" w:rsidR="00F11CC0" w:rsidRPr="00F11CC0" w:rsidDel="00A054DB" w:rsidRDefault="00F11CC0" w:rsidP="00F11CC0">
            <w:pPr>
              <w:rPr>
                <w:del w:id="21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6C49D5A3" w14:textId="7C691311" w:rsidTr="00F11CC0">
        <w:trPr>
          <w:trHeight w:val="225"/>
          <w:del w:id="214" w:author="GARETH THOMPSON" w:date="2014-02-21T14:27:00Z"/>
        </w:trPr>
        <w:tc>
          <w:tcPr>
            <w:tcW w:w="1926" w:type="dxa"/>
            <w:noWrap/>
            <w:hideMark/>
          </w:tcPr>
          <w:p w14:paraId="0FAA0FFE" w14:textId="75DDCA85" w:rsidR="00F11CC0" w:rsidRPr="00F11CC0" w:rsidDel="00A054DB" w:rsidRDefault="00F11CC0" w:rsidP="00F11CC0">
            <w:pPr>
              <w:rPr>
                <w:del w:id="21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1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0A3446DD" w14:textId="58AF3E89" w:rsidR="00F11CC0" w:rsidRPr="00F11CC0" w:rsidDel="00A054DB" w:rsidRDefault="00F11CC0" w:rsidP="00F11CC0">
            <w:pPr>
              <w:rPr>
                <w:del w:id="21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1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PHA_INRUSH_MULTIPLIER</w:delText>
              </w:r>
            </w:del>
          </w:p>
        </w:tc>
        <w:tc>
          <w:tcPr>
            <w:tcW w:w="2111" w:type="dxa"/>
            <w:noWrap/>
            <w:hideMark/>
          </w:tcPr>
          <w:p w14:paraId="128F399F" w14:textId="3027906A" w:rsidR="00F11CC0" w:rsidRPr="00F11CC0" w:rsidDel="00A054DB" w:rsidRDefault="00F11CC0" w:rsidP="00F11CC0">
            <w:pPr>
              <w:rPr>
                <w:del w:id="21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2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PHA_INRUSH_MULTIPLIER</w:delText>
              </w:r>
            </w:del>
          </w:p>
        </w:tc>
        <w:tc>
          <w:tcPr>
            <w:tcW w:w="768" w:type="dxa"/>
            <w:noWrap/>
            <w:hideMark/>
          </w:tcPr>
          <w:p w14:paraId="1BA2381E" w14:textId="78DBEF6C" w:rsidR="00F11CC0" w:rsidRPr="00F11CC0" w:rsidDel="00A054DB" w:rsidRDefault="00F11CC0" w:rsidP="00F11CC0">
            <w:pPr>
              <w:rPr>
                <w:del w:id="22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94FA8F2" w14:textId="287CF5ED" w:rsidR="00F11CC0" w:rsidRPr="00F11CC0" w:rsidDel="00A054DB" w:rsidRDefault="00F11CC0" w:rsidP="00F11CC0">
            <w:pPr>
              <w:rPr>
                <w:del w:id="22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23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VARCHAR2(4)</w:delText>
              </w:r>
            </w:del>
          </w:p>
        </w:tc>
        <w:tc>
          <w:tcPr>
            <w:tcW w:w="968" w:type="dxa"/>
            <w:noWrap/>
            <w:hideMark/>
          </w:tcPr>
          <w:p w14:paraId="401121C8" w14:textId="5CF349F5" w:rsidR="00F11CC0" w:rsidRPr="00F11CC0" w:rsidDel="00A054DB" w:rsidRDefault="00F11CC0" w:rsidP="00F11CC0">
            <w:pPr>
              <w:rPr>
                <w:del w:id="22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2B2A27AB" w14:textId="6F6EE4F3" w:rsidTr="00F11CC0">
        <w:trPr>
          <w:trHeight w:val="225"/>
          <w:del w:id="225" w:author="GARETH THOMPSON" w:date="2014-02-21T14:27:00Z"/>
        </w:trPr>
        <w:tc>
          <w:tcPr>
            <w:tcW w:w="1926" w:type="dxa"/>
            <w:noWrap/>
            <w:hideMark/>
          </w:tcPr>
          <w:p w14:paraId="6795C234" w14:textId="660D75EC" w:rsidR="00F11CC0" w:rsidRPr="00F11CC0" w:rsidDel="00A054DB" w:rsidRDefault="00F11CC0" w:rsidP="00F11CC0">
            <w:pPr>
              <w:rPr>
                <w:del w:id="22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2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7748259F" w14:textId="2D71DD97" w:rsidR="00F11CC0" w:rsidRPr="00F11CC0" w:rsidDel="00A054DB" w:rsidRDefault="00F11CC0" w:rsidP="00F11CC0">
            <w:pPr>
              <w:rPr>
                <w:del w:id="22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2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PHA_INRUSH_TIME</w:delText>
              </w:r>
            </w:del>
          </w:p>
        </w:tc>
        <w:tc>
          <w:tcPr>
            <w:tcW w:w="2111" w:type="dxa"/>
            <w:noWrap/>
            <w:hideMark/>
          </w:tcPr>
          <w:p w14:paraId="25D831B6" w14:textId="044EB131" w:rsidR="00F11CC0" w:rsidRPr="00F11CC0" w:rsidDel="00A054DB" w:rsidRDefault="00F11CC0" w:rsidP="00F11CC0">
            <w:pPr>
              <w:rPr>
                <w:del w:id="23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3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PHA_INRUSH_TIME</w:delText>
              </w:r>
            </w:del>
          </w:p>
        </w:tc>
        <w:tc>
          <w:tcPr>
            <w:tcW w:w="768" w:type="dxa"/>
            <w:noWrap/>
            <w:hideMark/>
          </w:tcPr>
          <w:p w14:paraId="71F7CAC9" w14:textId="59F05547" w:rsidR="00F11CC0" w:rsidRPr="00F11CC0" w:rsidDel="00A054DB" w:rsidRDefault="00F11CC0" w:rsidP="00F11CC0">
            <w:pPr>
              <w:rPr>
                <w:del w:id="23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A2B7FA6" w14:textId="740472A3" w:rsidR="00F11CC0" w:rsidRPr="00F11CC0" w:rsidDel="00A054DB" w:rsidRDefault="00F11CC0" w:rsidP="00F11CC0">
            <w:pPr>
              <w:rPr>
                <w:del w:id="23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3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NUMBER(5)</w:delText>
              </w:r>
            </w:del>
          </w:p>
        </w:tc>
        <w:tc>
          <w:tcPr>
            <w:tcW w:w="968" w:type="dxa"/>
            <w:noWrap/>
            <w:hideMark/>
          </w:tcPr>
          <w:p w14:paraId="01CCDC40" w14:textId="69AEBBFE" w:rsidR="00F11CC0" w:rsidRPr="00F11CC0" w:rsidDel="00A054DB" w:rsidRDefault="00F11CC0" w:rsidP="00F11CC0">
            <w:pPr>
              <w:rPr>
                <w:del w:id="23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759D8765" w14:textId="287B1387" w:rsidTr="00F11CC0">
        <w:trPr>
          <w:trHeight w:val="225"/>
          <w:del w:id="236" w:author="GARETH THOMPSON" w:date="2014-02-21T14:27:00Z"/>
        </w:trPr>
        <w:tc>
          <w:tcPr>
            <w:tcW w:w="1926" w:type="dxa"/>
            <w:noWrap/>
            <w:hideMark/>
          </w:tcPr>
          <w:p w14:paraId="0B40893E" w14:textId="0C522AC7" w:rsidR="00F11CC0" w:rsidRPr="00F11CC0" w:rsidDel="00A054DB" w:rsidRDefault="00F11CC0" w:rsidP="00F11CC0">
            <w:pPr>
              <w:rPr>
                <w:del w:id="23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3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45DDC9E4" w14:textId="473FC85E" w:rsidR="00F11CC0" w:rsidRPr="00F11CC0" w:rsidDel="00A054DB" w:rsidRDefault="00F11CC0" w:rsidP="00F11CC0">
            <w:pPr>
              <w:rPr>
                <w:del w:id="23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4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FIRST_RECLOSE_RESET_TIME</w:delText>
              </w:r>
            </w:del>
          </w:p>
        </w:tc>
        <w:tc>
          <w:tcPr>
            <w:tcW w:w="2111" w:type="dxa"/>
            <w:noWrap/>
            <w:hideMark/>
          </w:tcPr>
          <w:p w14:paraId="68971CC6" w14:textId="74F6A133" w:rsidR="00F11CC0" w:rsidRPr="00F11CC0" w:rsidDel="00A054DB" w:rsidRDefault="00F11CC0" w:rsidP="00F11CC0">
            <w:pPr>
              <w:rPr>
                <w:del w:id="24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4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FIRST_RECLOSE_RESET_TIME</w:delText>
              </w:r>
            </w:del>
          </w:p>
        </w:tc>
        <w:tc>
          <w:tcPr>
            <w:tcW w:w="768" w:type="dxa"/>
            <w:noWrap/>
            <w:hideMark/>
          </w:tcPr>
          <w:p w14:paraId="0837B5D2" w14:textId="349326AD" w:rsidR="00F11CC0" w:rsidRPr="00F11CC0" w:rsidDel="00A054DB" w:rsidRDefault="00F11CC0" w:rsidP="00F11CC0">
            <w:pPr>
              <w:rPr>
                <w:del w:id="24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C46DD41" w14:textId="0C3F8C26" w:rsidR="00F11CC0" w:rsidRPr="00F11CC0" w:rsidDel="00A054DB" w:rsidRDefault="00F11CC0" w:rsidP="00F11CC0">
            <w:pPr>
              <w:rPr>
                <w:del w:id="24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45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NUMBER(3)</w:delText>
              </w:r>
            </w:del>
          </w:p>
        </w:tc>
        <w:tc>
          <w:tcPr>
            <w:tcW w:w="968" w:type="dxa"/>
            <w:noWrap/>
            <w:hideMark/>
          </w:tcPr>
          <w:p w14:paraId="25A2E7A6" w14:textId="7CF04459" w:rsidR="00F11CC0" w:rsidRPr="00F11CC0" w:rsidDel="00A054DB" w:rsidRDefault="00F11CC0" w:rsidP="00F11CC0">
            <w:pPr>
              <w:rPr>
                <w:del w:id="24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066C3CE1" w14:textId="04362093" w:rsidTr="00F11CC0">
        <w:trPr>
          <w:trHeight w:val="225"/>
          <w:del w:id="247" w:author="GARETH THOMPSON" w:date="2014-02-21T14:27:00Z"/>
        </w:trPr>
        <w:tc>
          <w:tcPr>
            <w:tcW w:w="1926" w:type="dxa"/>
            <w:noWrap/>
            <w:hideMark/>
          </w:tcPr>
          <w:p w14:paraId="37602175" w14:textId="14A8EC00" w:rsidR="00F11CC0" w:rsidRPr="00F11CC0" w:rsidDel="00A054DB" w:rsidRDefault="00F11CC0" w:rsidP="00F11CC0">
            <w:pPr>
              <w:rPr>
                <w:del w:id="24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4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7DF05167" w14:textId="2F727A31" w:rsidR="00F11CC0" w:rsidRPr="00F11CC0" w:rsidDel="00A054DB" w:rsidRDefault="00F11CC0" w:rsidP="00F11CC0">
            <w:pPr>
              <w:rPr>
                <w:del w:id="25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5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REQUIRED_FAULT_CURRENT</w:delText>
              </w:r>
            </w:del>
          </w:p>
        </w:tc>
        <w:tc>
          <w:tcPr>
            <w:tcW w:w="2111" w:type="dxa"/>
            <w:noWrap/>
            <w:hideMark/>
          </w:tcPr>
          <w:p w14:paraId="076FDCB3" w14:textId="55C67A7F" w:rsidR="00F11CC0" w:rsidRPr="00F11CC0" w:rsidDel="00A054DB" w:rsidRDefault="00F11CC0" w:rsidP="00F11CC0">
            <w:pPr>
              <w:rPr>
                <w:del w:id="25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53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REQUIRED_FAULT_CURRENT</w:delText>
              </w:r>
            </w:del>
          </w:p>
        </w:tc>
        <w:tc>
          <w:tcPr>
            <w:tcW w:w="768" w:type="dxa"/>
            <w:noWrap/>
            <w:hideMark/>
          </w:tcPr>
          <w:p w14:paraId="6972714D" w14:textId="3A564C07" w:rsidR="00F11CC0" w:rsidRPr="00F11CC0" w:rsidDel="00A054DB" w:rsidRDefault="00F11CC0" w:rsidP="00F11CC0">
            <w:pPr>
              <w:rPr>
                <w:del w:id="25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6671929A" w14:textId="1BAF85FB" w:rsidR="00F11CC0" w:rsidRPr="00F11CC0" w:rsidDel="00A054DB" w:rsidRDefault="00F11CC0" w:rsidP="00F11CC0">
            <w:pPr>
              <w:rPr>
                <w:del w:id="25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5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VARCHAR2(4)</w:delText>
              </w:r>
            </w:del>
          </w:p>
        </w:tc>
        <w:tc>
          <w:tcPr>
            <w:tcW w:w="968" w:type="dxa"/>
            <w:noWrap/>
            <w:hideMark/>
          </w:tcPr>
          <w:p w14:paraId="2E1212E9" w14:textId="37B3B511" w:rsidR="00F11CC0" w:rsidRPr="00F11CC0" w:rsidDel="00A054DB" w:rsidRDefault="00F11CC0" w:rsidP="00F11CC0">
            <w:pPr>
              <w:rPr>
                <w:del w:id="25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39E93BBC" w14:textId="257FCB88" w:rsidTr="00F11CC0">
        <w:trPr>
          <w:trHeight w:val="225"/>
          <w:del w:id="258" w:author="GARETH THOMPSON" w:date="2014-02-21T14:27:00Z"/>
        </w:trPr>
        <w:tc>
          <w:tcPr>
            <w:tcW w:w="1926" w:type="dxa"/>
            <w:noWrap/>
            <w:hideMark/>
          </w:tcPr>
          <w:p w14:paraId="01683B1D" w14:textId="437B906B" w:rsidR="00F11CC0" w:rsidRPr="00F11CC0" w:rsidDel="00A054DB" w:rsidRDefault="00F11CC0" w:rsidP="00F11CC0">
            <w:pPr>
              <w:rPr>
                <w:del w:id="25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6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16B083EE" w14:textId="76602D3D" w:rsidR="00F11CC0" w:rsidRPr="00F11CC0" w:rsidDel="00A054DB" w:rsidRDefault="00F11CC0" w:rsidP="00F11CC0">
            <w:pPr>
              <w:rPr>
                <w:del w:id="26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6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MIN_GRD_TO_CT</w:delText>
              </w:r>
            </w:del>
          </w:p>
        </w:tc>
        <w:tc>
          <w:tcPr>
            <w:tcW w:w="2111" w:type="dxa"/>
            <w:noWrap/>
            <w:hideMark/>
          </w:tcPr>
          <w:p w14:paraId="0CC20460" w14:textId="62B46B3A" w:rsidR="00F11CC0" w:rsidRPr="00F11CC0" w:rsidDel="00A054DB" w:rsidRDefault="00F11CC0" w:rsidP="00F11CC0">
            <w:pPr>
              <w:rPr>
                <w:del w:id="26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6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MIN_GRD_TO_CT</w:delText>
              </w:r>
            </w:del>
          </w:p>
        </w:tc>
        <w:tc>
          <w:tcPr>
            <w:tcW w:w="768" w:type="dxa"/>
            <w:noWrap/>
            <w:hideMark/>
          </w:tcPr>
          <w:p w14:paraId="0A2E9DB9" w14:textId="3E8289D4" w:rsidR="00F11CC0" w:rsidRPr="00F11CC0" w:rsidDel="00A054DB" w:rsidRDefault="00F11CC0" w:rsidP="00F11CC0">
            <w:pPr>
              <w:rPr>
                <w:del w:id="26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39657EF0" w14:textId="30EE6A3A" w:rsidR="00F11CC0" w:rsidRPr="00F11CC0" w:rsidDel="00A054DB" w:rsidRDefault="00F11CC0" w:rsidP="00F11CC0">
            <w:pPr>
              <w:rPr>
                <w:del w:id="26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6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NUMBER(3)</w:delText>
              </w:r>
            </w:del>
          </w:p>
        </w:tc>
        <w:tc>
          <w:tcPr>
            <w:tcW w:w="968" w:type="dxa"/>
            <w:noWrap/>
            <w:hideMark/>
          </w:tcPr>
          <w:p w14:paraId="05C38C47" w14:textId="456DEF3D" w:rsidR="00F11CC0" w:rsidRPr="00F11CC0" w:rsidDel="00A054DB" w:rsidRDefault="00F11CC0" w:rsidP="00F11CC0">
            <w:pPr>
              <w:rPr>
                <w:del w:id="26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624F0160" w14:textId="77730304" w:rsidTr="00F11CC0">
        <w:trPr>
          <w:trHeight w:val="225"/>
          <w:del w:id="269" w:author="GARETH THOMPSON" w:date="2014-02-21T14:27:00Z"/>
        </w:trPr>
        <w:tc>
          <w:tcPr>
            <w:tcW w:w="1926" w:type="dxa"/>
            <w:noWrap/>
            <w:hideMark/>
          </w:tcPr>
          <w:p w14:paraId="43A58120" w14:textId="32AFE81D" w:rsidR="00F11CC0" w:rsidRPr="00F11CC0" w:rsidDel="00A054DB" w:rsidRDefault="00F11CC0" w:rsidP="00F11CC0">
            <w:pPr>
              <w:rPr>
                <w:del w:id="27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7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3F577CB2" w14:textId="216873DC" w:rsidR="00F11CC0" w:rsidRPr="00F11CC0" w:rsidDel="00A054DB" w:rsidRDefault="00F11CC0" w:rsidP="00F11CC0">
            <w:pPr>
              <w:rPr>
                <w:del w:id="27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73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GRD_INRUSH_DURATION</w:delText>
              </w:r>
            </w:del>
          </w:p>
        </w:tc>
        <w:tc>
          <w:tcPr>
            <w:tcW w:w="2111" w:type="dxa"/>
            <w:noWrap/>
            <w:hideMark/>
          </w:tcPr>
          <w:p w14:paraId="1A578ADD" w14:textId="3F3171CC" w:rsidR="00F11CC0" w:rsidRPr="00F11CC0" w:rsidDel="00A054DB" w:rsidRDefault="00F11CC0" w:rsidP="00F11CC0">
            <w:pPr>
              <w:rPr>
                <w:del w:id="27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75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GRD_INRUSH_DURATION</w:delText>
              </w:r>
            </w:del>
          </w:p>
        </w:tc>
        <w:tc>
          <w:tcPr>
            <w:tcW w:w="768" w:type="dxa"/>
            <w:noWrap/>
            <w:hideMark/>
          </w:tcPr>
          <w:p w14:paraId="2B76FDBA" w14:textId="66E785C2" w:rsidR="00F11CC0" w:rsidRPr="00F11CC0" w:rsidDel="00A054DB" w:rsidRDefault="00F11CC0" w:rsidP="00F11CC0">
            <w:pPr>
              <w:rPr>
                <w:del w:id="27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0EF0A051" w14:textId="5B035DD5" w:rsidR="00F11CC0" w:rsidRPr="00F11CC0" w:rsidDel="00A054DB" w:rsidRDefault="00F11CC0" w:rsidP="00F11CC0">
            <w:pPr>
              <w:rPr>
                <w:del w:id="27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7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NUMBER(6,1)</w:delText>
              </w:r>
            </w:del>
          </w:p>
        </w:tc>
        <w:tc>
          <w:tcPr>
            <w:tcW w:w="968" w:type="dxa"/>
            <w:noWrap/>
            <w:hideMark/>
          </w:tcPr>
          <w:p w14:paraId="4042EB70" w14:textId="2B33A5F9" w:rsidR="00F11CC0" w:rsidRPr="00F11CC0" w:rsidDel="00A054DB" w:rsidRDefault="00F11CC0" w:rsidP="00F11CC0">
            <w:pPr>
              <w:rPr>
                <w:del w:id="27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18449CA3" w14:textId="7D09F341" w:rsidTr="00F11CC0">
        <w:trPr>
          <w:trHeight w:val="225"/>
          <w:del w:id="280" w:author="GARETH THOMPSON" w:date="2014-02-21T14:27:00Z"/>
        </w:trPr>
        <w:tc>
          <w:tcPr>
            <w:tcW w:w="1926" w:type="dxa"/>
            <w:noWrap/>
            <w:hideMark/>
          </w:tcPr>
          <w:p w14:paraId="0BF4A9FA" w14:textId="1247AE30" w:rsidR="00F11CC0" w:rsidRPr="00F11CC0" w:rsidDel="00A054DB" w:rsidRDefault="00F11CC0" w:rsidP="00F11CC0">
            <w:pPr>
              <w:rPr>
                <w:del w:id="28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8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44299717" w14:textId="62F2131E" w:rsidR="00F11CC0" w:rsidRPr="00F11CC0" w:rsidDel="00A054DB" w:rsidRDefault="00F11CC0" w:rsidP="00F11CC0">
            <w:pPr>
              <w:rPr>
                <w:del w:id="28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8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GRD_INRUSH_MULTIPLIER</w:delText>
              </w:r>
            </w:del>
          </w:p>
        </w:tc>
        <w:tc>
          <w:tcPr>
            <w:tcW w:w="2111" w:type="dxa"/>
            <w:noWrap/>
            <w:hideMark/>
          </w:tcPr>
          <w:p w14:paraId="0A961AD6" w14:textId="7BD46220" w:rsidR="00F11CC0" w:rsidRPr="00F11CC0" w:rsidDel="00A054DB" w:rsidRDefault="00F11CC0" w:rsidP="00F11CC0">
            <w:pPr>
              <w:rPr>
                <w:del w:id="28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8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GRD_INRUSH_MULTIPLIER</w:delText>
              </w:r>
            </w:del>
          </w:p>
        </w:tc>
        <w:tc>
          <w:tcPr>
            <w:tcW w:w="768" w:type="dxa"/>
            <w:noWrap/>
            <w:hideMark/>
          </w:tcPr>
          <w:p w14:paraId="3B90302D" w14:textId="1DC56BF9" w:rsidR="00F11CC0" w:rsidRPr="00F11CC0" w:rsidDel="00A054DB" w:rsidRDefault="00F11CC0" w:rsidP="00F11CC0">
            <w:pPr>
              <w:rPr>
                <w:del w:id="28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594FD2D" w14:textId="39CBFD29" w:rsidR="00F11CC0" w:rsidRPr="00F11CC0" w:rsidDel="00A054DB" w:rsidRDefault="00F11CC0" w:rsidP="00F11CC0">
            <w:pPr>
              <w:rPr>
                <w:del w:id="28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8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VARCHAR2(4)</w:delText>
              </w:r>
            </w:del>
          </w:p>
        </w:tc>
        <w:tc>
          <w:tcPr>
            <w:tcW w:w="968" w:type="dxa"/>
            <w:noWrap/>
            <w:hideMark/>
          </w:tcPr>
          <w:p w14:paraId="5FC15E1E" w14:textId="61BBCF3B" w:rsidR="00F11CC0" w:rsidRPr="00F11CC0" w:rsidDel="00A054DB" w:rsidRDefault="00F11CC0" w:rsidP="00F11CC0">
            <w:pPr>
              <w:rPr>
                <w:del w:id="29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1B996A3B" w14:textId="7044AF09" w:rsidTr="00F11CC0">
        <w:trPr>
          <w:trHeight w:val="225"/>
          <w:del w:id="291" w:author="GARETH THOMPSON" w:date="2014-02-21T14:27:00Z"/>
        </w:trPr>
        <w:tc>
          <w:tcPr>
            <w:tcW w:w="1926" w:type="dxa"/>
            <w:noWrap/>
            <w:hideMark/>
          </w:tcPr>
          <w:p w14:paraId="1B39D6BC" w14:textId="01C6093E" w:rsidR="00F11CC0" w:rsidRPr="00F11CC0" w:rsidDel="00A054DB" w:rsidRDefault="00F11CC0" w:rsidP="00F11CC0">
            <w:pPr>
              <w:rPr>
                <w:del w:id="29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93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14EFA2A5" w14:textId="030BC945" w:rsidR="00F11CC0" w:rsidRPr="00F11CC0" w:rsidDel="00A054DB" w:rsidRDefault="00F11CC0" w:rsidP="00F11CC0">
            <w:pPr>
              <w:rPr>
                <w:del w:id="29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95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GRD_INRUSH_TIME</w:delText>
              </w:r>
            </w:del>
          </w:p>
        </w:tc>
        <w:tc>
          <w:tcPr>
            <w:tcW w:w="2111" w:type="dxa"/>
            <w:noWrap/>
            <w:hideMark/>
          </w:tcPr>
          <w:p w14:paraId="483F5E32" w14:textId="7635026D" w:rsidR="00F11CC0" w:rsidRPr="00F11CC0" w:rsidDel="00A054DB" w:rsidRDefault="00F11CC0" w:rsidP="00F11CC0">
            <w:pPr>
              <w:rPr>
                <w:del w:id="29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29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GRD_INRUSH_TIME</w:delText>
              </w:r>
            </w:del>
          </w:p>
        </w:tc>
        <w:tc>
          <w:tcPr>
            <w:tcW w:w="768" w:type="dxa"/>
            <w:noWrap/>
            <w:hideMark/>
          </w:tcPr>
          <w:p w14:paraId="420D7E3A" w14:textId="6AAB0FCD" w:rsidR="00F11CC0" w:rsidRPr="00F11CC0" w:rsidDel="00A054DB" w:rsidRDefault="00F11CC0" w:rsidP="00F11CC0">
            <w:pPr>
              <w:rPr>
                <w:del w:id="29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1AB05DA6" w14:textId="3F8A1426" w:rsidR="00F11CC0" w:rsidRPr="00F11CC0" w:rsidDel="00A054DB" w:rsidRDefault="00F11CC0" w:rsidP="00F11CC0">
            <w:pPr>
              <w:rPr>
                <w:del w:id="29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0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NUMBER(5)</w:delText>
              </w:r>
            </w:del>
          </w:p>
        </w:tc>
        <w:tc>
          <w:tcPr>
            <w:tcW w:w="968" w:type="dxa"/>
            <w:noWrap/>
            <w:hideMark/>
          </w:tcPr>
          <w:p w14:paraId="7B057654" w14:textId="2F33C621" w:rsidR="00F11CC0" w:rsidRPr="00F11CC0" w:rsidDel="00A054DB" w:rsidRDefault="00F11CC0" w:rsidP="00F11CC0">
            <w:pPr>
              <w:rPr>
                <w:del w:id="30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3B10974A" w14:textId="6FC622FA" w:rsidTr="00F11CC0">
        <w:trPr>
          <w:trHeight w:val="225"/>
          <w:del w:id="302" w:author="GARETH THOMPSON" w:date="2014-02-21T14:27:00Z"/>
        </w:trPr>
        <w:tc>
          <w:tcPr>
            <w:tcW w:w="1926" w:type="dxa"/>
            <w:noWrap/>
            <w:hideMark/>
          </w:tcPr>
          <w:p w14:paraId="678D1AB2" w14:textId="15FBDE50" w:rsidR="00F11CC0" w:rsidRPr="00F11CC0" w:rsidDel="00A054DB" w:rsidRDefault="00F11CC0" w:rsidP="00F11CC0">
            <w:pPr>
              <w:rPr>
                <w:del w:id="30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0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2B460086" w14:textId="7A8C6838" w:rsidR="00F11CC0" w:rsidRPr="00F11CC0" w:rsidDel="00A054DB" w:rsidRDefault="00F11CC0" w:rsidP="00F11CC0">
            <w:pPr>
              <w:rPr>
                <w:del w:id="30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0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RESET</w:delText>
              </w:r>
            </w:del>
          </w:p>
        </w:tc>
        <w:tc>
          <w:tcPr>
            <w:tcW w:w="2111" w:type="dxa"/>
            <w:noWrap/>
            <w:hideMark/>
          </w:tcPr>
          <w:p w14:paraId="378ED0B3" w14:textId="77871F48" w:rsidR="00F11CC0" w:rsidRPr="00F11CC0" w:rsidDel="00A054DB" w:rsidRDefault="00F11CC0" w:rsidP="00F11CC0">
            <w:pPr>
              <w:rPr>
                <w:del w:id="30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0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RESET</w:delText>
              </w:r>
            </w:del>
          </w:p>
        </w:tc>
        <w:tc>
          <w:tcPr>
            <w:tcW w:w="768" w:type="dxa"/>
            <w:noWrap/>
            <w:hideMark/>
          </w:tcPr>
          <w:p w14:paraId="7CE92975" w14:textId="15C7FF93" w:rsidR="00F11CC0" w:rsidRPr="00F11CC0" w:rsidDel="00A054DB" w:rsidRDefault="00F11CC0" w:rsidP="00F11CC0">
            <w:pPr>
              <w:rPr>
                <w:del w:id="30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1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  <w:tc>
          <w:tcPr>
            <w:tcW w:w="1376" w:type="dxa"/>
            <w:noWrap/>
            <w:hideMark/>
          </w:tcPr>
          <w:p w14:paraId="17E863D2" w14:textId="34A46BF7" w:rsidR="00F11CC0" w:rsidRPr="00F11CC0" w:rsidDel="00A054DB" w:rsidRDefault="00F11CC0" w:rsidP="00F11CC0">
            <w:pPr>
              <w:rPr>
                <w:del w:id="31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1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NUMBER(3,1)</w:delText>
              </w:r>
            </w:del>
          </w:p>
        </w:tc>
        <w:tc>
          <w:tcPr>
            <w:tcW w:w="968" w:type="dxa"/>
            <w:noWrap/>
            <w:hideMark/>
          </w:tcPr>
          <w:p w14:paraId="494A1B92" w14:textId="22CEBA19" w:rsidR="00F11CC0" w:rsidRPr="00F11CC0" w:rsidDel="00A054DB" w:rsidRDefault="00F11CC0" w:rsidP="00F11CC0">
            <w:pPr>
              <w:rPr>
                <w:del w:id="31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1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 </w:delText>
              </w:r>
            </w:del>
          </w:p>
        </w:tc>
      </w:tr>
      <w:tr w:rsidR="00F11CC0" w:rsidRPr="00F11CC0" w:rsidDel="00A054DB" w14:paraId="424DD519" w14:textId="59F2ECFD" w:rsidTr="00F11CC0">
        <w:trPr>
          <w:trHeight w:val="225"/>
          <w:del w:id="315" w:author="GARETH THOMPSON" w:date="2014-02-21T14:27:00Z"/>
        </w:trPr>
        <w:tc>
          <w:tcPr>
            <w:tcW w:w="1926" w:type="dxa"/>
            <w:noWrap/>
            <w:hideMark/>
          </w:tcPr>
          <w:p w14:paraId="0688D744" w14:textId="1F38BF1E" w:rsidR="00F11CC0" w:rsidRPr="00F11CC0" w:rsidDel="00A054DB" w:rsidRDefault="00F11CC0" w:rsidP="00F11CC0">
            <w:pPr>
              <w:rPr>
                <w:del w:id="31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1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hideMark/>
          </w:tcPr>
          <w:p w14:paraId="4AB6F5F6" w14:textId="5F08A3C2" w:rsidR="00F11CC0" w:rsidRPr="00F11CC0" w:rsidDel="00A054DB" w:rsidRDefault="00F11CC0" w:rsidP="00F11CC0">
            <w:pPr>
              <w:rPr>
                <w:del w:id="31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1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VOLT_THRESHOLD</w:delText>
              </w:r>
            </w:del>
          </w:p>
        </w:tc>
        <w:tc>
          <w:tcPr>
            <w:tcW w:w="2111" w:type="dxa"/>
            <w:hideMark/>
          </w:tcPr>
          <w:p w14:paraId="6806C94A" w14:textId="697F3CB7" w:rsidR="00F11CC0" w:rsidRPr="00F11CC0" w:rsidDel="00A054DB" w:rsidRDefault="00F11CC0" w:rsidP="00F11CC0">
            <w:pPr>
              <w:rPr>
                <w:del w:id="32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2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VOLT_THRESHOLD</w:delText>
              </w:r>
            </w:del>
          </w:p>
        </w:tc>
        <w:tc>
          <w:tcPr>
            <w:tcW w:w="768" w:type="dxa"/>
            <w:noWrap/>
            <w:hideMark/>
          </w:tcPr>
          <w:p w14:paraId="6764FD70" w14:textId="51492041" w:rsidR="00F11CC0" w:rsidRPr="00F11CC0" w:rsidDel="00A054DB" w:rsidRDefault="00F11CC0" w:rsidP="00F11CC0">
            <w:pPr>
              <w:rPr>
                <w:del w:id="32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285B9E8F" w14:textId="7D674D67" w:rsidR="00F11CC0" w:rsidRPr="00F11CC0" w:rsidDel="00A054DB" w:rsidRDefault="00F11CC0" w:rsidP="00F11CC0">
            <w:pPr>
              <w:rPr>
                <w:del w:id="32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2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NUMBER(3,1)</w:delText>
              </w:r>
            </w:del>
          </w:p>
        </w:tc>
        <w:tc>
          <w:tcPr>
            <w:tcW w:w="968" w:type="dxa"/>
            <w:noWrap/>
            <w:hideMark/>
          </w:tcPr>
          <w:p w14:paraId="5DDEAADD" w14:textId="7F1168EB" w:rsidR="00F11CC0" w:rsidRPr="00F11CC0" w:rsidDel="00A054DB" w:rsidRDefault="00F11CC0" w:rsidP="00F11CC0">
            <w:pPr>
              <w:rPr>
                <w:del w:id="32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04CB7E5A" w14:textId="50259C8F" w:rsidTr="00F11CC0">
        <w:trPr>
          <w:trHeight w:val="225"/>
          <w:del w:id="326" w:author="GARETH THOMPSON" w:date="2014-02-21T14:27:00Z"/>
        </w:trPr>
        <w:tc>
          <w:tcPr>
            <w:tcW w:w="1926" w:type="dxa"/>
            <w:noWrap/>
            <w:hideMark/>
          </w:tcPr>
          <w:p w14:paraId="3EF500BD" w14:textId="577A9C39" w:rsidR="00F11CC0" w:rsidRPr="00F11CC0" w:rsidDel="00A054DB" w:rsidRDefault="00F11CC0" w:rsidP="00F11CC0">
            <w:pPr>
              <w:rPr>
                <w:del w:id="32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28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582A38A3" w14:textId="15C80948" w:rsidR="00F11CC0" w:rsidRPr="00F11CC0" w:rsidDel="00A054DB" w:rsidRDefault="00F11CC0" w:rsidP="00F11CC0">
            <w:pPr>
              <w:rPr>
                <w:del w:id="32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3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LOCKOUT_#</w:delText>
              </w:r>
            </w:del>
          </w:p>
        </w:tc>
        <w:tc>
          <w:tcPr>
            <w:tcW w:w="2111" w:type="dxa"/>
            <w:noWrap/>
            <w:hideMark/>
          </w:tcPr>
          <w:p w14:paraId="66CBA738" w14:textId="3618C914" w:rsidR="00F11CC0" w:rsidRPr="00F11CC0" w:rsidDel="00A054DB" w:rsidRDefault="00F11CC0" w:rsidP="00F11CC0">
            <w:pPr>
              <w:rPr>
                <w:del w:id="33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3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LOCKOUT_NUM</w:delText>
              </w:r>
            </w:del>
          </w:p>
        </w:tc>
        <w:tc>
          <w:tcPr>
            <w:tcW w:w="768" w:type="dxa"/>
            <w:noWrap/>
            <w:hideMark/>
          </w:tcPr>
          <w:p w14:paraId="2DDAFFAA" w14:textId="6FE6C766" w:rsidR="00F11CC0" w:rsidRPr="00F11CC0" w:rsidDel="00A054DB" w:rsidRDefault="00F11CC0" w:rsidP="00F11CC0">
            <w:pPr>
              <w:rPr>
                <w:del w:id="33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58EDAF3" w14:textId="037C8AAC" w:rsidR="00F11CC0" w:rsidRPr="00F11CC0" w:rsidDel="00A054DB" w:rsidRDefault="00F11CC0" w:rsidP="00F11CC0">
            <w:pPr>
              <w:rPr>
                <w:del w:id="33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35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NUMBER(1)</w:delText>
              </w:r>
            </w:del>
          </w:p>
        </w:tc>
        <w:tc>
          <w:tcPr>
            <w:tcW w:w="968" w:type="dxa"/>
            <w:noWrap/>
            <w:hideMark/>
          </w:tcPr>
          <w:p w14:paraId="14726CFA" w14:textId="5BE08A47" w:rsidR="00F11CC0" w:rsidRPr="00F11CC0" w:rsidDel="00A054DB" w:rsidRDefault="00F11CC0" w:rsidP="00F11CC0">
            <w:pPr>
              <w:rPr>
                <w:del w:id="33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73D8D9F4" w14:textId="516EAC00" w:rsidTr="00F11CC0">
        <w:trPr>
          <w:trHeight w:val="225"/>
          <w:del w:id="337" w:author="GARETH THOMPSON" w:date="2014-02-21T14:27:00Z"/>
        </w:trPr>
        <w:tc>
          <w:tcPr>
            <w:tcW w:w="1926" w:type="dxa"/>
            <w:noWrap/>
            <w:hideMark/>
          </w:tcPr>
          <w:p w14:paraId="0DBAF9C5" w14:textId="4DF400D3" w:rsidR="00F11CC0" w:rsidRPr="00F11CC0" w:rsidDel="00A054DB" w:rsidRDefault="00F11CC0" w:rsidP="00F11CC0">
            <w:pPr>
              <w:rPr>
                <w:del w:id="33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39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noWrap/>
            <w:hideMark/>
          </w:tcPr>
          <w:p w14:paraId="590CC173" w14:textId="24D0878E" w:rsidR="00F11CC0" w:rsidRPr="00F11CC0" w:rsidDel="00A054DB" w:rsidRDefault="00F11CC0" w:rsidP="00F11CC0">
            <w:pPr>
              <w:rPr>
                <w:del w:id="340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41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ONE_SHOT_LOCKOUT_#</w:delText>
              </w:r>
            </w:del>
          </w:p>
        </w:tc>
        <w:tc>
          <w:tcPr>
            <w:tcW w:w="2111" w:type="dxa"/>
            <w:noWrap/>
            <w:hideMark/>
          </w:tcPr>
          <w:p w14:paraId="59662C2C" w14:textId="17C351D4" w:rsidR="00F11CC0" w:rsidRPr="00F11CC0" w:rsidDel="00A054DB" w:rsidRDefault="00F11CC0" w:rsidP="00F11CC0">
            <w:pPr>
              <w:rPr>
                <w:del w:id="342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43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ONE_SHOT_LOCKOUT_NUM</w:delText>
              </w:r>
            </w:del>
          </w:p>
        </w:tc>
        <w:tc>
          <w:tcPr>
            <w:tcW w:w="768" w:type="dxa"/>
            <w:noWrap/>
            <w:hideMark/>
          </w:tcPr>
          <w:p w14:paraId="3FB97431" w14:textId="3B26FEF8" w:rsidR="00F11CC0" w:rsidRPr="00F11CC0" w:rsidDel="00A054DB" w:rsidRDefault="00F11CC0" w:rsidP="00F11CC0">
            <w:pPr>
              <w:rPr>
                <w:del w:id="344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48AB5E55" w14:textId="62103879" w:rsidR="00F11CC0" w:rsidRPr="00F11CC0" w:rsidDel="00A054DB" w:rsidRDefault="00F11CC0" w:rsidP="00F11CC0">
            <w:pPr>
              <w:rPr>
                <w:del w:id="34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46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NUMBER(1)</w:delText>
              </w:r>
            </w:del>
          </w:p>
        </w:tc>
        <w:tc>
          <w:tcPr>
            <w:tcW w:w="968" w:type="dxa"/>
            <w:noWrap/>
            <w:hideMark/>
          </w:tcPr>
          <w:p w14:paraId="714EB73F" w14:textId="235365A2" w:rsidR="00F11CC0" w:rsidRPr="00F11CC0" w:rsidDel="00A054DB" w:rsidRDefault="00F11CC0" w:rsidP="00F11CC0">
            <w:pPr>
              <w:rPr>
                <w:del w:id="347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:rsidDel="00A054DB" w14:paraId="54C02FF6" w14:textId="70703B9A" w:rsidTr="00F11CC0">
        <w:trPr>
          <w:trHeight w:val="225"/>
          <w:del w:id="348" w:author="GARETH THOMPSON" w:date="2014-02-21T14:27:00Z"/>
        </w:trPr>
        <w:tc>
          <w:tcPr>
            <w:tcW w:w="1926" w:type="dxa"/>
            <w:noWrap/>
            <w:hideMark/>
          </w:tcPr>
          <w:p w14:paraId="612E5F66" w14:textId="1DC96607" w:rsidR="00F11CC0" w:rsidRPr="00F11CC0" w:rsidDel="00A054DB" w:rsidRDefault="00F11CC0" w:rsidP="00F11CC0">
            <w:pPr>
              <w:rPr>
                <w:del w:id="349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50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SECTIONALIZER_SETTINGS</w:delText>
              </w:r>
            </w:del>
          </w:p>
        </w:tc>
        <w:tc>
          <w:tcPr>
            <w:tcW w:w="2111" w:type="dxa"/>
            <w:hideMark/>
          </w:tcPr>
          <w:p w14:paraId="4B0EAC56" w14:textId="525BCED8" w:rsidR="00F11CC0" w:rsidRPr="00F11CC0" w:rsidDel="00A054DB" w:rsidRDefault="00F11CC0" w:rsidP="00F11CC0">
            <w:pPr>
              <w:rPr>
                <w:del w:id="351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52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ONE_SHOT_LOCKOUT_TIME</w:delText>
              </w:r>
            </w:del>
          </w:p>
        </w:tc>
        <w:tc>
          <w:tcPr>
            <w:tcW w:w="2111" w:type="dxa"/>
            <w:hideMark/>
          </w:tcPr>
          <w:p w14:paraId="0CF648BF" w14:textId="271B0611" w:rsidR="00F11CC0" w:rsidRPr="00F11CC0" w:rsidDel="00A054DB" w:rsidRDefault="00F11CC0" w:rsidP="00F11CC0">
            <w:pPr>
              <w:rPr>
                <w:del w:id="353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54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ONE_SHOT_LOCKOUT_TIME</w:delText>
              </w:r>
            </w:del>
          </w:p>
        </w:tc>
        <w:tc>
          <w:tcPr>
            <w:tcW w:w="768" w:type="dxa"/>
            <w:noWrap/>
            <w:hideMark/>
          </w:tcPr>
          <w:p w14:paraId="5F517145" w14:textId="52C48C99" w:rsidR="00F11CC0" w:rsidRPr="00F11CC0" w:rsidDel="00A054DB" w:rsidRDefault="00F11CC0" w:rsidP="00F11CC0">
            <w:pPr>
              <w:rPr>
                <w:del w:id="355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noWrap/>
            <w:hideMark/>
          </w:tcPr>
          <w:p w14:paraId="52735283" w14:textId="59529BED" w:rsidR="00F11CC0" w:rsidRPr="00F11CC0" w:rsidDel="00A054DB" w:rsidRDefault="00F11CC0" w:rsidP="00F11CC0">
            <w:pPr>
              <w:rPr>
                <w:del w:id="356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del w:id="357" w:author="GARETH THOMPSON" w:date="2014-02-21T14:27:00Z">
              <w:r w:rsidRPr="00F11CC0" w:rsidDel="00A054DB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</w:rPr>
                <w:delText>NUMBER(2)</w:delText>
              </w:r>
            </w:del>
          </w:p>
        </w:tc>
        <w:tc>
          <w:tcPr>
            <w:tcW w:w="968" w:type="dxa"/>
            <w:noWrap/>
            <w:hideMark/>
          </w:tcPr>
          <w:p w14:paraId="2D313B64" w14:textId="5134C4D7" w:rsidR="00F11CC0" w:rsidRPr="00F11CC0" w:rsidDel="00A054DB" w:rsidRDefault="00F11CC0" w:rsidP="00F11CC0">
            <w:pPr>
              <w:rPr>
                <w:del w:id="358" w:author="GARETH THOMPSON" w:date="2014-02-21T14:27:00Z"/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BFCD8E4" w14:textId="77777777" w:rsidR="008A4F6A" w:rsidRDefault="008A4F6A" w:rsidP="00C1797A"/>
    <w:p w14:paraId="5E198B94" w14:textId="77777777" w:rsidR="0024510E" w:rsidRPr="009A1A5D" w:rsidRDefault="0024510E" w:rsidP="00C1797A">
      <w:pPr>
        <w:rPr>
          <w:i/>
          <w:color w:val="1F497D" w:themeColor="text2"/>
        </w:rPr>
      </w:pPr>
      <w:r w:rsidRPr="009A1A5D">
        <w:rPr>
          <w:i/>
          <w:color w:val="1F497D" w:themeColor="text2"/>
        </w:rPr>
        <w:t>We need to validate the NOT NULLABILITY</w:t>
      </w:r>
      <w:r w:rsidR="009A1A5D" w:rsidRPr="009A1A5D">
        <w:rPr>
          <w:i/>
          <w:color w:val="1F497D" w:themeColor="text2"/>
        </w:rPr>
        <w:t xml:space="preserve"> and define</w:t>
      </w:r>
      <w:r w:rsidR="00C814AD">
        <w:rPr>
          <w:i/>
          <w:color w:val="1F497D" w:themeColor="text2"/>
        </w:rPr>
        <w:t xml:space="preserve"> correctly as well as</w:t>
      </w:r>
      <w:r w:rsidR="009A1A5D" w:rsidRPr="009A1A5D">
        <w:rPr>
          <w:i/>
          <w:color w:val="1F497D" w:themeColor="text2"/>
        </w:rPr>
        <w:t xml:space="preserve"> the mapping to the source system.  We also have a second look to insure that no attributes </w:t>
      </w:r>
      <w:r w:rsidR="00C814AD">
        <w:rPr>
          <w:i/>
          <w:color w:val="1F497D" w:themeColor="text2"/>
        </w:rPr>
        <w:t xml:space="preserve">may </w:t>
      </w:r>
      <w:r w:rsidR="009A1A5D" w:rsidRPr="009A1A5D">
        <w:rPr>
          <w:i/>
          <w:color w:val="1F497D" w:themeColor="text2"/>
        </w:rPr>
        <w:t>have been over looked.</w:t>
      </w:r>
    </w:p>
    <w:p w14:paraId="150C8436" w14:textId="6F6D1476" w:rsidR="009A1A5D" w:rsidRDefault="00AA72E3" w:rsidP="00C1797A">
      <w:ins w:id="359" w:author="GARETH THOMPSON" w:date="2014-02-21T14:25:00Z">
        <w:r>
          <w:t xml:space="preserve">As discussed we decided to define all ‘settings’ fields as </w:t>
        </w:r>
        <w:proofErr w:type="spellStart"/>
        <w:r>
          <w:t>nullable</w:t>
        </w:r>
      </w:ins>
      <w:proofErr w:type="spellEnd"/>
      <w:ins w:id="360" w:author="GARETH THOMPSON" w:date="2014-02-19T17:42:00Z">
        <w:r w:rsidR="00800BBB">
          <w:t xml:space="preserve">. </w:t>
        </w:r>
      </w:ins>
    </w:p>
    <w:p w14:paraId="1C38BE1F" w14:textId="77777777" w:rsidR="009A1A5D" w:rsidRPr="0024510E" w:rsidRDefault="009A1A5D" w:rsidP="00C1797A">
      <w:pPr>
        <w:rPr>
          <w:i/>
        </w:rPr>
      </w:pPr>
    </w:p>
    <w:p w14:paraId="47E26F12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E5991"/>
    <w:multiLevelType w:val="hybridMultilevel"/>
    <w:tmpl w:val="C0EA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B210B"/>
    <w:multiLevelType w:val="hybridMultilevel"/>
    <w:tmpl w:val="902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B7212"/>
    <w:multiLevelType w:val="hybridMultilevel"/>
    <w:tmpl w:val="F5F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963B1"/>
    <w:rsid w:val="000A2D40"/>
    <w:rsid w:val="000E7187"/>
    <w:rsid w:val="001524DC"/>
    <w:rsid w:val="0016182E"/>
    <w:rsid w:val="001E4DA0"/>
    <w:rsid w:val="00231987"/>
    <w:rsid w:val="0024510E"/>
    <w:rsid w:val="002564A5"/>
    <w:rsid w:val="00295C63"/>
    <w:rsid w:val="002D26B0"/>
    <w:rsid w:val="002E6F1C"/>
    <w:rsid w:val="002F434F"/>
    <w:rsid w:val="00354D36"/>
    <w:rsid w:val="00366D37"/>
    <w:rsid w:val="0038027B"/>
    <w:rsid w:val="003A15A0"/>
    <w:rsid w:val="003A4C5E"/>
    <w:rsid w:val="003C449D"/>
    <w:rsid w:val="003E58BD"/>
    <w:rsid w:val="00426E6B"/>
    <w:rsid w:val="004E4EAC"/>
    <w:rsid w:val="00502225"/>
    <w:rsid w:val="00511473"/>
    <w:rsid w:val="005274F8"/>
    <w:rsid w:val="00563738"/>
    <w:rsid w:val="00565D9B"/>
    <w:rsid w:val="005C0D91"/>
    <w:rsid w:val="00693CC4"/>
    <w:rsid w:val="006E1D31"/>
    <w:rsid w:val="00707D1F"/>
    <w:rsid w:val="0076045A"/>
    <w:rsid w:val="007670C6"/>
    <w:rsid w:val="007D4E7E"/>
    <w:rsid w:val="007E7112"/>
    <w:rsid w:val="00800BBB"/>
    <w:rsid w:val="0088651B"/>
    <w:rsid w:val="008A4F6A"/>
    <w:rsid w:val="008E7136"/>
    <w:rsid w:val="009431DE"/>
    <w:rsid w:val="00973528"/>
    <w:rsid w:val="009A1A5D"/>
    <w:rsid w:val="00A054DB"/>
    <w:rsid w:val="00A42290"/>
    <w:rsid w:val="00AA72E3"/>
    <w:rsid w:val="00B21FD9"/>
    <w:rsid w:val="00BF1D3B"/>
    <w:rsid w:val="00C1797A"/>
    <w:rsid w:val="00C220CF"/>
    <w:rsid w:val="00C43142"/>
    <w:rsid w:val="00C53366"/>
    <w:rsid w:val="00C62017"/>
    <w:rsid w:val="00C814AD"/>
    <w:rsid w:val="00D51A30"/>
    <w:rsid w:val="00DD6E8C"/>
    <w:rsid w:val="00DE18B7"/>
    <w:rsid w:val="00EA67E0"/>
    <w:rsid w:val="00ED5711"/>
    <w:rsid w:val="00F11CC0"/>
    <w:rsid w:val="00F2544E"/>
    <w:rsid w:val="00F7502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9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1098</Words>
  <Characters>6261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GARETH THOMPSON</cp:lastModifiedBy>
  <cp:revision>34</cp:revision>
  <dcterms:created xsi:type="dcterms:W3CDTF">2014-02-18T22:36:00Z</dcterms:created>
  <dcterms:modified xsi:type="dcterms:W3CDTF">2014-02-25T20:10:00Z</dcterms:modified>
</cp:coreProperties>
</file>